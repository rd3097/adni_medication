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347AF" w:rsidP="00827FA0" w:rsidRDefault="00035F00" w14:paraId="5BBD16E8" w14:textId="77777777">
      <w:pPr>
        <w:pStyle w:val="Title"/>
      </w:pPr>
      <w:r>
        <w:t xml:space="preserve">ADSP Phenotype Harmonization Consortium – </w:t>
      </w:r>
    </w:p>
    <w:p w:rsidRPr="00827FA0" w:rsidR="00F92209" w:rsidP="00827FA0" w:rsidRDefault="003347AF" w14:paraId="733774C9" w14:textId="6B48FA37">
      <w:pPr>
        <w:pStyle w:val="Title"/>
      </w:pPr>
      <w:r w:rsidRPr="003347AF">
        <w:t xml:space="preserve">Derivation of Cognitive Composite Scores </w:t>
      </w:r>
    </w:p>
    <w:p w:rsidRPr="007D7BE7" w:rsidR="007D7BE7" w:rsidP="22AD4474" w:rsidRDefault="007D7BE7" w14:paraId="5E1C5059" w14:textId="72027806" w14:noSpellErr="1">
      <w:pPr>
        <w:pStyle w:val="Subtitle"/>
        <w:numPr>
          <w:numId w:val="0"/>
        </w:numPr>
        <w:jc w:val="left"/>
        <w:rPr>
          <w:sz w:val="24"/>
          <w:szCs w:val="24"/>
          <w:vertAlign w:val="superscript"/>
        </w:rPr>
      </w:pPr>
      <w:r w:rsidRPr="22AD4474" w:rsidR="007D7BE7">
        <w:rPr>
          <w:sz w:val="24"/>
          <w:szCs w:val="24"/>
        </w:rPr>
        <w:t>Shubhabrata Mukherjee</w:t>
      </w:r>
      <w:r w:rsidRPr="22AD4474" w:rsidR="007D7BE7">
        <w:rPr>
          <w:sz w:val="24"/>
          <w:szCs w:val="24"/>
          <w:vertAlign w:val="superscript"/>
        </w:rPr>
        <w:t>1</w:t>
      </w:r>
      <w:r w:rsidRPr="22AD4474" w:rsidR="007D7BE7">
        <w:rPr>
          <w:sz w:val="24"/>
          <w:szCs w:val="24"/>
        </w:rPr>
        <w:t>, Seo-Eun Choi</w:t>
      </w:r>
      <w:r w:rsidRPr="22AD4474" w:rsidR="007D7BE7">
        <w:rPr>
          <w:sz w:val="24"/>
          <w:szCs w:val="24"/>
          <w:vertAlign w:val="superscript"/>
        </w:rPr>
        <w:t>1</w:t>
      </w:r>
      <w:r w:rsidRPr="22AD4474" w:rsidR="007D7BE7">
        <w:rPr>
          <w:sz w:val="24"/>
          <w:szCs w:val="24"/>
        </w:rPr>
        <w:t xml:space="preserve">, </w:t>
      </w:r>
      <w:r w:rsidRPr="22AD4474" w:rsidR="000C7143">
        <w:rPr>
          <w:sz w:val="24"/>
          <w:szCs w:val="24"/>
        </w:rPr>
        <w:t>Brandon Klinedinst</w:t>
      </w:r>
      <w:r w:rsidRPr="22AD4474" w:rsidR="000C7143">
        <w:rPr>
          <w:sz w:val="24"/>
          <w:szCs w:val="24"/>
          <w:vertAlign w:val="superscript"/>
        </w:rPr>
        <w:t>1</w:t>
      </w:r>
      <w:r w:rsidRPr="22AD4474" w:rsidR="000C7143">
        <w:rPr>
          <w:sz w:val="24"/>
          <w:szCs w:val="24"/>
        </w:rPr>
        <w:t xml:space="preserve">, </w:t>
      </w:r>
      <w:r w:rsidRPr="22AD4474" w:rsidR="007D7BE7">
        <w:rPr>
          <w:sz w:val="24"/>
          <w:szCs w:val="24"/>
        </w:rPr>
        <w:t>Michael L. Lee</w:t>
      </w:r>
      <w:r w:rsidRPr="22AD4474" w:rsidR="007D7BE7">
        <w:rPr>
          <w:sz w:val="24"/>
          <w:szCs w:val="24"/>
          <w:vertAlign w:val="superscript"/>
        </w:rPr>
        <w:t>1</w:t>
      </w:r>
      <w:r w:rsidRPr="22AD4474" w:rsidR="007D7BE7">
        <w:rPr>
          <w:sz w:val="24"/>
          <w:szCs w:val="24"/>
        </w:rPr>
        <w:t>, Phoebe Scollard</w:t>
      </w:r>
      <w:r w:rsidRPr="22AD4474" w:rsidR="007D7BE7">
        <w:rPr>
          <w:sz w:val="24"/>
          <w:szCs w:val="24"/>
          <w:vertAlign w:val="superscript"/>
        </w:rPr>
        <w:t>1</w:t>
      </w:r>
      <w:r w:rsidRPr="22AD4474" w:rsidR="007D7BE7">
        <w:rPr>
          <w:sz w:val="24"/>
          <w:szCs w:val="24"/>
        </w:rPr>
        <w:t>, Emily H. Trittschuh</w:t>
      </w:r>
      <w:r w:rsidRPr="22AD4474" w:rsidR="00F26354">
        <w:rPr>
          <w:sz w:val="24"/>
          <w:szCs w:val="24"/>
          <w:vertAlign w:val="superscript"/>
        </w:rPr>
        <w:t>2</w:t>
      </w:r>
      <w:r w:rsidRPr="22AD4474" w:rsidR="00BE2C9A">
        <w:rPr>
          <w:sz w:val="24"/>
          <w:szCs w:val="24"/>
          <w:vertAlign w:val="superscript"/>
        </w:rPr>
        <w:t>,</w:t>
      </w:r>
      <w:r w:rsidRPr="22AD4474" w:rsidR="000B1D2F">
        <w:rPr>
          <w:sz w:val="24"/>
          <w:szCs w:val="24"/>
          <w:vertAlign w:val="superscript"/>
        </w:rPr>
        <w:t>3</w:t>
      </w:r>
      <w:r w:rsidRPr="22AD4474" w:rsidR="007D7BE7">
        <w:rPr>
          <w:sz w:val="24"/>
          <w:szCs w:val="24"/>
        </w:rPr>
        <w:t>, Andrew J. Saykin</w:t>
      </w:r>
      <w:r w:rsidRPr="22AD4474" w:rsidR="000B1D2F">
        <w:rPr>
          <w:sz w:val="24"/>
          <w:szCs w:val="24"/>
          <w:vertAlign w:val="superscript"/>
        </w:rPr>
        <w:t>4</w:t>
      </w:r>
      <w:r w:rsidRPr="22AD4474" w:rsidR="00BE2C9A">
        <w:rPr>
          <w:sz w:val="24"/>
          <w:szCs w:val="24"/>
          <w:vertAlign w:val="superscript"/>
        </w:rPr>
        <w:t>,</w:t>
      </w:r>
      <w:r w:rsidRPr="22AD4474" w:rsidR="000B1D2F">
        <w:rPr>
          <w:sz w:val="24"/>
          <w:szCs w:val="24"/>
          <w:vertAlign w:val="superscript"/>
        </w:rPr>
        <w:t>5</w:t>
      </w:r>
      <w:r w:rsidRPr="22AD4474" w:rsidR="00BE2C9A">
        <w:rPr>
          <w:sz w:val="24"/>
          <w:szCs w:val="24"/>
          <w:vertAlign w:val="superscript"/>
        </w:rPr>
        <w:t>,</w:t>
      </w:r>
      <w:r w:rsidRPr="22AD4474" w:rsidR="000B1D2F">
        <w:rPr>
          <w:sz w:val="24"/>
          <w:szCs w:val="24"/>
          <w:vertAlign w:val="superscript"/>
        </w:rPr>
        <w:t>6</w:t>
      </w:r>
      <w:r w:rsidRPr="22AD4474" w:rsidR="007D7BE7">
        <w:rPr>
          <w:sz w:val="24"/>
          <w:szCs w:val="24"/>
        </w:rPr>
        <w:t>, R. Elizabeth Sanders</w:t>
      </w:r>
      <w:r w:rsidRPr="22AD4474" w:rsidR="007D7BE7">
        <w:rPr>
          <w:sz w:val="24"/>
          <w:szCs w:val="24"/>
          <w:vertAlign w:val="superscript"/>
        </w:rPr>
        <w:t>1</w:t>
      </w:r>
      <w:r w:rsidRPr="22AD4474" w:rsidR="007D7BE7">
        <w:rPr>
          <w:sz w:val="24"/>
          <w:szCs w:val="24"/>
        </w:rPr>
        <w:t>, Laura E. Gibbons</w:t>
      </w:r>
      <w:r w:rsidRPr="22AD4474" w:rsidR="000B1D2F">
        <w:rPr>
          <w:sz w:val="24"/>
          <w:szCs w:val="24"/>
          <w:vertAlign w:val="superscript"/>
        </w:rPr>
        <w:t>7</w:t>
      </w:r>
      <w:r w:rsidRPr="22AD4474" w:rsidR="007D7BE7">
        <w:rPr>
          <w:sz w:val="24"/>
          <w:szCs w:val="24"/>
        </w:rPr>
        <w:t xml:space="preserve">, </w:t>
      </w:r>
      <w:r w:rsidRPr="22AD4474" w:rsidR="00D4730A">
        <w:rPr>
          <w:sz w:val="24"/>
          <w:szCs w:val="24"/>
        </w:rPr>
        <w:t>Derek B. Archer</w:t>
      </w:r>
      <w:r w:rsidRPr="22AD4474" w:rsidR="00D4730A">
        <w:rPr>
          <w:sz w:val="24"/>
          <w:szCs w:val="24"/>
          <w:vertAlign w:val="superscript"/>
        </w:rPr>
        <w:t>8,9</w:t>
      </w:r>
      <w:r w:rsidRPr="22AD4474" w:rsidR="00EF4D17">
        <w:rPr>
          <w:sz w:val="24"/>
          <w:szCs w:val="24"/>
          <w:vertAlign w:val="superscript"/>
        </w:rPr>
        <w:t>,12</w:t>
      </w:r>
      <w:r w:rsidRPr="22AD4474" w:rsidR="00D4730A">
        <w:rPr>
          <w:sz w:val="24"/>
          <w:szCs w:val="24"/>
        </w:rPr>
        <w:t>,</w:t>
      </w:r>
      <w:r w:rsidRPr="22AD4474" w:rsidR="00D4730A">
        <w:rPr>
          <w:sz w:val="24"/>
          <w:szCs w:val="24"/>
        </w:rPr>
        <w:t xml:space="preserve"> </w:t>
      </w:r>
      <w:r w:rsidRPr="22AD4474" w:rsidR="007D7BE7">
        <w:rPr>
          <w:sz w:val="24"/>
          <w:szCs w:val="24"/>
        </w:rPr>
        <w:t>Logan C. Dumitrescu</w:t>
      </w:r>
      <w:r w:rsidRPr="22AD4474" w:rsidR="000B1D2F">
        <w:rPr>
          <w:sz w:val="24"/>
          <w:szCs w:val="24"/>
          <w:vertAlign w:val="superscript"/>
        </w:rPr>
        <w:t>8</w:t>
      </w:r>
      <w:r w:rsidRPr="22AD4474" w:rsidR="00BE2C9A">
        <w:rPr>
          <w:sz w:val="24"/>
          <w:szCs w:val="24"/>
          <w:vertAlign w:val="superscript"/>
        </w:rPr>
        <w:t>,</w:t>
      </w:r>
      <w:r w:rsidRPr="22AD4474" w:rsidR="000B1D2F">
        <w:rPr>
          <w:sz w:val="24"/>
          <w:szCs w:val="24"/>
          <w:vertAlign w:val="superscript"/>
        </w:rPr>
        <w:t>9</w:t>
      </w:r>
      <w:r w:rsidRPr="22AD4474" w:rsidR="00EF4D17">
        <w:rPr>
          <w:sz w:val="24"/>
          <w:szCs w:val="24"/>
          <w:vertAlign w:val="superscript"/>
        </w:rPr>
        <w:t>,12</w:t>
      </w:r>
      <w:r w:rsidRPr="22AD4474" w:rsidR="007D7BE7">
        <w:rPr>
          <w:sz w:val="24"/>
          <w:szCs w:val="24"/>
        </w:rPr>
        <w:t>, Michael L. Cuccaro</w:t>
      </w:r>
      <w:r w:rsidRPr="22AD4474" w:rsidR="000B1D2F">
        <w:rPr>
          <w:sz w:val="24"/>
          <w:szCs w:val="24"/>
          <w:vertAlign w:val="superscript"/>
        </w:rPr>
        <w:t>10</w:t>
      </w:r>
      <w:r w:rsidRPr="22AD4474" w:rsidR="00BE2C9A">
        <w:rPr>
          <w:sz w:val="24"/>
          <w:szCs w:val="24"/>
          <w:vertAlign w:val="superscript"/>
        </w:rPr>
        <w:t>,</w:t>
      </w:r>
      <w:r w:rsidRPr="22AD4474" w:rsidR="000B1D2F">
        <w:rPr>
          <w:sz w:val="24"/>
          <w:szCs w:val="24"/>
          <w:vertAlign w:val="superscript"/>
        </w:rPr>
        <w:t>11</w:t>
      </w:r>
      <w:r w:rsidRPr="22AD4474" w:rsidR="007D7BE7">
        <w:rPr>
          <w:sz w:val="24"/>
          <w:szCs w:val="24"/>
        </w:rPr>
        <w:t>, Timothy J. Hohman</w:t>
      </w:r>
      <w:r w:rsidRPr="22AD4474" w:rsidR="000B1D2F">
        <w:rPr>
          <w:sz w:val="24"/>
          <w:szCs w:val="24"/>
          <w:vertAlign w:val="superscript"/>
        </w:rPr>
        <w:t xml:space="preserve"> </w:t>
      </w:r>
      <w:r w:rsidRPr="22AD4474" w:rsidR="000B1D2F">
        <w:rPr>
          <w:sz w:val="24"/>
          <w:szCs w:val="24"/>
          <w:vertAlign w:val="superscript"/>
        </w:rPr>
        <w:t>8</w:t>
      </w:r>
      <w:r w:rsidRPr="22AD4474" w:rsidR="00BE2C9A">
        <w:rPr>
          <w:sz w:val="24"/>
          <w:szCs w:val="24"/>
          <w:vertAlign w:val="superscript"/>
        </w:rPr>
        <w:t>,</w:t>
      </w:r>
      <w:r w:rsidRPr="22AD4474" w:rsidR="000B1D2F">
        <w:rPr>
          <w:sz w:val="24"/>
          <w:szCs w:val="24"/>
          <w:vertAlign w:val="superscript"/>
        </w:rPr>
        <w:t>9</w:t>
      </w:r>
      <w:r w:rsidRPr="22AD4474" w:rsidR="00EF4D17">
        <w:rPr>
          <w:sz w:val="24"/>
          <w:szCs w:val="24"/>
          <w:vertAlign w:val="superscript"/>
        </w:rPr>
        <w:t>,12</w:t>
      </w:r>
      <w:r w:rsidRPr="22AD4474" w:rsidR="007D7BE7">
        <w:rPr>
          <w:sz w:val="24"/>
          <w:szCs w:val="24"/>
        </w:rPr>
        <w:t>, Paul</w:t>
      </w:r>
      <w:r w:rsidRPr="22AD4474" w:rsidR="00B07E98">
        <w:rPr>
          <w:sz w:val="24"/>
          <w:szCs w:val="24"/>
        </w:rPr>
        <w:t xml:space="preserve"> K.</w:t>
      </w:r>
      <w:r w:rsidRPr="22AD4474" w:rsidR="007D7BE7">
        <w:rPr>
          <w:sz w:val="24"/>
          <w:szCs w:val="24"/>
        </w:rPr>
        <w:t xml:space="preserve"> Crane</w:t>
      </w:r>
      <w:r w:rsidRPr="22AD4474" w:rsidR="007D7BE7">
        <w:rPr>
          <w:sz w:val="24"/>
          <w:szCs w:val="24"/>
          <w:vertAlign w:val="superscript"/>
        </w:rPr>
        <w:t>1</w:t>
      </w:r>
    </w:p>
    <w:p w:rsidRPr="004058BA" w:rsidR="007D7BE7" w:rsidP="007D7BE7" w:rsidRDefault="007D7BE7" w14:paraId="04BA45B2" w14:textId="79105E08">
      <w:pPr>
        <w:rPr>
          <w:sz w:val="20"/>
          <w:szCs w:val="20"/>
        </w:rPr>
      </w:pPr>
    </w:p>
    <w:p w:rsidRPr="004058BA" w:rsidR="007D7BE7" w:rsidP="007D7BE7" w:rsidRDefault="007D7BE7" w14:paraId="3ADA7E17" w14:textId="1B72737F">
      <w:pPr>
        <w:rPr>
          <w:sz w:val="20"/>
          <w:szCs w:val="20"/>
        </w:rPr>
      </w:pPr>
      <w:r w:rsidRPr="004058BA">
        <w:rPr>
          <w:sz w:val="20"/>
          <w:szCs w:val="20"/>
          <w:vertAlign w:val="superscript"/>
        </w:rPr>
        <w:t xml:space="preserve">1 </w:t>
      </w:r>
      <w:r w:rsidRPr="004058BA">
        <w:rPr>
          <w:sz w:val="20"/>
          <w:szCs w:val="20"/>
        </w:rPr>
        <w:t xml:space="preserve">  Department of Medicine, University of Washington, Seattle, WA, USA</w:t>
      </w:r>
      <w:r w:rsidRPr="004058BA" w:rsidR="00402699">
        <w:rPr>
          <w:sz w:val="20"/>
          <w:szCs w:val="20"/>
        </w:rPr>
        <w:t>.</w:t>
      </w:r>
    </w:p>
    <w:p w:rsidRPr="004058BA" w:rsidR="000B1D2F" w:rsidP="00683643" w:rsidRDefault="00F26354" w14:paraId="17445871" w14:textId="77777777">
      <w:pPr>
        <w:rPr>
          <w:sz w:val="20"/>
          <w:szCs w:val="20"/>
        </w:rPr>
      </w:pPr>
      <w:r w:rsidRPr="004058BA">
        <w:rPr>
          <w:sz w:val="20"/>
          <w:szCs w:val="20"/>
          <w:vertAlign w:val="superscript"/>
        </w:rPr>
        <w:t xml:space="preserve">2 </w:t>
      </w:r>
      <w:r w:rsidRPr="004058BA">
        <w:rPr>
          <w:sz w:val="20"/>
          <w:szCs w:val="20"/>
        </w:rPr>
        <w:t xml:space="preserve">  Department of Psychiatry </w:t>
      </w:r>
      <w:r w:rsidRPr="004058BA" w:rsidR="00683643">
        <w:rPr>
          <w:sz w:val="20"/>
          <w:szCs w:val="20"/>
        </w:rPr>
        <w:t xml:space="preserve">and Behavioral Sciences, University of Washington School of </w:t>
      </w:r>
      <w:r w:rsidRPr="004058BA" w:rsidR="000B1D2F">
        <w:rPr>
          <w:sz w:val="20"/>
          <w:szCs w:val="20"/>
        </w:rPr>
        <w:t xml:space="preserve">    </w:t>
      </w:r>
    </w:p>
    <w:p w:rsidRPr="004058BA" w:rsidR="000B1D2F" w:rsidP="00683643" w:rsidRDefault="000B1D2F" w14:paraId="1C39833B" w14:textId="49675053">
      <w:pPr>
        <w:rPr>
          <w:sz w:val="20"/>
          <w:szCs w:val="20"/>
        </w:rPr>
      </w:pPr>
      <w:r w:rsidRPr="004058BA">
        <w:rPr>
          <w:sz w:val="20"/>
          <w:szCs w:val="20"/>
        </w:rPr>
        <w:t xml:space="preserve">    </w:t>
      </w:r>
      <w:r w:rsidRPr="004058BA" w:rsidR="00683643">
        <w:rPr>
          <w:sz w:val="20"/>
          <w:szCs w:val="20"/>
        </w:rPr>
        <w:t>Medicine, Seattle, WA, USA</w:t>
      </w:r>
      <w:r w:rsidRPr="004058BA">
        <w:rPr>
          <w:sz w:val="20"/>
          <w:szCs w:val="20"/>
        </w:rPr>
        <w:t>.</w:t>
      </w:r>
    </w:p>
    <w:p w:rsidRPr="004058BA" w:rsidR="00F26354" w:rsidP="00683643" w:rsidRDefault="000B1D2F" w14:paraId="10C58517" w14:textId="01EA0E8D">
      <w:pPr>
        <w:rPr>
          <w:sz w:val="20"/>
          <w:szCs w:val="20"/>
        </w:rPr>
      </w:pPr>
      <w:r w:rsidRPr="004058BA">
        <w:rPr>
          <w:sz w:val="20"/>
          <w:szCs w:val="20"/>
          <w:vertAlign w:val="superscript"/>
        </w:rPr>
        <w:t>3</w:t>
      </w:r>
      <w:r w:rsidRPr="004058BA">
        <w:rPr>
          <w:sz w:val="20"/>
          <w:szCs w:val="20"/>
        </w:rPr>
        <w:t xml:space="preserve">   </w:t>
      </w:r>
      <w:r w:rsidRPr="004058BA" w:rsidR="00683643">
        <w:rPr>
          <w:sz w:val="20"/>
          <w:szCs w:val="20"/>
        </w:rPr>
        <w:t>VA Puget Sound Health Care System, GRECC, Seattle, WA, USA.</w:t>
      </w:r>
    </w:p>
    <w:p w:rsidRPr="004058BA" w:rsidR="00402699" w:rsidP="007D7BE7" w:rsidRDefault="000B1D2F" w14:paraId="79440BF0" w14:textId="1A4B5DDA">
      <w:pPr>
        <w:rPr>
          <w:sz w:val="20"/>
          <w:szCs w:val="20"/>
        </w:rPr>
      </w:pPr>
      <w:r w:rsidRPr="004058BA">
        <w:rPr>
          <w:sz w:val="20"/>
          <w:szCs w:val="20"/>
          <w:vertAlign w:val="superscript"/>
        </w:rPr>
        <w:t>4</w:t>
      </w:r>
      <w:r w:rsidRPr="004058BA" w:rsidR="007D7BE7">
        <w:rPr>
          <w:sz w:val="20"/>
          <w:szCs w:val="20"/>
          <w:vertAlign w:val="superscript"/>
        </w:rPr>
        <w:t xml:space="preserve">    </w:t>
      </w:r>
      <w:r w:rsidRPr="004058BA" w:rsidR="007D7BE7">
        <w:rPr>
          <w:sz w:val="20"/>
          <w:szCs w:val="20"/>
        </w:rPr>
        <w:t>Department of Radi</w:t>
      </w:r>
      <w:r w:rsidRPr="004058BA" w:rsidR="00402699">
        <w:rPr>
          <w:sz w:val="20"/>
          <w:szCs w:val="20"/>
        </w:rPr>
        <w:t xml:space="preserve">ology and Imaging Services, Indiana University School of Medicine, </w:t>
      </w:r>
    </w:p>
    <w:p w:rsidRPr="004058BA" w:rsidR="000B1D2F" w:rsidP="00402699" w:rsidRDefault="00402699" w14:paraId="55AD5B7B" w14:textId="77777777">
      <w:pPr>
        <w:rPr>
          <w:sz w:val="20"/>
          <w:szCs w:val="20"/>
        </w:rPr>
      </w:pPr>
      <w:r w:rsidRPr="004058BA">
        <w:rPr>
          <w:sz w:val="20"/>
          <w:szCs w:val="20"/>
        </w:rPr>
        <w:t xml:space="preserve">    Indianapolis, IN, USA</w:t>
      </w:r>
      <w:r w:rsidRPr="004058BA" w:rsidR="000B1D2F">
        <w:rPr>
          <w:sz w:val="20"/>
          <w:szCs w:val="20"/>
        </w:rPr>
        <w:t xml:space="preserve">. </w:t>
      </w:r>
    </w:p>
    <w:p w:rsidRPr="004058BA" w:rsidR="000B1D2F" w:rsidP="00402699" w:rsidRDefault="000B1D2F" w14:paraId="7458E9CF" w14:textId="77777777">
      <w:pPr>
        <w:rPr>
          <w:sz w:val="20"/>
          <w:szCs w:val="20"/>
        </w:rPr>
      </w:pPr>
      <w:r w:rsidRPr="004058BA">
        <w:rPr>
          <w:sz w:val="20"/>
          <w:szCs w:val="20"/>
          <w:vertAlign w:val="superscript"/>
        </w:rPr>
        <w:t xml:space="preserve">5    </w:t>
      </w:r>
      <w:r w:rsidRPr="004058BA" w:rsidR="00402699">
        <w:rPr>
          <w:sz w:val="20"/>
          <w:szCs w:val="20"/>
        </w:rPr>
        <w:t xml:space="preserve">Indiana Alzheimer Disease Center, Indiana University School of Medicine, Indianapolis, IN, </w:t>
      </w:r>
      <w:r w:rsidRPr="004058BA">
        <w:rPr>
          <w:sz w:val="20"/>
          <w:szCs w:val="20"/>
        </w:rPr>
        <w:t xml:space="preserve"> </w:t>
      </w:r>
    </w:p>
    <w:p w:rsidRPr="004058BA" w:rsidR="000B1D2F" w:rsidP="00402699" w:rsidRDefault="000B1D2F" w14:paraId="3BA502B2" w14:textId="23B04CD2">
      <w:pPr>
        <w:rPr>
          <w:sz w:val="20"/>
          <w:szCs w:val="20"/>
        </w:rPr>
      </w:pPr>
      <w:r w:rsidRPr="004058BA">
        <w:rPr>
          <w:sz w:val="20"/>
          <w:szCs w:val="20"/>
        </w:rPr>
        <w:t xml:space="preserve">    </w:t>
      </w:r>
      <w:r w:rsidRPr="004058BA" w:rsidR="00402699">
        <w:rPr>
          <w:sz w:val="20"/>
          <w:szCs w:val="20"/>
        </w:rPr>
        <w:t>USA</w:t>
      </w:r>
      <w:r w:rsidRPr="004058BA">
        <w:rPr>
          <w:sz w:val="20"/>
          <w:szCs w:val="20"/>
        </w:rPr>
        <w:t>.</w:t>
      </w:r>
      <w:r w:rsidRPr="004058BA" w:rsidR="00402699">
        <w:rPr>
          <w:sz w:val="20"/>
          <w:szCs w:val="20"/>
        </w:rPr>
        <w:t xml:space="preserve"> </w:t>
      </w:r>
      <w:r w:rsidRPr="004058BA">
        <w:rPr>
          <w:sz w:val="20"/>
          <w:szCs w:val="20"/>
        </w:rPr>
        <w:t xml:space="preserve"> </w:t>
      </w:r>
    </w:p>
    <w:p w:rsidRPr="004058BA" w:rsidR="000B1D2F" w:rsidP="00402699" w:rsidRDefault="000B1D2F" w14:paraId="6E04EEFF" w14:textId="1849A852">
      <w:pPr>
        <w:rPr>
          <w:sz w:val="20"/>
          <w:szCs w:val="20"/>
        </w:rPr>
      </w:pPr>
      <w:r w:rsidRPr="004058BA">
        <w:rPr>
          <w:sz w:val="20"/>
          <w:szCs w:val="20"/>
          <w:vertAlign w:val="superscript"/>
        </w:rPr>
        <w:t>6</w:t>
      </w:r>
      <w:r w:rsidRPr="004058BA">
        <w:rPr>
          <w:sz w:val="20"/>
          <w:szCs w:val="20"/>
        </w:rPr>
        <w:t xml:space="preserve">   </w:t>
      </w:r>
      <w:r w:rsidRPr="004058BA" w:rsidR="00402699">
        <w:rPr>
          <w:sz w:val="20"/>
          <w:szCs w:val="20"/>
        </w:rPr>
        <w:t xml:space="preserve">Department of Medical and Molecular Genetics, Indiana University School of Medicine, </w:t>
      </w:r>
    </w:p>
    <w:p w:rsidRPr="004058BA" w:rsidR="007D7BE7" w:rsidP="00402699" w:rsidRDefault="000B1D2F" w14:paraId="4B795877" w14:textId="4C73E845">
      <w:pPr>
        <w:rPr>
          <w:sz w:val="20"/>
          <w:szCs w:val="20"/>
        </w:rPr>
      </w:pPr>
      <w:r w:rsidRPr="004058BA">
        <w:rPr>
          <w:sz w:val="20"/>
          <w:szCs w:val="20"/>
        </w:rPr>
        <w:t xml:space="preserve">    </w:t>
      </w:r>
      <w:r w:rsidRPr="004058BA" w:rsidR="00402699">
        <w:rPr>
          <w:sz w:val="20"/>
          <w:szCs w:val="20"/>
        </w:rPr>
        <w:t xml:space="preserve">Indianapolis, IN, USA. </w:t>
      </w:r>
    </w:p>
    <w:p w:rsidRPr="004058BA" w:rsidR="00F26354" w:rsidP="00402699" w:rsidRDefault="000B1D2F" w14:paraId="72E4CD8E" w14:textId="177E51B6">
      <w:pPr>
        <w:rPr>
          <w:sz w:val="20"/>
          <w:szCs w:val="20"/>
        </w:rPr>
      </w:pPr>
      <w:r w:rsidRPr="004058BA">
        <w:rPr>
          <w:sz w:val="20"/>
          <w:szCs w:val="20"/>
          <w:vertAlign w:val="superscript"/>
        </w:rPr>
        <w:t>7</w:t>
      </w:r>
      <w:r w:rsidRPr="004058BA" w:rsidR="00683643">
        <w:rPr>
          <w:sz w:val="20"/>
          <w:szCs w:val="20"/>
          <w:vertAlign w:val="superscript"/>
        </w:rPr>
        <w:t xml:space="preserve">    </w:t>
      </w:r>
      <w:r w:rsidRPr="004058BA" w:rsidR="00683643">
        <w:rPr>
          <w:sz w:val="20"/>
          <w:szCs w:val="20"/>
        </w:rPr>
        <w:t xml:space="preserve">Department of General Internal Medicine, University of Washington, Seattle, WA, USA. </w:t>
      </w:r>
    </w:p>
    <w:p w:rsidRPr="004058BA" w:rsidR="007D7BE7" w:rsidP="007D7BE7" w:rsidRDefault="000B1D2F" w14:paraId="75C1B1A7" w14:textId="1141AED7">
      <w:pPr>
        <w:rPr>
          <w:sz w:val="20"/>
          <w:szCs w:val="20"/>
        </w:rPr>
      </w:pPr>
      <w:r w:rsidRPr="004058BA">
        <w:rPr>
          <w:sz w:val="20"/>
          <w:szCs w:val="20"/>
          <w:vertAlign w:val="superscript"/>
        </w:rPr>
        <w:t>8</w:t>
      </w:r>
      <w:r w:rsidRPr="004058BA" w:rsidR="007D7BE7">
        <w:rPr>
          <w:sz w:val="20"/>
          <w:szCs w:val="20"/>
          <w:vertAlign w:val="superscript"/>
        </w:rPr>
        <w:t xml:space="preserve"> </w:t>
      </w:r>
      <w:r w:rsidRPr="004058BA" w:rsidR="007D7BE7">
        <w:rPr>
          <w:sz w:val="20"/>
          <w:szCs w:val="20"/>
        </w:rPr>
        <w:t xml:space="preserve">  Vanderbilt Memory and Alzheimer’s Center, Vanderbilt University Medical Center,   </w:t>
      </w:r>
    </w:p>
    <w:p w:rsidRPr="004058BA" w:rsidR="000B1D2F" w:rsidP="007D7BE7" w:rsidRDefault="007D7BE7" w14:paraId="4E9A9348" w14:textId="2359C314">
      <w:pPr>
        <w:rPr>
          <w:sz w:val="20"/>
          <w:szCs w:val="20"/>
        </w:rPr>
      </w:pPr>
      <w:r w:rsidRPr="004058BA">
        <w:rPr>
          <w:sz w:val="20"/>
          <w:szCs w:val="20"/>
        </w:rPr>
        <w:t xml:space="preserve">    Nashville, TN, USA</w:t>
      </w:r>
      <w:r w:rsidRPr="004058BA" w:rsidR="000B1D2F">
        <w:rPr>
          <w:sz w:val="20"/>
          <w:szCs w:val="20"/>
        </w:rPr>
        <w:t>.</w:t>
      </w:r>
    </w:p>
    <w:p w:rsidRPr="004058BA" w:rsidR="000B1D2F" w:rsidP="00402699" w:rsidRDefault="000B1D2F" w14:paraId="79988D47" w14:textId="042422DC">
      <w:pPr>
        <w:rPr>
          <w:sz w:val="20"/>
          <w:szCs w:val="20"/>
        </w:rPr>
      </w:pPr>
      <w:r w:rsidRPr="004058BA">
        <w:rPr>
          <w:sz w:val="20"/>
          <w:szCs w:val="20"/>
          <w:vertAlign w:val="superscript"/>
        </w:rPr>
        <w:t xml:space="preserve">9    </w:t>
      </w:r>
      <w:r w:rsidRPr="004058BA" w:rsidR="007D7BE7">
        <w:rPr>
          <w:sz w:val="20"/>
          <w:szCs w:val="20"/>
        </w:rPr>
        <w:t>Vanderbilt Genetics Institute, Department of Medicine, Vanderbilt</w:t>
      </w:r>
      <w:r w:rsidRPr="004058BA">
        <w:rPr>
          <w:sz w:val="20"/>
          <w:szCs w:val="20"/>
        </w:rPr>
        <w:t xml:space="preserve"> </w:t>
      </w:r>
      <w:r w:rsidRPr="004058BA" w:rsidR="007D7BE7">
        <w:rPr>
          <w:sz w:val="20"/>
          <w:szCs w:val="20"/>
        </w:rPr>
        <w:t>University Medical Center,</w:t>
      </w:r>
      <w:r w:rsidRPr="004058BA" w:rsidR="00402699">
        <w:rPr>
          <w:sz w:val="20"/>
          <w:szCs w:val="20"/>
        </w:rPr>
        <w:t xml:space="preserve"> </w:t>
      </w:r>
    </w:p>
    <w:p w:rsidRPr="004058BA" w:rsidR="007D7BE7" w:rsidP="00402699" w:rsidRDefault="000B1D2F" w14:paraId="3C2E5641" w14:textId="27296760">
      <w:pPr>
        <w:rPr>
          <w:sz w:val="20"/>
          <w:szCs w:val="20"/>
        </w:rPr>
      </w:pPr>
      <w:r w:rsidRPr="004058BA">
        <w:rPr>
          <w:sz w:val="20"/>
          <w:szCs w:val="20"/>
        </w:rPr>
        <w:t xml:space="preserve">    </w:t>
      </w:r>
      <w:r w:rsidRPr="004058BA" w:rsidR="007D7BE7">
        <w:rPr>
          <w:sz w:val="20"/>
          <w:szCs w:val="20"/>
        </w:rPr>
        <w:t>Nashville, TN, USA</w:t>
      </w:r>
      <w:r w:rsidRPr="004058BA" w:rsidR="00683643">
        <w:rPr>
          <w:sz w:val="20"/>
          <w:szCs w:val="20"/>
        </w:rPr>
        <w:t>.</w:t>
      </w:r>
    </w:p>
    <w:p w:rsidRPr="004058BA" w:rsidR="00402699" w:rsidP="007D7BE7" w:rsidRDefault="000B1D2F" w14:paraId="0C3F139E" w14:textId="550497EF">
      <w:pPr>
        <w:rPr>
          <w:sz w:val="20"/>
          <w:szCs w:val="20"/>
        </w:rPr>
      </w:pPr>
      <w:proofErr w:type="gramStart"/>
      <w:r w:rsidRPr="004058BA">
        <w:rPr>
          <w:sz w:val="20"/>
          <w:szCs w:val="20"/>
          <w:vertAlign w:val="superscript"/>
        </w:rPr>
        <w:t>10</w:t>
      </w:r>
      <w:r w:rsidRPr="004058BA" w:rsidR="007D7BE7">
        <w:rPr>
          <w:sz w:val="20"/>
          <w:szCs w:val="20"/>
          <w:vertAlign w:val="superscript"/>
        </w:rPr>
        <w:t xml:space="preserve"> </w:t>
      </w:r>
      <w:r w:rsidRPr="004058BA" w:rsidR="007D7BE7">
        <w:rPr>
          <w:sz w:val="20"/>
          <w:szCs w:val="20"/>
        </w:rPr>
        <w:t xml:space="preserve"> </w:t>
      </w:r>
      <w:r w:rsidRPr="004058BA" w:rsidR="00402699">
        <w:rPr>
          <w:sz w:val="20"/>
          <w:szCs w:val="20"/>
        </w:rPr>
        <w:t>The</w:t>
      </w:r>
      <w:proofErr w:type="gramEnd"/>
      <w:r w:rsidRPr="004058BA" w:rsidR="00402699">
        <w:rPr>
          <w:sz w:val="20"/>
          <w:szCs w:val="20"/>
        </w:rPr>
        <w:t xml:space="preserve"> John P. Hussman Institute for Human Genomics, University of Miami, Miami, FL, USA</w:t>
      </w:r>
      <w:r w:rsidRPr="004058BA">
        <w:rPr>
          <w:sz w:val="20"/>
          <w:szCs w:val="20"/>
        </w:rPr>
        <w:t>.</w:t>
      </w:r>
    </w:p>
    <w:p w:rsidRPr="004058BA" w:rsidR="000B1D2F" w:rsidP="00683643" w:rsidRDefault="000B1D2F" w14:paraId="4752D60C" w14:textId="2C457CC0">
      <w:pPr>
        <w:rPr>
          <w:sz w:val="20"/>
          <w:szCs w:val="20"/>
        </w:rPr>
      </w:pPr>
      <w:proofErr w:type="gramStart"/>
      <w:r w:rsidRPr="004058BA">
        <w:rPr>
          <w:sz w:val="20"/>
          <w:szCs w:val="20"/>
          <w:vertAlign w:val="superscript"/>
        </w:rPr>
        <w:t xml:space="preserve">11 </w:t>
      </w:r>
      <w:r w:rsidRPr="004058BA">
        <w:rPr>
          <w:sz w:val="20"/>
          <w:szCs w:val="20"/>
        </w:rPr>
        <w:t xml:space="preserve"> </w:t>
      </w:r>
      <w:r w:rsidRPr="004058BA" w:rsidR="00402699">
        <w:rPr>
          <w:sz w:val="20"/>
          <w:szCs w:val="20"/>
        </w:rPr>
        <w:t>Dr.</w:t>
      </w:r>
      <w:proofErr w:type="gramEnd"/>
      <w:r w:rsidRPr="004058BA" w:rsidR="00402699">
        <w:rPr>
          <w:sz w:val="20"/>
          <w:szCs w:val="20"/>
        </w:rPr>
        <w:t xml:space="preserve"> John T. MacDonald Foundation, Department of Human Genetics, University of Miami, </w:t>
      </w:r>
      <w:r w:rsidRPr="004058BA">
        <w:rPr>
          <w:sz w:val="20"/>
          <w:szCs w:val="20"/>
        </w:rPr>
        <w:t xml:space="preserve"> </w:t>
      </w:r>
    </w:p>
    <w:p w:rsidR="007D7BE7" w:rsidP="00683643" w:rsidRDefault="000B1D2F" w14:paraId="5380F40D" w14:textId="3533C85D" w14:noSpellErr="1">
      <w:pPr>
        <w:rPr>
          <w:sz w:val="20"/>
          <w:szCs w:val="20"/>
        </w:rPr>
      </w:pPr>
      <w:r w:rsidRPr="22AD4474" w:rsidR="000B1D2F">
        <w:rPr>
          <w:sz w:val="20"/>
          <w:szCs w:val="20"/>
        </w:rPr>
        <w:t xml:space="preserve">     </w:t>
      </w:r>
      <w:r w:rsidRPr="22AD4474" w:rsidR="00402699">
        <w:rPr>
          <w:sz w:val="20"/>
          <w:szCs w:val="20"/>
        </w:rPr>
        <w:t>Miami,</w:t>
      </w:r>
      <w:r w:rsidRPr="22AD4474" w:rsidR="000B1D2F">
        <w:rPr>
          <w:sz w:val="20"/>
          <w:szCs w:val="20"/>
        </w:rPr>
        <w:t xml:space="preserve"> </w:t>
      </w:r>
      <w:r w:rsidRPr="22AD4474" w:rsidR="00402699">
        <w:rPr>
          <w:sz w:val="20"/>
          <w:szCs w:val="20"/>
        </w:rPr>
        <w:t>FL, USA</w:t>
      </w:r>
      <w:r w:rsidRPr="22AD4474" w:rsidR="00683643">
        <w:rPr>
          <w:sz w:val="20"/>
          <w:szCs w:val="20"/>
        </w:rPr>
        <w:t xml:space="preserve">. </w:t>
      </w:r>
    </w:p>
    <w:p w:rsidR="00EF4D17" w:rsidP="00EF4D17" w:rsidRDefault="00891440" w14:paraId="39D4D348" w14:textId="7054CB43" w14:noSpellErr="1">
      <w:pPr>
        <w:rPr>
          <w:rFonts w:cs="Times New Roman"/>
          <w:color w:val="212121"/>
          <w:sz w:val="20"/>
          <w:szCs w:val="20"/>
          <w:shd w:val="clear" w:color="auto" w:fill="FFFFFF"/>
        </w:rPr>
      </w:pPr>
      <w:r w:rsidR="00891440">
        <w:rPr>
          <w:sz w:val="20"/>
          <w:szCs w:val="20"/>
          <w:vertAlign w:val="superscript"/>
        </w:rPr>
        <w:t>12</w:t>
      </w:r>
      <w:r w:rsidR="00EF4D17">
        <w:rPr>
          <w:sz w:val="20"/>
          <w:szCs w:val="20"/>
          <w:vertAlign w:val="superscript"/>
        </w:rPr>
        <w:t xml:space="preserve">  </w:t>
      </w:r>
      <w:r w:rsidR="00EF4D17">
        <w:rPr>
          <w:rFonts w:cs="Times New Roman"/>
          <w:color w:val="212121"/>
          <w:sz w:val="20"/>
          <w:szCs w:val="20"/>
          <w:shd w:val="clear" w:color="auto" w:fill="FFFFFF"/>
        </w:rPr>
        <w:t xml:space="preserve"> </w:t>
      </w:r>
      <w:r w:rsidR="00EF4D17">
        <w:rPr>
          <w:rFonts w:cs="Times New Roman"/>
          <w:color w:val="212121"/>
          <w:sz w:val="20"/>
          <w:szCs w:val="20"/>
          <w:shd w:val="clear" w:color="auto" w:fill="FFFFFF"/>
        </w:rPr>
        <w:t>Dept. of Neurology, Vanderbilt University Medical Center, Nashville, USA.</w:t>
      </w:r>
      <w:ins w:author="Archer, Derek" w:date="2023-12-06T15:09:00Z" w:id="12">
        <w:r>
          <w:rPr>
            <w:rStyle w:val="CommentReference"/>
          </w:rPr>
        </w:r>
      </w:ins>
    </w:p>
    <w:p w:rsidRPr="00891440" w:rsidR="00891440" w:rsidP="00683643" w:rsidRDefault="00891440" w14:paraId="745B1910" w14:textId="34BA46A7">
      <w:pPr>
        <w:rPr>
          <w:sz w:val="20"/>
          <w:szCs w:val="20"/>
        </w:rPr>
      </w:pPr>
    </w:p>
    <w:p w:rsidR="00840535" w:rsidRDefault="00840535" w14:paraId="31883E5A" w14:textId="26C18FA8">
      <w:pPr>
        <w:rPr>
          <w:rFonts w:cs="Times New Roman"/>
        </w:rPr>
      </w:pPr>
    </w:p>
    <w:p w:rsidRPr="00F92209" w:rsidR="00F92209" w:rsidRDefault="00F92209" w14:paraId="50F554B9" w14:textId="77777777">
      <w:pPr>
        <w:rPr>
          <w:rFonts w:cs="Times New Roman"/>
        </w:rPr>
      </w:pPr>
    </w:p>
    <w:tbl>
      <w:tblPr>
        <w:tblStyle w:val="TableGrid"/>
        <w:tblW w:w="5000" w:type="pct"/>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none" w:color="auto" w:sz="0" w:space="0"/>
          <w:insideV w:val="none" w:color="auto" w:sz="0" w:space="0"/>
        </w:tblBorders>
        <w:shd w:val="clear" w:color="auto" w:fill="F2F2F2" w:themeFill="background1" w:themeFillShade="F2"/>
        <w:tblLook w:val="04A0" w:firstRow="1" w:lastRow="0" w:firstColumn="1" w:lastColumn="0" w:noHBand="0" w:noVBand="1"/>
      </w:tblPr>
      <w:tblGrid>
        <w:gridCol w:w="1133"/>
        <w:gridCol w:w="8217"/>
      </w:tblGrid>
      <w:tr w:rsidRPr="004058BA" w:rsidR="00ED44CB" w:rsidTr="143F2CF1" w14:paraId="3816D381" w14:textId="77777777">
        <w:tc>
          <w:tcPr>
            <w:tcW w:w="5000" w:type="pct"/>
            <w:gridSpan w:val="2"/>
            <w:shd w:val="clear" w:color="auto" w:fill="D0EBCB"/>
            <w:tcMar/>
          </w:tcPr>
          <w:p w:rsidRPr="004058BA" w:rsidR="00ED44CB" w:rsidP="00DF0718" w:rsidRDefault="00ED44CB" w14:paraId="737DB1B1" w14:textId="2FB00601">
            <w:pPr>
              <w:pStyle w:val="Caption"/>
              <w:rPr>
                <w:b/>
                <w:sz w:val="20"/>
                <w:szCs w:val="20"/>
              </w:rPr>
            </w:pPr>
            <w:r w:rsidRPr="004058BA">
              <w:rPr>
                <w:b/>
                <w:sz w:val="20"/>
                <w:szCs w:val="20"/>
              </w:rPr>
              <w:t>Contents</w:t>
            </w:r>
          </w:p>
        </w:tc>
      </w:tr>
      <w:tr w:rsidRPr="004058BA" w:rsidR="00035F00" w:rsidTr="143F2CF1" w14:paraId="0E0905F5" w14:textId="77777777">
        <w:tc>
          <w:tcPr>
            <w:tcW w:w="606" w:type="pct"/>
            <w:shd w:val="clear" w:color="auto" w:fill="F2F2F2" w:themeFill="background1" w:themeFillShade="F2"/>
            <w:tcMar/>
          </w:tcPr>
          <w:p w:rsidRPr="004058BA" w:rsidR="00035F00" w:rsidP="00035F00" w:rsidRDefault="00035F00" w14:paraId="7E64C15C" w14:textId="675CB8EB">
            <w:pPr>
              <w:pStyle w:val="Caption"/>
              <w:rPr>
                <w:sz w:val="20"/>
                <w:szCs w:val="20"/>
              </w:rPr>
            </w:pPr>
            <w:r w:rsidRPr="004058BA">
              <w:rPr>
                <w:sz w:val="20"/>
                <w:szCs w:val="20"/>
              </w:rPr>
              <w:t xml:space="preserve">Page </w:t>
            </w:r>
            <w:r w:rsidRPr="004058BA" w:rsidR="002477AF">
              <w:rPr>
                <w:sz w:val="20"/>
                <w:szCs w:val="20"/>
              </w:rPr>
              <w:t>1</w:t>
            </w:r>
          </w:p>
        </w:tc>
        <w:tc>
          <w:tcPr>
            <w:tcW w:w="4394" w:type="pct"/>
            <w:shd w:val="clear" w:color="auto" w:fill="F2F2F2" w:themeFill="background1" w:themeFillShade="F2"/>
            <w:tcMar/>
          </w:tcPr>
          <w:p w:rsidRPr="004058BA" w:rsidR="00035F00" w:rsidP="00035F00" w:rsidRDefault="00B83CD2" w14:paraId="7A5AF229" w14:textId="00C4E560">
            <w:pPr>
              <w:pStyle w:val="Caption"/>
              <w:rPr>
                <w:sz w:val="20"/>
                <w:szCs w:val="20"/>
              </w:rPr>
            </w:pPr>
            <w:r w:rsidRPr="004058BA">
              <w:rPr>
                <w:sz w:val="20"/>
                <w:szCs w:val="20"/>
              </w:rPr>
              <w:t>Summary</w:t>
            </w:r>
          </w:p>
        </w:tc>
      </w:tr>
      <w:tr w:rsidRPr="004058BA" w:rsidR="00C33E75" w:rsidTr="143F2CF1" w14:paraId="5788FFB5" w14:textId="77777777">
        <w:tc>
          <w:tcPr>
            <w:tcW w:w="606" w:type="pct"/>
            <w:shd w:val="clear" w:color="auto" w:fill="F2F2F2" w:themeFill="background1" w:themeFillShade="F2"/>
            <w:tcMar/>
          </w:tcPr>
          <w:p w:rsidRPr="004058BA" w:rsidR="00C33E75" w:rsidP="00035F00" w:rsidRDefault="00C33E75" w14:paraId="4E39BAE7" w14:textId="4AFFF28D">
            <w:pPr>
              <w:pStyle w:val="Caption"/>
              <w:rPr>
                <w:sz w:val="20"/>
                <w:szCs w:val="20"/>
              </w:rPr>
            </w:pPr>
            <w:r w:rsidRPr="004058BA">
              <w:rPr>
                <w:sz w:val="20"/>
                <w:szCs w:val="20"/>
              </w:rPr>
              <w:t>Page 2</w:t>
            </w:r>
          </w:p>
        </w:tc>
        <w:tc>
          <w:tcPr>
            <w:tcW w:w="4394" w:type="pct"/>
            <w:shd w:val="clear" w:color="auto" w:fill="F2F2F2" w:themeFill="background1" w:themeFillShade="F2"/>
            <w:tcMar/>
          </w:tcPr>
          <w:p w:rsidRPr="004058BA" w:rsidR="00C33E75" w:rsidP="22AD4474" w:rsidRDefault="00C33E75" w14:paraId="17C40F3B" w14:textId="4802A4F9">
            <w:pPr>
              <w:pStyle w:val="Caption"/>
              <w:numPr>
                <w:numId w:val="0"/>
              </w:numPr>
              <w:rPr>
                <w:sz w:val="20"/>
                <w:szCs w:val="20"/>
              </w:rPr>
            </w:pPr>
            <w:r w:rsidRPr="22AD4474" w:rsidR="00C33E75">
              <w:rPr>
                <w:sz w:val="20"/>
                <w:szCs w:val="20"/>
              </w:rPr>
              <w:t xml:space="preserve">1. Preliminary analyses in each study included in the </w:t>
            </w:r>
            <w:r w:rsidRPr="22AD4474" w:rsidR="004D0FB5">
              <w:rPr>
                <w:sz w:val="20"/>
                <w:szCs w:val="20"/>
              </w:rPr>
              <w:t>L</w:t>
            </w:r>
            <w:r w:rsidRPr="22AD4474" w:rsidR="00C33E75">
              <w:rPr>
                <w:sz w:val="20"/>
                <w:szCs w:val="20"/>
              </w:rPr>
              <w:t>egacy co-calibration model</w:t>
            </w:r>
          </w:p>
        </w:tc>
      </w:tr>
      <w:tr w:rsidRPr="004058BA" w:rsidR="00035F00" w:rsidTr="143F2CF1" w14:paraId="3D1B306F" w14:textId="77777777">
        <w:tc>
          <w:tcPr>
            <w:tcW w:w="606" w:type="pct"/>
            <w:shd w:val="clear" w:color="auto" w:fill="F2F2F2" w:themeFill="background1" w:themeFillShade="F2"/>
            <w:tcMar/>
          </w:tcPr>
          <w:p w:rsidRPr="004058BA" w:rsidR="00035F00" w:rsidP="22AD4474" w:rsidRDefault="00C33E75" w14:paraId="153FB83F" w14:textId="3029BFDD">
            <w:pPr>
              <w:pStyle w:val="Caption"/>
              <w:numPr>
                <w:numId w:val="0"/>
              </w:numPr>
              <w:rPr>
                <w:sz w:val="20"/>
                <w:szCs w:val="20"/>
              </w:rPr>
            </w:pPr>
            <w:r w:rsidRPr="22AD4474" w:rsidR="00C33E75">
              <w:rPr>
                <w:sz w:val="20"/>
                <w:szCs w:val="20"/>
              </w:rPr>
              <w:t xml:space="preserve">Page </w:t>
            </w:r>
            <w:r w:rsidRPr="22AD4474" w:rsidR="003657F4">
              <w:rPr>
                <w:sz w:val="20"/>
                <w:szCs w:val="20"/>
              </w:rPr>
              <w:t>3</w:t>
            </w:r>
          </w:p>
        </w:tc>
        <w:tc>
          <w:tcPr>
            <w:tcW w:w="4394" w:type="pct"/>
            <w:shd w:val="clear" w:color="auto" w:fill="F2F2F2" w:themeFill="background1" w:themeFillShade="F2"/>
            <w:tcMar/>
          </w:tcPr>
          <w:p w:rsidRPr="004058BA" w:rsidR="002E58A1" w:rsidP="002E58A1" w:rsidRDefault="00035F00" w14:paraId="488BFAA4" w14:textId="3AD86E65">
            <w:pPr>
              <w:pStyle w:val="Caption"/>
              <w:rPr>
                <w:sz w:val="20"/>
                <w:szCs w:val="20"/>
              </w:rPr>
            </w:pPr>
            <w:r w:rsidRPr="004058BA">
              <w:rPr>
                <w:sz w:val="20"/>
                <w:szCs w:val="20"/>
              </w:rPr>
              <w:t xml:space="preserve">     Step </w:t>
            </w:r>
            <w:r w:rsidRPr="004058BA" w:rsidR="00CC06DE">
              <w:rPr>
                <w:sz w:val="20"/>
                <w:szCs w:val="20"/>
              </w:rPr>
              <w:t>A</w:t>
            </w:r>
            <w:r w:rsidRPr="004058BA">
              <w:rPr>
                <w:sz w:val="20"/>
                <w:szCs w:val="20"/>
              </w:rPr>
              <w:t xml:space="preserve">1. </w:t>
            </w:r>
            <w:r w:rsidRPr="004058BA" w:rsidR="00CC06DE">
              <w:rPr>
                <w:sz w:val="20"/>
                <w:szCs w:val="20"/>
              </w:rPr>
              <w:t>Acquire data and documentation</w:t>
            </w:r>
            <w:r w:rsidRPr="004058BA" w:rsidR="002E58A1">
              <w:rPr>
                <w:sz w:val="20"/>
                <w:szCs w:val="20"/>
              </w:rPr>
              <w:t xml:space="preserve"> from each study</w:t>
            </w:r>
          </w:p>
        </w:tc>
      </w:tr>
      <w:tr w:rsidRPr="004058BA" w:rsidR="00C33E75" w:rsidTr="143F2CF1" w14:paraId="0ED1F9D5" w14:textId="77777777">
        <w:tc>
          <w:tcPr>
            <w:tcW w:w="606" w:type="pct"/>
            <w:shd w:val="clear" w:color="auto" w:fill="F2F2F2" w:themeFill="background1" w:themeFillShade="F2"/>
            <w:tcMar/>
          </w:tcPr>
          <w:p w:rsidRPr="004058BA" w:rsidR="00C33E75" w:rsidP="22AD4474" w:rsidRDefault="00C33E75" w14:paraId="02D726C0" w14:textId="367D7DE3">
            <w:pPr>
              <w:pStyle w:val="Caption"/>
              <w:numPr>
                <w:numId w:val="0"/>
              </w:numPr>
              <w:rPr>
                <w:sz w:val="20"/>
                <w:szCs w:val="20"/>
              </w:rPr>
            </w:pPr>
            <w:r w:rsidRPr="22AD4474" w:rsidR="00C33E75">
              <w:rPr>
                <w:sz w:val="20"/>
                <w:szCs w:val="20"/>
              </w:rPr>
              <w:t xml:space="preserve">Page </w:t>
            </w:r>
            <w:r w:rsidRPr="22AD4474" w:rsidR="003657F4">
              <w:rPr>
                <w:sz w:val="20"/>
                <w:szCs w:val="20"/>
              </w:rPr>
              <w:t>3</w:t>
            </w:r>
          </w:p>
        </w:tc>
        <w:tc>
          <w:tcPr>
            <w:tcW w:w="4394" w:type="pct"/>
            <w:shd w:val="clear" w:color="auto" w:fill="F2F2F2" w:themeFill="background1" w:themeFillShade="F2"/>
            <w:tcMar/>
          </w:tcPr>
          <w:p w:rsidRPr="004058BA" w:rsidR="00C33E75" w:rsidP="00C33E75" w:rsidRDefault="00C33E75" w14:paraId="12F652C5" w14:textId="6B2C648B">
            <w:pPr>
              <w:pStyle w:val="Caption"/>
              <w:rPr>
                <w:sz w:val="20"/>
                <w:szCs w:val="20"/>
              </w:rPr>
            </w:pPr>
            <w:r w:rsidRPr="004058BA">
              <w:rPr>
                <w:sz w:val="20"/>
                <w:szCs w:val="20"/>
              </w:rPr>
              <w:t xml:space="preserve">     Step A2. Domain assignment </w:t>
            </w:r>
          </w:p>
        </w:tc>
      </w:tr>
      <w:tr w:rsidRPr="004058BA" w:rsidR="00035F00" w:rsidTr="143F2CF1" w14:paraId="3651BF4D" w14:textId="77777777">
        <w:tc>
          <w:tcPr>
            <w:tcW w:w="606" w:type="pct"/>
            <w:shd w:val="clear" w:color="auto" w:fill="F2F2F2" w:themeFill="background1" w:themeFillShade="F2"/>
            <w:tcMar/>
          </w:tcPr>
          <w:p w:rsidRPr="004058BA" w:rsidR="00035F00" w:rsidP="22AD4474" w:rsidRDefault="00C33E75" w14:paraId="779F0EE1" w14:textId="0A934C36">
            <w:pPr>
              <w:pStyle w:val="Caption"/>
              <w:numPr>
                <w:numId w:val="0"/>
              </w:numPr>
              <w:rPr>
                <w:sz w:val="20"/>
                <w:szCs w:val="20"/>
              </w:rPr>
            </w:pPr>
            <w:r w:rsidRPr="22AD4474" w:rsidR="00C33E75">
              <w:rPr>
                <w:sz w:val="20"/>
                <w:szCs w:val="20"/>
              </w:rPr>
              <w:t xml:space="preserve">Page </w:t>
            </w:r>
            <w:r w:rsidRPr="22AD4474" w:rsidR="003657F4">
              <w:rPr>
                <w:sz w:val="20"/>
                <w:szCs w:val="20"/>
              </w:rPr>
              <w:t>4</w:t>
            </w:r>
          </w:p>
        </w:tc>
        <w:tc>
          <w:tcPr>
            <w:tcW w:w="4394" w:type="pct"/>
            <w:shd w:val="clear" w:color="auto" w:fill="F2F2F2" w:themeFill="background1" w:themeFillShade="F2"/>
            <w:tcMar/>
          </w:tcPr>
          <w:p w:rsidRPr="004058BA" w:rsidR="00035F00" w:rsidP="00035F00" w:rsidRDefault="00035F00" w14:paraId="2C0AD31D" w14:textId="3B6B71B6">
            <w:pPr>
              <w:pStyle w:val="Caption"/>
              <w:rPr>
                <w:sz w:val="20"/>
                <w:szCs w:val="20"/>
              </w:rPr>
            </w:pPr>
            <w:r w:rsidRPr="004058BA">
              <w:rPr>
                <w:sz w:val="20"/>
                <w:szCs w:val="20"/>
              </w:rPr>
              <w:t xml:space="preserve">     Step </w:t>
            </w:r>
            <w:r w:rsidRPr="004058BA" w:rsidR="002477AF">
              <w:rPr>
                <w:sz w:val="20"/>
                <w:szCs w:val="20"/>
              </w:rPr>
              <w:t>A3</w:t>
            </w:r>
            <w:r w:rsidRPr="004058BA">
              <w:rPr>
                <w:sz w:val="20"/>
                <w:szCs w:val="20"/>
              </w:rPr>
              <w:t xml:space="preserve">. Data </w:t>
            </w:r>
            <w:r w:rsidRPr="004058BA" w:rsidR="00C33E75">
              <w:rPr>
                <w:sz w:val="20"/>
                <w:szCs w:val="20"/>
              </w:rPr>
              <w:t>q</w:t>
            </w:r>
            <w:r w:rsidRPr="004058BA">
              <w:rPr>
                <w:sz w:val="20"/>
                <w:szCs w:val="20"/>
              </w:rPr>
              <w:t xml:space="preserve">uality </w:t>
            </w:r>
            <w:r w:rsidRPr="004058BA" w:rsidR="00C33E75">
              <w:rPr>
                <w:sz w:val="20"/>
                <w:szCs w:val="20"/>
              </w:rPr>
              <w:t>c</w:t>
            </w:r>
            <w:r w:rsidRPr="004058BA">
              <w:rPr>
                <w:sz w:val="20"/>
                <w:szCs w:val="20"/>
              </w:rPr>
              <w:t>ontrol</w:t>
            </w:r>
          </w:p>
        </w:tc>
      </w:tr>
      <w:tr w:rsidRPr="004058BA" w:rsidR="00035F00" w:rsidTr="143F2CF1" w14:paraId="65482954" w14:textId="77777777">
        <w:tc>
          <w:tcPr>
            <w:tcW w:w="606" w:type="pct"/>
            <w:shd w:val="clear" w:color="auto" w:fill="F2F2F2" w:themeFill="background1" w:themeFillShade="F2"/>
            <w:tcMar/>
          </w:tcPr>
          <w:p w:rsidRPr="004058BA" w:rsidR="00035F00" w:rsidP="22AD4474" w:rsidRDefault="00C33E75" w14:paraId="05FC73FE" w14:textId="36B8CFB2">
            <w:pPr>
              <w:pStyle w:val="Caption"/>
              <w:numPr>
                <w:numId w:val="0"/>
              </w:numPr>
              <w:rPr>
                <w:sz w:val="20"/>
                <w:szCs w:val="20"/>
              </w:rPr>
            </w:pPr>
            <w:r w:rsidRPr="22AD4474" w:rsidR="00C33E75">
              <w:rPr>
                <w:sz w:val="20"/>
                <w:szCs w:val="20"/>
              </w:rPr>
              <w:t xml:space="preserve">Page </w:t>
            </w:r>
            <w:r w:rsidRPr="22AD4474" w:rsidR="003657F4">
              <w:rPr>
                <w:sz w:val="20"/>
                <w:szCs w:val="20"/>
              </w:rPr>
              <w:t>5</w:t>
            </w:r>
          </w:p>
        </w:tc>
        <w:tc>
          <w:tcPr>
            <w:tcW w:w="4394" w:type="pct"/>
            <w:shd w:val="clear" w:color="auto" w:fill="F2F2F2" w:themeFill="background1" w:themeFillShade="F2"/>
            <w:tcMar/>
          </w:tcPr>
          <w:p w:rsidRPr="004058BA" w:rsidR="00035F00" w:rsidP="22AD4474" w:rsidRDefault="00035F00" w14:paraId="40FA8189" w14:textId="0A8CDD1C">
            <w:pPr>
              <w:pStyle w:val="Caption"/>
              <w:numPr>
                <w:numId w:val="0"/>
              </w:numPr>
              <w:rPr>
                <w:sz w:val="20"/>
                <w:szCs w:val="20"/>
              </w:rPr>
            </w:pPr>
            <w:r w:rsidRPr="22AD4474" w:rsidR="00035F00">
              <w:rPr>
                <w:sz w:val="20"/>
                <w:szCs w:val="20"/>
              </w:rPr>
              <w:t xml:space="preserve">     Step </w:t>
            </w:r>
            <w:r w:rsidRPr="22AD4474" w:rsidR="002477AF">
              <w:rPr>
                <w:sz w:val="20"/>
                <w:szCs w:val="20"/>
              </w:rPr>
              <w:t>A4</w:t>
            </w:r>
            <w:r w:rsidRPr="22AD4474" w:rsidR="00035F00">
              <w:rPr>
                <w:sz w:val="20"/>
                <w:szCs w:val="20"/>
              </w:rPr>
              <w:t xml:space="preserve">. Confirmatory </w:t>
            </w:r>
            <w:r w:rsidRPr="22AD4474" w:rsidR="00035F00">
              <w:rPr>
                <w:sz w:val="20"/>
                <w:szCs w:val="20"/>
              </w:rPr>
              <w:t>factor</w:t>
            </w:r>
            <w:r w:rsidRPr="22AD4474" w:rsidR="00035F00">
              <w:rPr>
                <w:sz w:val="20"/>
                <w:szCs w:val="20"/>
              </w:rPr>
              <w:t xml:space="preserve"> analys</w:t>
            </w:r>
            <w:r w:rsidRPr="22AD4474" w:rsidR="003657F4">
              <w:rPr>
                <w:sz w:val="20"/>
                <w:szCs w:val="20"/>
              </w:rPr>
              <w:t>e</w:t>
            </w:r>
            <w:r w:rsidRPr="22AD4474" w:rsidR="00035F00">
              <w:rPr>
                <w:sz w:val="20"/>
                <w:szCs w:val="20"/>
              </w:rPr>
              <w:t xml:space="preserve">s </w:t>
            </w:r>
          </w:p>
        </w:tc>
      </w:tr>
      <w:tr w:rsidRPr="004058BA" w:rsidR="00035F00" w:rsidTr="143F2CF1" w14:paraId="2E5F2EF3" w14:textId="77777777">
        <w:tc>
          <w:tcPr>
            <w:tcW w:w="606" w:type="pct"/>
            <w:shd w:val="clear" w:color="auto" w:fill="F2F2F2" w:themeFill="background1" w:themeFillShade="F2"/>
            <w:tcMar/>
          </w:tcPr>
          <w:p w:rsidRPr="004058BA" w:rsidR="00035F00" w:rsidP="22AD4474" w:rsidRDefault="00E34B22" w14:paraId="367AD5F4" w14:textId="1DF67B9B">
            <w:pPr>
              <w:pStyle w:val="Caption"/>
              <w:numPr>
                <w:numId w:val="0"/>
              </w:numPr>
              <w:rPr>
                <w:sz w:val="20"/>
                <w:szCs w:val="20"/>
              </w:rPr>
            </w:pPr>
            <w:r w:rsidRPr="22AD4474" w:rsidR="00E34B22">
              <w:rPr>
                <w:sz w:val="20"/>
                <w:szCs w:val="20"/>
              </w:rPr>
              <w:t xml:space="preserve">Page </w:t>
            </w:r>
            <w:r w:rsidRPr="22AD4474" w:rsidR="00B95026">
              <w:rPr>
                <w:sz w:val="20"/>
                <w:szCs w:val="20"/>
              </w:rPr>
              <w:t>7</w:t>
            </w:r>
          </w:p>
        </w:tc>
        <w:tc>
          <w:tcPr>
            <w:tcW w:w="4394" w:type="pct"/>
            <w:shd w:val="clear" w:color="auto" w:fill="F2F2F2" w:themeFill="background1" w:themeFillShade="F2"/>
            <w:tcMar/>
          </w:tcPr>
          <w:p w:rsidRPr="004058BA" w:rsidR="00035F00" w:rsidP="00035F00" w:rsidRDefault="00755123" w14:paraId="216EAFE9" w14:textId="42D444E3">
            <w:pPr>
              <w:pStyle w:val="Caption"/>
              <w:rPr>
                <w:sz w:val="20"/>
                <w:szCs w:val="20"/>
              </w:rPr>
            </w:pPr>
            <w:r w:rsidRPr="143F2CF1" w:rsidR="00755123">
              <w:rPr>
                <w:sz w:val="20"/>
                <w:szCs w:val="20"/>
              </w:rPr>
              <w:t>2</w:t>
            </w:r>
            <w:r w:rsidRPr="143F2CF1" w:rsidR="00035F00">
              <w:rPr>
                <w:sz w:val="20"/>
                <w:szCs w:val="20"/>
              </w:rPr>
              <w:t>. Co-calibration of the domains across ACT, ADNI, and ROS/</w:t>
            </w:r>
            <w:r w:rsidRPr="143F2CF1" w:rsidR="00035F00">
              <w:rPr>
                <w:sz w:val="20"/>
                <w:szCs w:val="20"/>
              </w:rPr>
              <w:t>MAP</w:t>
            </w:r>
            <w:r w:rsidRPr="143F2CF1" w:rsidR="01F350D5">
              <w:rPr>
                <w:sz w:val="20"/>
                <w:szCs w:val="20"/>
              </w:rPr>
              <w:t>/MARS</w:t>
            </w:r>
          </w:p>
        </w:tc>
      </w:tr>
      <w:tr w:rsidRPr="004058BA" w:rsidR="00035F00" w:rsidTr="143F2CF1" w14:paraId="420B9E6B" w14:textId="77777777">
        <w:tc>
          <w:tcPr>
            <w:tcW w:w="606" w:type="pct"/>
            <w:shd w:val="clear" w:color="auto" w:fill="F2F2F2" w:themeFill="background1" w:themeFillShade="F2"/>
            <w:tcMar/>
          </w:tcPr>
          <w:p w:rsidRPr="004058BA" w:rsidR="00035F00" w:rsidP="22AD4474" w:rsidRDefault="00755123" w14:paraId="2D515354" w14:textId="2C9C3B97">
            <w:pPr>
              <w:pStyle w:val="Caption"/>
              <w:numPr>
                <w:numId w:val="0"/>
              </w:numPr>
              <w:rPr>
                <w:sz w:val="20"/>
                <w:szCs w:val="20"/>
              </w:rPr>
            </w:pPr>
            <w:r w:rsidRPr="22AD4474" w:rsidR="00755123">
              <w:rPr>
                <w:sz w:val="20"/>
                <w:szCs w:val="20"/>
              </w:rPr>
              <w:t>Page</w:t>
            </w:r>
            <w:r w:rsidRPr="22AD4474" w:rsidR="00C9035B">
              <w:rPr>
                <w:sz w:val="20"/>
                <w:szCs w:val="20"/>
              </w:rPr>
              <w:t xml:space="preserve"> </w:t>
            </w:r>
            <w:r w:rsidRPr="22AD4474" w:rsidR="00B95026">
              <w:rPr>
                <w:sz w:val="20"/>
                <w:szCs w:val="20"/>
              </w:rPr>
              <w:t>7</w:t>
            </w:r>
          </w:p>
        </w:tc>
        <w:tc>
          <w:tcPr>
            <w:tcW w:w="4394" w:type="pct"/>
            <w:shd w:val="clear" w:color="auto" w:fill="F2F2F2" w:themeFill="background1" w:themeFillShade="F2"/>
            <w:tcMar/>
          </w:tcPr>
          <w:p w:rsidRPr="004058BA" w:rsidR="00035F00" w:rsidP="00035F00" w:rsidRDefault="00035F00" w14:paraId="23F67C4F" w14:textId="3C66404C">
            <w:pPr>
              <w:pStyle w:val="Caption"/>
              <w:rPr>
                <w:sz w:val="20"/>
                <w:szCs w:val="20"/>
              </w:rPr>
            </w:pPr>
            <w:r w:rsidRPr="004058BA">
              <w:rPr>
                <w:sz w:val="20"/>
                <w:szCs w:val="20"/>
              </w:rPr>
              <w:t xml:space="preserve">     Step </w:t>
            </w:r>
            <w:r w:rsidRPr="004058BA" w:rsidR="00755123">
              <w:rPr>
                <w:sz w:val="20"/>
                <w:szCs w:val="20"/>
              </w:rPr>
              <w:t>B</w:t>
            </w:r>
            <w:r w:rsidRPr="004058BA">
              <w:rPr>
                <w:sz w:val="20"/>
                <w:szCs w:val="20"/>
              </w:rPr>
              <w:t>1: Identification of anchor items</w:t>
            </w:r>
          </w:p>
        </w:tc>
      </w:tr>
      <w:tr w:rsidRPr="004058BA" w:rsidR="00035F00" w:rsidTr="143F2CF1" w14:paraId="691F1BE0" w14:textId="77777777">
        <w:tc>
          <w:tcPr>
            <w:tcW w:w="606" w:type="pct"/>
            <w:shd w:val="clear" w:color="auto" w:fill="F2F2F2" w:themeFill="background1" w:themeFillShade="F2"/>
            <w:tcMar/>
          </w:tcPr>
          <w:p w:rsidRPr="004058BA" w:rsidR="00035F00" w:rsidP="22AD4474" w:rsidRDefault="00755123" w14:paraId="61E63CB0" w14:textId="5D49744F">
            <w:pPr>
              <w:pStyle w:val="Caption"/>
              <w:numPr>
                <w:numId w:val="0"/>
              </w:numPr>
              <w:rPr>
                <w:sz w:val="20"/>
                <w:szCs w:val="20"/>
              </w:rPr>
            </w:pPr>
            <w:r w:rsidRPr="22AD4474" w:rsidR="00755123">
              <w:rPr>
                <w:sz w:val="20"/>
                <w:szCs w:val="20"/>
              </w:rPr>
              <w:t xml:space="preserve">Page </w:t>
            </w:r>
            <w:r w:rsidRPr="22AD4474" w:rsidR="00B95026">
              <w:rPr>
                <w:sz w:val="20"/>
                <w:szCs w:val="20"/>
              </w:rPr>
              <w:t>8</w:t>
            </w:r>
          </w:p>
        </w:tc>
        <w:tc>
          <w:tcPr>
            <w:tcW w:w="4394" w:type="pct"/>
            <w:shd w:val="clear" w:color="auto" w:fill="F2F2F2" w:themeFill="background1" w:themeFillShade="F2"/>
            <w:tcMar/>
          </w:tcPr>
          <w:p w:rsidRPr="004058BA" w:rsidR="00035F00" w:rsidP="00035F00" w:rsidRDefault="00035F00" w14:paraId="58B31450" w14:textId="3C1FE920">
            <w:pPr>
              <w:pStyle w:val="Caption"/>
              <w:rPr>
                <w:sz w:val="20"/>
                <w:szCs w:val="20"/>
              </w:rPr>
            </w:pPr>
            <w:r w:rsidRPr="004058BA">
              <w:rPr>
                <w:sz w:val="20"/>
                <w:szCs w:val="20"/>
              </w:rPr>
              <w:t xml:space="preserve">     Step </w:t>
            </w:r>
            <w:r w:rsidRPr="004058BA" w:rsidR="00755123">
              <w:rPr>
                <w:sz w:val="20"/>
                <w:szCs w:val="20"/>
              </w:rPr>
              <w:t>B</w:t>
            </w:r>
            <w:r w:rsidRPr="004058BA">
              <w:rPr>
                <w:sz w:val="20"/>
                <w:szCs w:val="20"/>
              </w:rPr>
              <w:t>2: Quality control for anchor items</w:t>
            </w:r>
          </w:p>
        </w:tc>
      </w:tr>
      <w:tr w:rsidRPr="004058BA" w:rsidR="00035F00" w:rsidTr="143F2CF1" w14:paraId="241CE6A5" w14:textId="77777777">
        <w:tc>
          <w:tcPr>
            <w:tcW w:w="606" w:type="pct"/>
            <w:shd w:val="clear" w:color="auto" w:fill="F2F2F2" w:themeFill="background1" w:themeFillShade="F2"/>
            <w:tcMar/>
          </w:tcPr>
          <w:p w:rsidRPr="004058BA" w:rsidR="00035F00" w:rsidP="22AD4474" w:rsidRDefault="00755123" w14:paraId="5C124CBF" w14:textId="3DA3A978">
            <w:pPr>
              <w:pStyle w:val="Caption"/>
              <w:numPr>
                <w:numId w:val="0"/>
              </w:numPr>
              <w:rPr>
                <w:sz w:val="20"/>
                <w:szCs w:val="20"/>
              </w:rPr>
            </w:pPr>
            <w:r w:rsidRPr="22AD4474" w:rsidR="00755123">
              <w:rPr>
                <w:sz w:val="20"/>
                <w:szCs w:val="20"/>
              </w:rPr>
              <w:t xml:space="preserve">Page </w:t>
            </w:r>
            <w:r w:rsidRPr="22AD4474" w:rsidR="00B95026">
              <w:rPr>
                <w:sz w:val="20"/>
                <w:szCs w:val="20"/>
              </w:rPr>
              <w:t>8</w:t>
            </w:r>
          </w:p>
        </w:tc>
        <w:tc>
          <w:tcPr>
            <w:tcW w:w="4394" w:type="pct"/>
            <w:shd w:val="clear" w:color="auto" w:fill="F2F2F2" w:themeFill="background1" w:themeFillShade="F2"/>
            <w:tcMar/>
          </w:tcPr>
          <w:p w:rsidRPr="004058BA" w:rsidR="00035F00" w:rsidP="00035F00" w:rsidRDefault="00035F00" w14:paraId="45172616" w14:textId="2F3F3303">
            <w:pPr>
              <w:pStyle w:val="Caption"/>
              <w:rPr>
                <w:sz w:val="20"/>
                <w:szCs w:val="20"/>
              </w:rPr>
            </w:pPr>
            <w:r w:rsidRPr="004058BA">
              <w:rPr>
                <w:sz w:val="20"/>
                <w:szCs w:val="20"/>
              </w:rPr>
              <w:t xml:space="preserve">     Step </w:t>
            </w:r>
            <w:r w:rsidRPr="004058BA" w:rsidR="00755123">
              <w:rPr>
                <w:sz w:val="20"/>
                <w:szCs w:val="20"/>
              </w:rPr>
              <w:t>B</w:t>
            </w:r>
            <w:r w:rsidRPr="004058BA">
              <w:rPr>
                <w:sz w:val="20"/>
                <w:szCs w:val="20"/>
              </w:rPr>
              <w:t>3. Confirmatory factor analysis</w:t>
            </w:r>
          </w:p>
        </w:tc>
      </w:tr>
      <w:tr w:rsidRPr="004058BA" w:rsidR="00035F00" w:rsidTr="143F2CF1" w14:paraId="3E214B1F" w14:textId="77777777">
        <w:tc>
          <w:tcPr>
            <w:tcW w:w="606" w:type="pct"/>
            <w:shd w:val="clear" w:color="auto" w:fill="F2F2F2" w:themeFill="background1" w:themeFillShade="F2"/>
            <w:tcMar/>
          </w:tcPr>
          <w:p w:rsidRPr="004058BA" w:rsidR="00035F00" w:rsidP="22AD4474" w:rsidRDefault="00755123" w14:paraId="622AD8F6" w14:textId="40081415">
            <w:pPr>
              <w:pStyle w:val="Caption"/>
              <w:numPr>
                <w:numId w:val="0"/>
              </w:numPr>
              <w:rPr>
                <w:sz w:val="20"/>
                <w:szCs w:val="20"/>
              </w:rPr>
            </w:pPr>
            <w:r w:rsidRPr="22AD4474" w:rsidR="00755123">
              <w:rPr>
                <w:sz w:val="20"/>
                <w:szCs w:val="20"/>
              </w:rPr>
              <w:t xml:space="preserve">Page </w:t>
            </w:r>
            <w:r w:rsidRPr="22AD4474" w:rsidR="00B95026">
              <w:rPr>
                <w:sz w:val="20"/>
                <w:szCs w:val="20"/>
              </w:rPr>
              <w:t>9</w:t>
            </w:r>
          </w:p>
        </w:tc>
        <w:tc>
          <w:tcPr>
            <w:tcW w:w="4394" w:type="pct"/>
            <w:shd w:val="clear" w:color="auto" w:fill="F2F2F2" w:themeFill="background1" w:themeFillShade="F2"/>
            <w:tcMar/>
          </w:tcPr>
          <w:p w:rsidRPr="004058BA" w:rsidR="00035F00" w:rsidP="00035F00" w:rsidRDefault="00035F00" w14:paraId="20D24802" w14:textId="01BA9D46">
            <w:pPr>
              <w:pStyle w:val="Caption"/>
              <w:rPr>
                <w:sz w:val="20"/>
                <w:szCs w:val="20"/>
              </w:rPr>
            </w:pPr>
            <w:r w:rsidRPr="004058BA">
              <w:rPr>
                <w:sz w:val="20"/>
                <w:szCs w:val="20"/>
              </w:rPr>
              <w:t xml:space="preserve">     Confirmatory factor analysis model co-calibration details</w:t>
            </w:r>
          </w:p>
        </w:tc>
      </w:tr>
      <w:tr w:rsidRPr="004058BA" w:rsidR="00755123" w:rsidTr="143F2CF1" w14:paraId="52327CD9" w14:textId="77777777">
        <w:tc>
          <w:tcPr>
            <w:tcW w:w="606" w:type="pct"/>
            <w:shd w:val="clear" w:color="auto" w:fill="F2F2F2" w:themeFill="background1" w:themeFillShade="F2"/>
            <w:tcMar/>
          </w:tcPr>
          <w:p w:rsidRPr="004058BA" w:rsidR="00755123" w:rsidP="22AD4474" w:rsidRDefault="00755123" w14:paraId="01DB4E83" w14:textId="59F78348">
            <w:pPr>
              <w:pStyle w:val="Caption"/>
              <w:numPr>
                <w:numId w:val="0"/>
              </w:numPr>
              <w:rPr>
                <w:sz w:val="20"/>
                <w:szCs w:val="20"/>
              </w:rPr>
            </w:pPr>
            <w:r w:rsidRPr="22AD4474" w:rsidR="00755123">
              <w:rPr>
                <w:sz w:val="20"/>
                <w:szCs w:val="20"/>
              </w:rPr>
              <w:t>Page 1</w:t>
            </w:r>
            <w:r w:rsidRPr="22AD4474" w:rsidR="00B95026">
              <w:rPr>
                <w:sz w:val="20"/>
                <w:szCs w:val="20"/>
              </w:rPr>
              <w:t>1</w:t>
            </w:r>
          </w:p>
        </w:tc>
        <w:tc>
          <w:tcPr>
            <w:tcW w:w="4394" w:type="pct"/>
            <w:shd w:val="clear" w:color="auto" w:fill="F2F2F2" w:themeFill="background1" w:themeFillShade="F2"/>
            <w:tcMar/>
          </w:tcPr>
          <w:p w:rsidRPr="004058BA" w:rsidR="00755123" w:rsidP="00035F00" w:rsidRDefault="00755123" w14:paraId="555FAB11" w14:textId="3D9573EF">
            <w:pPr>
              <w:pStyle w:val="Caption"/>
              <w:rPr>
                <w:sz w:val="20"/>
                <w:szCs w:val="20"/>
              </w:rPr>
            </w:pPr>
            <w:r w:rsidRPr="004058BA">
              <w:rPr>
                <w:sz w:val="20"/>
                <w:szCs w:val="20"/>
              </w:rPr>
              <w:t>3. Scores for all time points for each data set</w:t>
            </w:r>
          </w:p>
        </w:tc>
      </w:tr>
      <w:tr w:rsidRPr="004058BA" w:rsidR="00035F00" w:rsidTr="143F2CF1" w14:paraId="0D12278D" w14:textId="77777777">
        <w:tc>
          <w:tcPr>
            <w:tcW w:w="606" w:type="pct"/>
            <w:shd w:val="clear" w:color="auto" w:fill="F2F2F2" w:themeFill="background1" w:themeFillShade="F2"/>
            <w:tcMar/>
          </w:tcPr>
          <w:p w:rsidRPr="004058BA" w:rsidR="00035F00" w:rsidP="22AD4474" w:rsidRDefault="00755123" w14:paraId="0801A31C" w14:textId="149B4EBF">
            <w:pPr>
              <w:pStyle w:val="Caption"/>
              <w:numPr>
                <w:numId w:val="0"/>
              </w:numPr>
              <w:rPr>
                <w:sz w:val="20"/>
                <w:szCs w:val="20"/>
              </w:rPr>
            </w:pPr>
            <w:r w:rsidRPr="22AD4474" w:rsidR="00755123">
              <w:rPr>
                <w:sz w:val="20"/>
                <w:szCs w:val="20"/>
              </w:rPr>
              <w:t>Page 1</w:t>
            </w:r>
            <w:r w:rsidRPr="22AD4474" w:rsidR="00B95026">
              <w:rPr>
                <w:sz w:val="20"/>
                <w:szCs w:val="20"/>
              </w:rPr>
              <w:t>2</w:t>
            </w:r>
          </w:p>
        </w:tc>
        <w:tc>
          <w:tcPr>
            <w:tcW w:w="4394" w:type="pct"/>
            <w:shd w:val="clear" w:color="auto" w:fill="F2F2F2" w:themeFill="background1" w:themeFillShade="F2"/>
            <w:tcMar/>
          </w:tcPr>
          <w:p w:rsidRPr="004058BA" w:rsidR="00035F00" w:rsidP="00035F00" w:rsidRDefault="00755123" w14:paraId="41DB171A" w14:textId="122F308C">
            <w:pPr>
              <w:pStyle w:val="Caption"/>
              <w:rPr>
                <w:sz w:val="20"/>
                <w:szCs w:val="20"/>
              </w:rPr>
            </w:pPr>
            <w:r w:rsidRPr="004058BA">
              <w:rPr>
                <w:sz w:val="20"/>
                <w:szCs w:val="20"/>
              </w:rPr>
              <w:t>4</w:t>
            </w:r>
            <w:r w:rsidRPr="004058BA" w:rsidR="00035F00">
              <w:rPr>
                <w:sz w:val="20"/>
                <w:szCs w:val="20"/>
              </w:rPr>
              <w:t>. Standard errors and missing data in harmonized cognitive testing data</w:t>
            </w:r>
          </w:p>
        </w:tc>
      </w:tr>
      <w:tr w:rsidRPr="004058BA" w:rsidR="00035F00" w:rsidTr="143F2CF1" w14:paraId="37BE2907" w14:textId="77777777">
        <w:tc>
          <w:tcPr>
            <w:tcW w:w="606" w:type="pct"/>
            <w:shd w:val="clear" w:color="auto" w:fill="F2F2F2" w:themeFill="background1" w:themeFillShade="F2"/>
            <w:tcMar/>
          </w:tcPr>
          <w:p w:rsidRPr="004058BA" w:rsidR="00035F00" w:rsidP="22AD4474" w:rsidRDefault="00347C2C" w14:paraId="19FF3AEB" w14:textId="0A701B8C">
            <w:pPr>
              <w:pStyle w:val="Caption"/>
              <w:numPr>
                <w:numId w:val="0"/>
              </w:numPr>
              <w:rPr>
                <w:sz w:val="20"/>
                <w:szCs w:val="20"/>
              </w:rPr>
            </w:pPr>
            <w:r w:rsidRPr="22AD4474" w:rsidR="00347C2C">
              <w:rPr>
                <w:sz w:val="20"/>
                <w:szCs w:val="20"/>
              </w:rPr>
              <w:t xml:space="preserve">Page </w:t>
            </w:r>
            <w:r w:rsidRPr="22AD4474" w:rsidR="00F16F0C">
              <w:rPr>
                <w:sz w:val="20"/>
                <w:szCs w:val="20"/>
              </w:rPr>
              <w:t>1</w:t>
            </w:r>
            <w:r w:rsidRPr="22AD4474" w:rsidR="00B95026">
              <w:rPr>
                <w:sz w:val="20"/>
                <w:szCs w:val="20"/>
              </w:rPr>
              <w:t>3</w:t>
            </w:r>
          </w:p>
        </w:tc>
        <w:tc>
          <w:tcPr>
            <w:tcW w:w="4394" w:type="pct"/>
            <w:shd w:val="clear" w:color="auto" w:fill="F2F2F2" w:themeFill="background1" w:themeFillShade="F2"/>
            <w:tcMar/>
          </w:tcPr>
          <w:p w:rsidRPr="004058BA" w:rsidR="00035F00" w:rsidP="00035F00" w:rsidRDefault="00755123" w14:paraId="6F840B9B" w14:textId="0933D5DA">
            <w:pPr>
              <w:pStyle w:val="Caption"/>
              <w:rPr>
                <w:sz w:val="20"/>
                <w:szCs w:val="20"/>
              </w:rPr>
            </w:pPr>
            <w:r w:rsidRPr="004058BA">
              <w:rPr>
                <w:sz w:val="20"/>
                <w:szCs w:val="20"/>
              </w:rPr>
              <w:t>5</w:t>
            </w:r>
            <w:r w:rsidRPr="004058BA" w:rsidR="00035F00">
              <w:rPr>
                <w:sz w:val="20"/>
                <w:szCs w:val="20"/>
              </w:rPr>
              <w:t xml:space="preserve">. Neuropsychological items by domain for each study in Legacy model and fit statistics from CFA models </w:t>
            </w:r>
          </w:p>
        </w:tc>
      </w:tr>
      <w:tr w:rsidRPr="004058BA" w:rsidR="00035F00" w:rsidTr="143F2CF1" w14:paraId="537CBF3C" w14:textId="77777777">
        <w:tc>
          <w:tcPr>
            <w:tcW w:w="606" w:type="pct"/>
            <w:shd w:val="clear" w:color="auto" w:fill="F2F2F2" w:themeFill="background1" w:themeFillShade="F2"/>
            <w:tcMar/>
          </w:tcPr>
          <w:p w:rsidRPr="004058BA" w:rsidR="00035F00" w:rsidP="22AD4474" w:rsidRDefault="00347C2C" w14:paraId="2D7D3071" w14:textId="1C839893">
            <w:pPr>
              <w:pStyle w:val="Caption"/>
              <w:numPr>
                <w:numId w:val="0"/>
              </w:numPr>
              <w:rPr>
                <w:sz w:val="20"/>
                <w:szCs w:val="20"/>
              </w:rPr>
            </w:pPr>
            <w:r w:rsidRPr="22AD4474" w:rsidR="00347C2C">
              <w:rPr>
                <w:sz w:val="20"/>
                <w:szCs w:val="20"/>
              </w:rPr>
              <w:t>Page 1</w:t>
            </w:r>
            <w:r w:rsidRPr="22AD4474" w:rsidR="002D3C39">
              <w:rPr>
                <w:sz w:val="20"/>
                <w:szCs w:val="20"/>
              </w:rPr>
              <w:t>3</w:t>
            </w:r>
          </w:p>
        </w:tc>
        <w:tc>
          <w:tcPr>
            <w:tcW w:w="4394" w:type="pct"/>
            <w:shd w:val="clear" w:color="auto" w:fill="F2F2F2" w:themeFill="background1" w:themeFillShade="F2"/>
            <w:tcMar/>
          </w:tcPr>
          <w:p w:rsidRPr="004058BA" w:rsidR="00035F00" w:rsidP="00A14A2A" w:rsidRDefault="00A14A2A" w14:paraId="36B832AC" w14:textId="67C6C5C8">
            <w:pPr>
              <w:pStyle w:val="Caption"/>
              <w:rPr>
                <w:sz w:val="20"/>
                <w:szCs w:val="20"/>
              </w:rPr>
            </w:pPr>
            <w:r w:rsidRPr="004058BA">
              <w:rPr>
                <w:sz w:val="20"/>
                <w:szCs w:val="20"/>
              </w:rPr>
              <w:t xml:space="preserve">     </w:t>
            </w:r>
            <w:r w:rsidRPr="004058BA" w:rsidR="00755123">
              <w:rPr>
                <w:sz w:val="20"/>
                <w:szCs w:val="20"/>
              </w:rPr>
              <w:t>5</w:t>
            </w:r>
            <w:r w:rsidRPr="004058BA" w:rsidR="00035F00">
              <w:rPr>
                <w:sz w:val="20"/>
                <w:szCs w:val="20"/>
              </w:rPr>
              <w:t xml:space="preserve">A. Co-calibration of memory </w:t>
            </w:r>
          </w:p>
        </w:tc>
      </w:tr>
      <w:tr w:rsidRPr="004058BA" w:rsidR="00035F00" w:rsidTr="143F2CF1" w14:paraId="7709F394" w14:textId="77777777">
        <w:tc>
          <w:tcPr>
            <w:tcW w:w="606" w:type="pct"/>
            <w:shd w:val="clear" w:color="auto" w:fill="F2F2F2" w:themeFill="background1" w:themeFillShade="F2"/>
            <w:tcMar/>
          </w:tcPr>
          <w:p w:rsidRPr="004058BA" w:rsidR="00035F00" w:rsidP="22AD4474" w:rsidRDefault="00F16F0C" w14:paraId="33F8A94A" w14:textId="3F6C6040">
            <w:pPr>
              <w:pStyle w:val="Caption"/>
              <w:numPr>
                <w:numId w:val="0"/>
              </w:numPr>
              <w:rPr>
                <w:sz w:val="20"/>
                <w:szCs w:val="20"/>
              </w:rPr>
            </w:pPr>
            <w:r w:rsidRPr="22AD4474" w:rsidR="00F16F0C">
              <w:rPr>
                <w:sz w:val="20"/>
                <w:szCs w:val="20"/>
              </w:rPr>
              <w:t xml:space="preserve">Page </w:t>
            </w:r>
            <w:r w:rsidRPr="22AD4474" w:rsidR="00C9035B">
              <w:rPr>
                <w:sz w:val="20"/>
                <w:szCs w:val="20"/>
              </w:rPr>
              <w:t>1</w:t>
            </w:r>
            <w:r w:rsidRPr="22AD4474" w:rsidR="00990FEF">
              <w:rPr>
                <w:sz w:val="20"/>
                <w:szCs w:val="20"/>
              </w:rPr>
              <w:t>8</w:t>
            </w:r>
          </w:p>
        </w:tc>
        <w:tc>
          <w:tcPr>
            <w:tcW w:w="4394" w:type="pct"/>
            <w:shd w:val="clear" w:color="auto" w:fill="F2F2F2" w:themeFill="background1" w:themeFillShade="F2"/>
            <w:tcMar/>
          </w:tcPr>
          <w:p w:rsidRPr="004058BA" w:rsidR="00035F00" w:rsidP="00035F00" w:rsidRDefault="00A14A2A" w14:paraId="65833EB8" w14:textId="29465658">
            <w:pPr>
              <w:pStyle w:val="Caption"/>
              <w:rPr>
                <w:sz w:val="20"/>
                <w:szCs w:val="20"/>
              </w:rPr>
            </w:pPr>
            <w:r w:rsidRPr="004058BA">
              <w:rPr>
                <w:sz w:val="20"/>
                <w:szCs w:val="20"/>
              </w:rPr>
              <w:t xml:space="preserve">     </w:t>
            </w:r>
            <w:r w:rsidRPr="004058BA" w:rsidR="00755123">
              <w:rPr>
                <w:sz w:val="20"/>
                <w:szCs w:val="20"/>
              </w:rPr>
              <w:t>5</w:t>
            </w:r>
            <w:r w:rsidRPr="004058BA" w:rsidR="00035F00">
              <w:rPr>
                <w:sz w:val="20"/>
                <w:szCs w:val="20"/>
              </w:rPr>
              <w:t>B. Co-calibration of executive functioning</w:t>
            </w:r>
          </w:p>
        </w:tc>
      </w:tr>
      <w:tr w:rsidRPr="004058BA" w:rsidR="00035F00" w:rsidTr="143F2CF1" w14:paraId="2D1FE84D" w14:textId="77777777">
        <w:tc>
          <w:tcPr>
            <w:tcW w:w="606" w:type="pct"/>
            <w:shd w:val="clear" w:color="auto" w:fill="F2F2F2" w:themeFill="background1" w:themeFillShade="F2"/>
            <w:tcMar/>
          </w:tcPr>
          <w:p w:rsidRPr="004058BA" w:rsidR="00035F00" w:rsidP="22AD4474" w:rsidRDefault="00F16F0C" w14:paraId="50CE3331" w14:textId="50C10322">
            <w:pPr>
              <w:pStyle w:val="Caption"/>
              <w:numPr>
                <w:numId w:val="0"/>
              </w:numPr>
              <w:rPr>
                <w:sz w:val="20"/>
                <w:szCs w:val="20"/>
              </w:rPr>
            </w:pPr>
            <w:r w:rsidRPr="22AD4474" w:rsidR="00F16F0C">
              <w:rPr>
                <w:sz w:val="20"/>
                <w:szCs w:val="20"/>
              </w:rPr>
              <w:t xml:space="preserve">Page </w:t>
            </w:r>
            <w:r w:rsidRPr="22AD4474" w:rsidR="002D3C39">
              <w:rPr>
                <w:sz w:val="20"/>
                <w:szCs w:val="20"/>
              </w:rPr>
              <w:t>20</w:t>
            </w:r>
          </w:p>
        </w:tc>
        <w:tc>
          <w:tcPr>
            <w:tcW w:w="4394" w:type="pct"/>
            <w:shd w:val="clear" w:color="auto" w:fill="F2F2F2" w:themeFill="background1" w:themeFillShade="F2"/>
            <w:tcMar/>
          </w:tcPr>
          <w:p w:rsidRPr="004058BA" w:rsidR="00035F00" w:rsidP="00035F00" w:rsidRDefault="00A14A2A" w14:paraId="118EC4C8" w14:textId="0ABA2EBC">
            <w:pPr>
              <w:pStyle w:val="Caption"/>
              <w:rPr>
                <w:sz w:val="20"/>
                <w:szCs w:val="20"/>
              </w:rPr>
            </w:pPr>
            <w:r w:rsidRPr="004058BA">
              <w:rPr>
                <w:sz w:val="20"/>
                <w:szCs w:val="20"/>
              </w:rPr>
              <w:t xml:space="preserve">     </w:t>
            </w:r>
            <w:r w:rsidRPr="004058BA" w:rsidR="00755123">
              <w:rPr>
                <w:sz w:val="20"/>
                <w:szCs w:val="20"/>
              </w:rPr>
              <w:t>5</w:t>
            </w:r>
            <w:r w:rsidRPr="004058BA" w:rsidR="00035F00">
              <w:rPr>
                <w:sz w:val="20"/>
                <w:szCs w:val="20"/>
              </w:rPr>
              <w:t>C. Co-calibration of language</w:t>
            </w:r>
          </w:p>
        </w:tc>
      </w:tr>
      <w:tr w:rsidRPr="004058BA" w:rsidR="00035F00" w:rsidTr="143F2CF1" w14:paraId="591DE948" w14:textId="77777777">
        <w:tc>
          <w:tcPr>
            <w:tcW w:w="606" w:type="pct"/>
            <w:shd w:val="clear" w:color="auto" w:fill="F2F2F2" w:themeFill="background1" w:themeFillShade="F2"/>
            <w:tcMar/>
          </w:tcPr>
          <w:p w:rsidRPr="004058BA" w:rsidR="00035F00" w:rsidP="22AD4474" w:rsidRDefault="00F16F0C" w14:paraId="5A6B525D" w14:textId="33C342C9">
            <w:pPr>
              <w:pStyle w:val="Caption"/>
              <w:numPr>
                <w:numId w:val="0"/>
              </w:numPr>
              <w:rPr>
                <w:sz w:val="20"/>
                <w:szCs w:val="20"/>
              </w:rPr>
            </w:pPr>
            <w:r w:rsidRPr="22AD4474" w:rsidR="00F16F0C">
              <w:rPr>
                <w:sz w:val="20"/>
                <w:szCs w:val="20"/>
              </w:rPr>
              <w:t xml:space="preserve">Page </w:t>
            </w:r>
            <w:r w:rsidRPr="22AD4474" w:rsidR="00322171">
              <w:rPr>
                <w:sz w:val="20"/>
                <w:szCs w:val="20"/>
              </w:rPr>
              <w:t>2</w:t>
            </w:r>
            <w:r w:rsidRPr="22AD4474" w:rsidR="00A74DCE">
              <w:rPr>
                <w:sz w:val="20"/>
                <w:szCs w:val="20"/>
              </w:rPr>
              <w:t>3</w:t>
            </w:r>
          </w:p>
        </w:tc>
        <w:tc>
          <w:tcPr>
            <w:tcW w:w="4394" w:type="pct"/>
            <w:shd w:val="clear" w:color="auto" w:fill="F2F2F2" w:themeFill="background1" w:themeFillShade="F2"/>
            <w:tcMar/>
          </w:tcPr>
          <w:p w:rsidRPr="004058BA" w:rsidR="00035F00" w:rsidP="00035F00" w:rsidRDefault="00A14A2A" w14:paraId="6243ABAD" w14:textId="0C2C3662">
            <w:pPr>
              <w:pStyle w:val="Caption"/>
              <w:rPr>
                <w:sz w:val="20"/>
                <w:szCs w:val="20"/>
              </w:rPr>
            </w:pPr>
            <w:r w:rsidRPr="004058BA">
              <w:rPr>
                <w:sz w:val="20"/>
                <w:szCs w:val="20"/>
              </w:rPr>
              <w:t xml:space="preserve">     </w:t>
            </w:r>
            <w:r w:rsidRPr="004058BA" w:rsidR="00755123">
              <w:rPr>
                <w:sz w:val="20"/>
                <w:szCs w:val="20"/>
              </w:rPr>
              <w:t>5</w:t>
            </w:r>
            <w:r w:rsidRPr="004058BA" w:rsidR="00035F00">
              <w:rPr>
                <w:sz w:val="20"/>
                <w:szCs w:val="20"/>
              </w:rPr>
              <w:t>D. Co-calibration of visuospatial functioning</w:t>
            </w:r>
          </w:p>
        </w:tc>
      </w:tr>
      <w:tr w:rsidRPr="004058BA" w:rsidR="00035F00" w:rsidTr="143F2CF1" w14:paraId="201CED3F" w14:textId="77777777">
        <w:tc>
          <w:tcPr>
            <w:tcW w:w="606" w:type="pct"/>
            <w:shd w:val="clear" w:color="auto" w:fill="F2F2F2" w:themeFill="background1" w:themeFillShade="F2"/>
            <w:tcMar/>
          </w:tcPr>
          <w:p w:rsidRPr="004058BA" w:rsidR="00035F00" w:rsidP="22AD4474" w:rsidRDefault="00F16F0C" w14:paraId="37A61151" w14:textId="2F8D1C5F">
            <w:pPr>
              <w:pStyle w:val="Caption"/>
              <w:numPr>
                <w:numId w:val="0"/>
              </w:numPr>
              <w:rPr>
                <w:sz w:val="20"/>
                <w:szCs w:val="20"/>
              </w:rPr>
            </w:pPr>
            <w:r w:rsidRPr="22AD4474" w:rsidR="00F16F0C">
              <w:rPr>
                <w:sz w:val="20"/>
                <w:szCs w:val="20"/>
              </w:rPr>
              <w:t xml:space="preserve">Page </w:t>
            </w:r>
            <w:r w:rsidRPr="22AD4474" w:rsidR="00322171">
              <w:rPr>
                <w:sz w:val="20"/>
                <w:szCs w:val="20"/>
              </w:rPr>
              <w:t>2</w:t>
            </w:r>
            <w:r w:rsidRPr="22AD4474" w:rsidR="00A74DCE">
              <w:rPr>
                <w:sz w:val="20"/>
                <w:szCs w:val="20"/>
              </w:rPr>
              <w:t>5</w:t>
            </w:r>
          </w:p>
        </w:tc>
        <w:tc>
          <w:tcPr>
            <w:tcW w:w="4394" w:type="pct"/>
            <w:shd w:val="clear" w:color="auto" w:fill="F2F2F2" w:themeFill="background1" w:themeFillShade="F2"/>
            <w:tcMar/>
          </w:tcPr>
          <w:p w:rsidRPr="004058BA" w:rsidR="00035F00" w:rsidP="22AD4474" w:rsidRDefault="00AF4CF5" w14:paraId="78F31296" w14:textId="3A93517F">
            <w:pPr>
              <w:pStyle w:val="Caption"/>
              <w:numPr>
                <w:numId w:val="0"/>
              </w:numPr>
              <w:rPr>
                <w:sz w:val="20"/>
                <w:szCs w:val="20"/>
              </w:rPr>
            </w:pPr>
            <w:r w:rsidRPr="22AD4474" w:rsidR="00AF4CF5">
              <w:rPr>
                <w:sz w:val="20"/>
                <w:szCs w:val="20"/>
              </w:rPr>
              <w:t>6</w:t>
            </w:r>
            <w:r w:rsidRPr="22AD4474" w:rsidR="00035F00">
              <w:rPr>
                <w:sz w:val="20"/>
                <w:szCs w:val="20"/>
              </w:rPr>
              <w:t xml:space="preserve">. </w:t>
            </w:r>
            <w:r w:rsidRPr="22AD4474" w:rsidR="00CA5A60">
              <w:rPr>
                <w:sz w:val="20"/>
                <w:szCs w:val="20"/>
              </w:rPr>
              <w:t xml:space="preserve">Addition of </w:t>
            </w:r>
            <w:r w:rsidRPr="22AD4474" w:rsidR="00035F00">
              <w:rPr>
                <w:sz w:val="20"/>
                <w:szCs w:val="20"/>
              </w:rPr>
              <w:t>National Alzheimer’s Coordinating Center Study (NACC) to the pipeline</w:t>
            </w:r>
          </w:p>
        </w:tc>
      </w:tr>
      <w:tr w:rsidRPr="004058BA" w:rsidR="005F1D90" w:rsidTr="143F2CF1" w14:paraId="02A97652" w14:textId="77777777">
        <w:tc>
          <w:tcPr>
            <w:tcW w:w="606" w:type="pct"/>
            <w:shd w:val="clear" w:color="auto" w:fill="F2F2F2" w:themeFill="background1" w:themeFillShade="F2"/>
            <w:tcMar/>
          </w:tcPr>
          <w:p w:rsidRPr="004058BA" w:rsidR="005F1D90" w:rsidP="22AD4474" w:rsidRDefault="00755123" w14:paraId="29A58EC0" w14:textId="3DBDD878">
            <w:pPr>
              <w:pStyle w:val="Caption"/>
              <w:numPr>
                <w:numId w:val="0"/>
              </w:numPr>
              <w:rPr>
                <w:sz w:val="20"/>
                <w:szCs w:val="20"/>
              </w:rPr>
            </w:pPr>
            <w:r w:rsidRPr="22AD4474" w:rsidR="00755123">
              <w:rPr>
                <w:sz w:val="20"/>
                <w:szCs w:val="20"/>
              </w:rPr>
              <w:t xml:space="preserve">Page </w:t>
            </w:r>
            <w:r w:rsidRPr="22AD4474" w:rsidR="00585881">
              <w:rPr>
                <w:sz w:val="20"/>
                <w:szCs w:val="20"/>
              </w:rPr>
              <w:t>2</w:t>
            </w:r>
            <w:r w:rsidRPr="22AD4474" w:rsidR="00A74DCE">
              <w:rPr>
                <w:sz w:val="20"/>
                <w:szCs w:val="20"/>
              </w:rPr>
              <w:t>8</w:t>
            </w:r>
          </w:p>
        </w:tc>
        <w:tc>
          <w:tcPr>
            <w:tcW w:w="4394" w:type="pct"/>
            <w:shd w:val="clear" w:color="auto" w:fill="F2F2F2" w:themeFill="background1" w:themeFillShade="F2"/>
            <w:tcMar/>
          </w:tcPr>
          <w:p w:rsidRPr="004058BA" w:rsidR="005F1D90" w:rsidP="00035F00" w:rsidRDefault="00585881" w14:paraId="4F62216F" w14:textId="214062BF">
            <w:pPr>
              <w:pStyle w:val="Caption"/>
              <w:rPr>
                <w:sz w:val="20"/>
                <w:szCs w:val="20"/>
              </w:rPr>
            </w:pPr>
            <w:r w:rsidRPr="004058BA">
              <w:rPr>
                <w:sz w:val="20"/>
                <w:szCs w:val="20"/>
              </w:rPr>
              <w:t xml:space="preserve">References </w:t>
            </w:r>
          </w:p>
        </w:tc>
      </w:tr>
      <w:tr w:rsidRPr="004058BA" w:rsidR="005F1D90" w:rsidTr="143F2CF1" w14:paraId="4D0B06E0" w14:textId="77777777">
        <w:tc>
          <w:tcPr>
            <w:tcW w:w="606" w:type="pct"/>
            <w:shd w:val="clear" w:color="auto" w:fill="F2F2F2" w:themeFill="background1" w:themeFillShade="F2"/>
            <w:tcMar/>
          </w:tcPr>
          <w:p w:rsidRPr="004058BA" w:rsidR="005F1D90" w:rsidP="22AD4474" w:rsidRDefault="00755123" w14:paraId="226F98B8" w14:textId="5FCEB228">
            <w:pPr>
              <w:pStyle w:val="Caption"/>
              <w:numPr>
                <w:numId w:val="0"/>
              </w:numPr>
              <w:rPr>
                <w:sz w:val="20"/>
                <w:szCs w:val="20"/>
              </w:rPr>
            </w:pPr>
            <w:r w:rsidRPr="22AD4474" w:rsidR="00755123">
              <w:rPr>
                <w:sz w:val="20"/>
                <w:szCs w:val="20"/>
              </w:rPr>
              <w:t xml:space="preserve">Page </w:t>
            </w:r>
            <w:r w:rsidRPr="22AD4474" w:rsidR="001D1EC6">
              <w:rPr>
                <w:sz w:val="20"/>
                <w:szCs w:val="20"/>
              </w:rPr>
              <w:t>2</w:t>
            </w:r>
            <w:r w:rsidRPr="22AD4474" w:rsidR="00A74DCE">
              <w:rPr>
                <w:sz w:val="20"/>
                <w:szCs w:val="20"/>
              </w:rPr>
              <w:t>8</w:t>
            </w:r>
          </w:p>
        </w:tc>
        <w:tc>
          <w:tcPr>
            <w:tcW w:w="4394" w:type="pct"/>
            <w:shd w:val="clear" w:color="auto" w:fill="F2F2F2" w:themeFill="background1" w:themeFillShade="F2"/>
            <w:tcMar/>
          </w:tcPr>
          <w:p w:rsidRPr="004058BA" w:rsidR="005F1D90" w:rsidP="00035F00" w:rsidRDefault="00585881" w14:paraId="2E42A043" w14:textId="3E190763">
            <w:pPr>
              <w:pStyle w:val="Caption"/>
              <w:rPr>
                <w:sz w:val="20"/>
                <w:szCs w:val="20"/>
              </w:rPr>
            </w:pPr>
            <w:r w:rsidRPr="004058BA">
              <w:rPr>
                <w:sz w:val="20"/>
                <w:szCs w:val="20"/>
              </w:rPr>
              <w:t>Version Information</w:t>
            </w:r>
          </w:p>
        </w:tc>
      </w:tr>
      <w:tr w:rsidRPr="004058BA" w:rsidR="005F1D90" w:rsidTr="143F2CF1" w14:paraId="7B460439" w14:textId="77777777">
        <w:tc>
          <w:tcPr>
            <w:tcW w:w="606" w:type="pct"/>
            <w:shd w:val="clear" w:color="auto" w:fill="F2F2F2" w:themeFill="background1" w:themeFillShade="F2"/>
            <w:tcMar/>
          </w:tcPr>
          <w:p w:rsidRPr="004058BA" w:rsidR="005F1D90" w:rsidP="22AD4474" w:rsidRDefault="00755123" w14:paraId="034D87CD" w14:textId="27F70BA6">
            <w:pPr>
              <w:pStyle w:val="Caption"/>
              <w:numPr>
                <w:numId w:val="0"/>
              </w:numPr>
              <w:rPr>
                <w:sz w:val="20"/>
                <w:szCs w:val="20"/>
              </w:rPr>
            </w:pPr>
            <w:r w:rsidRPr="22AD4474" w:rsidR="00755123">
              <w:rPr>
                <w:sz w:val="20"/>
                <w:szCs w:val="20"/>
              </w:rPr>
              <w:t xml:space="preserve">Page </w:t>
            </w:r>
            <w:r w:rsidRPr="22AD4474" w:rsidR="001D1EC6">
              <w:rPr>
                <w:sz w:val="20"/>
                <w:szCs w:val="20"/>
              </w:rPr>
              <w:t>2</w:t>
            </w:r>
            <w:r w:rsidRPr="22AD4474" w:rsidR="00A74DCE">
              <w:rPr>
                <w:sz w:val="20"/>
                <w:szCs w:val="20"/>
              </w:rPr>
              <w:t>8</w:t>
            </w:r>
          </w:p>
        </w:tc>
        <w:tc>
          <w:tcPr>
            <w:tcW w:w="4394" w:type="pct"/>
            <w:shd w:val="clear" w:color="auto" w:fill="F2F2F2" w:themeFill="background1" w:themeFillShade="F2"/>
            <w:tcMar/>
          </w:tcPr>
          <w:p w:rsidRPr="004058BA" w:rsidR="005F1D90" w:rsidP="00035F00" w:rsidRDefault="005F1D90" w14:paraId="505F8389" w14:textId="561A7993">
            <w:pPr>
              <w:pStyle w:val="Caption"/>
              <w:rPr>
                <w:sz w:val="20"/>
                <w:szCs w:val="20"/>
              </w:rPr>
            </w:pPr>
            <w:r w:rsidRPr="004058BA">
              <w:rPr>
                <w:sz w:val="20"/>
                <w:szCs w:val="20"/>
              </w:rPr>
              <w:t>About the Authors</w:t>
            </w:r>
          </w:p>
        </w:tc>
      </w:tr>
    </w:tbl>
    <w:p w:rsidR="00DC2922" w:rsidRDefault="00DC2922" w14:paraId="5799A298" w14:textId="77777777">
      <w:pPr>
        <w:sectPr w:rsidR="00DC2922" w:rsidSect="00AF4CF5">
          <w:headerReference w:type="default" r:id="rId15"/>
          <w:footerReference w:type="even" r:id="rId16"/>
          <w:footerReference w:type="default" r:id="rId17"/>
          <w:pgSz w:w="12240" w:h="15840" w:orient="portrait"/>
          <w:pgMar w:top="1440" w:right="1440" w:bottom="1440" w:left="1440" w:header="720" w:footer="720" w:gutter="0"/>
          <w:pgNumType w:start="1"/>
          <w:cols w:space="720"/>
          <w:titlePg/>
          <w:docGrid w:linePitch="326"/>
        </w:sectPr>
      </w:pPr>
    </w:p>
    <w:p w:rsidRPr="00AF4CF5" w:rsidR="00DC2922" w:rsidP="00AF4CF5" w:rsidRDefault="00AF4CF5" w14:paraId="3CB03917" w14:textId="378E3AEA">
      <w:pPr>
        <w:keepNext/>
        <w:spacing w:before="240"/>
        <w:outlineLvl w:val="0"/>
        <w:rPr>
          <w:rFonts w:ascii="Arial" w:hAnsi="Arial" w:eastAsia="Times New Roman" w:cs="Arial"/>
          <w:b/>
        </w:rPr>
      </w:pPr>
      <w:r>
        <w:rPr>
          <w:rFonts w:ascii="Arial" w:hAnsi="Arial" w:eastAsia="Times New Roman" w:cs="Arial"/>
          <w:b/>
        </w:rPr>
        <w:t>Summary</w:t>
      </w:r>
    </w:p>
    <w:p w:rsidR="00DC2922" w:rsidRDefault="00DC2922" w14:paraId="229A0E43" w14:textId="49925D1D"/>
    <w:p w:rsidRPr="00A26564" w:rsidR="00544107" w:rsidRDefault="00BE51BA" w14:paraId="35E65717" w14:textId="564CCCC0">
      <w:pPr>
        <w:rPr>
          <w:rFonts w:ascii="Arial" w:hAnsi="Arial" w:cs="Arial" w:eastAsiaTheme="majorEastAsia"/>
          <w:iCs/>
          <w:szCs w:val="26"/>
        </w:rPr>
      </w:pPr>
      <w:r>
        <w:rPr>
          <w:rFonts w:ascii="Arial" w:hAnsi="Arial" w:cs="Arial" w:eastAsiaTheme="majorEastAsia"/>
          <w:iCs/>
          <w:szCs w:val="26"/>
        </w:rPr>
        <w:t xml:space="preserve">This harmonization was recently published and provides additional details (1). </w:t>
      </w:r>
      <w:r w:rsidRPr="00A26564" w:rsidR="00544107">
        <w:rPr>
          <w:rFonts w:ascii="Arial" w:hAnsi="Arial" w:cs="Arial" w:eastAsiaTheme="majorEastAsia"/>
          <w:iCs/>
          <w:szCs w:val="26"/>
        </w:rPr>
        <w:t>Neuropsychological batteries differ across studies and cohorts, complicating the ability to merge cognitive data across cohorts. Co-calibrated composite scores generated using modern psychometric approaches permit direct comparison of study participants in different studies who were assessed with different test batteries.</w:t>
      </w:r>
      <w:r w:rsidRPr="00A26564" w:rsidR="0067018B">
        <w:rPr>
          <w:rFonts w:ascii="Arial" w:hAnsi="Arial" w:cs="Arial" w:eastAsiaTheme="majorEastAsia"/>
          <w:iCs/>
          <w:szCs w:val="26"/>
        </w:rPr>
        <w:t xml:space="preserve"> This document describes the co-calibration</w:t>
      </w:r>
      <w:r w:rsidRPr="00A26564" w:rsidR="00A26564">
        <w:rPr>
          <w:rFonts w:ascii="Arial" w:hAnsi="Arial" w:cs="Arial" w:eastAsiaTheme="majorEastAsia"/>
          <w:iCs/>
          <w:szCs w:val="26"/>
        </w:rPr>
        <w:t xml:space="preserve"> of</w:t>
      </w:r>
      <w:r w:rsidRPr="00A26564" w:rsidR="0067018B">
        <w:rPr>
          <w:rFonts w:ascii="Arial" w:hAnsi="Arial" w:cs="Arial" w:eastAsiaTheme="majorEastAsia"/>
          <w:iCs/>
          <w:szCs w:val="26"/>
        </w:rPr>
        <w:t xml:space="preserve"> memory, executive function, language, and visuospatial abilities composite scores </w:t>
      </w:r>
      <w:r w:rsidRPr="00A26564" w:rsidR="00A26564">
        <w:rPr>
          <w:rFonts w:ascii="Arial" w:hAnsi="Arial" w:cs="Arial" w:eastAsiaTheme="majorEastAsia"/>
          <w:iCs/>
          <w:szCs w:val="26"/>
        </w:rPr>
        <w:t xml:space="preserve">across </w:t>
      </w:r>
      <w:r w:rsidR="000C7143">
        <w:rPr>
          <w:rFonts w:ascii="Arial" w:hAnsi="Arial" w:cs="Arial" w:eastAsiaTheme="majorEastAsia"/>
          <w:iCs/>
          <w:szCs w:val="26"/>
        </w:rPr>
        <w:t>ten</w:t>
      </w:r>
      <w:r w:rsidRPr="00A26564" w:rsidR="00A26564">
        <w:rPr>
          <w:rFonts w:ascii="Arial" w:hAnsi="Arial" w:cs="Arial" w:eastAsiaTheme="majorEastAsia"/>
          <w:iCs/>
          <w:szCs w:val="26"/>
        </w:rPr>
        <w:t xml:space="preserve"> cohorts:</w:t>
      </w:r>
      <w:r w:rsidR="000C7143">
        <w:rPr>
          <w:rFonts w:ascii="Arial" w:hAnsi="Arial" w:cs="Arial" w:eastAsiaTheme="majorEastAsia"/>
          <w:iCs/>
          <w:szCs w:val="26"/>
        </w:rPr>
        <w:t xml:space="preserve"> </w:t>
      </w:r>
      <w:r w:rsidRPr="000C7143" w:rsidR="000C7143">
        <w:rPr>
          <w:rStyle w:val="normaltextrun"/>
          <w:rFonts w:ascii="Arial" w:hAnsi="Arial" w:cs="Arial"/>
          <w:color w:val="000000"/>
          <w:shd w:val="clear" w:color="auto" w:fill="FFFFFF"/>
        </w:rPr>
        <w:t xml:space="preserve">the Anti-Amyloid Treatment in Asymptomatic Alzheimer’s study (A4 Study), Adult Changes in Thought study (ACT), Alzheimer’s Disease Neuroimaging Initiative (ADNI), </w:t>
      </w:r>
      <w:proofErr w:type="spellStart"/>
      <w:r w:rsidRPr="000C7143" w:rsidR="000C7143">
        <w:rPr>
          <w:rStyle w:val="normaltextrun"/>
          <w:rFonts w:ascii="Arial" w:hAnsi="Arial" w:cs="Arial"/>
          <w:color w:val="000000"/>
          <w:shd w:val="clear" w:color="auto" w:fill="FFFFFF"/>
        </w:rPr>
        <w:t>Estudio</w:t>
      </w:r>
      <w:proofErr w:type="spellEnd"/>
      <w:r w:rsidRPr="000C7143" w:rsidR="000C7143">
        <w:rPr>
          <w:rStyle w:val="normaltextrun"/>
          <w:rFonts w:ascii="Arial" w:hAnsi="Arial" w:cs="Arial"/>
          <w:color w:val="000000"/>
          <w:shd w:val="clear" w:color="auto" w:fill="FFFFFF"/>
        </w:rPr>
        <w:t xml:space="preserve"> Familiar de </w:t>
      </w:r>
      <w:proofErr w:type="spellStart"/>
      <w:r w:rsidRPr="000C7143" w:rsidR="000C7143">
        <w:rPr>
          <w:rStyle w:val="normaltextrun"/>
          <w:rFonts w:ascii="Arial" w:hAnsi="Arial" w:cs="Arial"/>
          <w:color w:val="000000"/>
          <w:shd w:val="clear" w:color="auto" w:fill="FFFFFF"/>
        </w:rPr>
        <w:t>Influencia</w:t>
      </w:r>
      <w:proofErr w:type="spellEnd"/>
      <w:r w:rsidRPr="000C7143" w:rsidR="000C7143">
        <w:rPr>
          <w:rStyle w:val="normaltextrun"/>
          <w:rFonts w:ascii="Arial" w:hAnsi="Arial" w:cs="Arial"/>
          <w:color w:val="000000"/>
          <w:shd w:val="clear" w:color="auto" w:fill="FFFFFF"/>
        </w:rPr>
        <w:t xml:space="preserve"> </w:t>
      </w:r>
      <w:proofErr w:type="spellStart"/>
      <w:r w:rsidRPr="000C7143" w:rsidR="000C7143">
        <w:rPr>
          <w:rStyle w:val="normaltextrun"/>
          <w:rFonts w:ascii="Arial" w:hAnsi="Arial" w:cs="Arial"/>
          <w:color w:val="000000"/>
          <w:shd w:val="clear" w:color="auto" w:fill="FFFFFF"/>
        </w:rPr>
        <w:t>Genetica</w:t>
      </w:r>
      <w:proofErr w:type="spellEnd"/>
      <w:r w:rsidRPr="000C7143" w:rsidR="000C7143">
        <w:rPr>
          <w:rStyle w:val="normaltextrun"/>
          <w:rFonts w:ascii="Arial" w:hAnsi="Arial" w:cs="Arial"/>
          <w:color w:val="000000"/>
          <w:shd w:val="clear" w:color="auto" w:fill="FFFFFF"/>
        </w:rPr>
        <w:t xml:space="preserve"> </w:t>
      </w:r>
      <w:proofErr w:type="spellStart"/>
      <w:r w:rsidRPr="000C7143" w:rsidR="000C7143">
        <w:rPr>
          <w:rStyle w:val="normaltextrun"/>
          <w:rFonts w:ascii="Arial" w:hAnsi="Arial" w:cs="Arial"/>
          <w:color w:val="000000"/>
          <w:shd w:val="clear" w:color="auto" w:fill="FFFFFF"/>
        </w:rPr>
        <w:t>en</w:t>
      </w:r>
      <w:proofErr w:type="spellEnd"/>
      <w:r w:rsidRPr="000C7143" w:rsidR="000C7143">
        <w:rPr>
          <w:rStyle w:val="normaltextrun"/>
          <w:rFonts w:ascii="Arial" w:hAnsi="Arial" w:cs="Arial"/>
          <w:color w:val="000000"/>
          <w:shd w:val="clear" w:color="auto" w:fill="FFFFFF"/>
        </w:rPr>
        <w:t xml:space="preserve"> Alzheimer (EFIGA), Memory &amp; Aging Project at Knight Alzheimer’s Disease Research Center (MAP at Knight ADRC), National Alzheimer’s Coordinating Center (NACC), National Institute on Aging Alzheimer’s Disease Family Based Study (NIA-AD FBS), Religious Orders Study (ROS), Memory and Aging Project (MAP - Rush), Minority Aging Research Study (MARS), Washington Heights/Inwood Columbia Aging Project (WHICAP) and Wisconsin Registry for Alzheimer’s Prevention (WRAP). </w:t>
      </w:r>
      <w:r w:rsidRPr="00A26564" w:rsidR="0067018B">
        <w:rPr>
          <w:rFonts w:ascii="Arial" w:hAnsi="Arial" w:cs="Arial" w:eastAsiaTheme="majorEastAsia"/>
          <w:iCs/>
          <w:szCs w:val="26"/>
        </w:rPr>
        <w:t>The co-calibrated scores are standardized on the same metric, making the composite scores directly comparable even across studies that administered different tests.</w:t>
      </w:r>
      <w:r w:rsidR="00A26564">
        <w:rPr>
          <w:rFonts w:ascii="Arial" w:hAnsi="Arial" w:cs="Arial" w:eastAsiaTheme="majorEastAsia"/>
          <w:iCs/>
          <w:szCs w:val="26"/>
        </w:rPr>
        <w:t xml:space="preserve"> A schematic of the overall co-calibration workflow is presented in </w:t>
      </w:r>
      <w:r w:rsidRPr="00A26564" w:rsidR="00A26564">
        <w:rPr>
          <w:rFonts w:ascii="Arial" w:hAnsi="Arial" w:cs="Arial" w:eastAsiaTheme="majorEastAsia"/>
          <w:b/>
          <w:bCs/>
          <w:iCs/>
          <w:szCs w:val="26"/>
        </w:rPr>
        <w:t>Figure</w:t>
      </w:r>
      <w:r w:rsidR="006E1EDA">
        <w:rPr>
          <w:rFonts w:ascii="Arial" w:hAnsi="Arial" w:cs="Arial" w:eastAsiaTheme="majorEastAsia"/>
          <w:b/>
          <w:bCs/>
          <w:iCs/>
          <w:szCs w:val="26"/>
        </w:rPr>
        <w:t> </w:t>
      </w:r>
      <w:r w:rsidRPr="00A26564" w:rsidR="00A26564">
        <w:rPr>
          <w:rFonts w:ascii="Arial" w:hAnsi="Arial" w:cs="Arial" w:eastAsiaTheme="majorEastAsia"/>
          <w:b/>
          <w:bCs/>
          <w:iCs/>
          <w:szCs w:val="26"/>
        </w:rPr>
        <w:t>1</w:t>
      </w:r>
      <w:r w:rsidR="00A26564">
        <w:rPr>
          <w:rFonts w:ascii="Arial" w:hAnsi="Arial" w:cs="Arial" w:eastAsiaTheme="majorEastAsia"/>
          <w:iCs/>
          <w:szCs w:val="26"/>
        </w:rPr>
        <w:t>.</w:t>
      </w:r>
    </w:p>
    <w:p w:rsidRPr="00A26564" w:rsidR="00544107" w:rsidRDefault="00544107" w14:paraId="231B4953" w14:textId="77777777">
      <w:pPr>
        <w:rPr>
          <w:rFonts w:ascii="Arial" w:hAnsi="Arial" w:cs="Arial" w:eastAsiaTheme="majorEastAsia"/>
          <w:iCs/>
          <w:szCs w:val="26"/>
        </w:rPr>
      </w:pPr>
    </w:p>
    <w:tbl>
      <w:tblPr>
        <w:tblStyle w:val="TableGrid3"/>
        <w:tblW w:w="10790" w:type="dxa"/>
        <w:tblLook w:val="04A0" w:firstRow="1" w:lastRow="0" w:firstColumn="1" w:lastColumn="0" w:noHBand="0" w:noVBand="1"/>
      </w:tblPr>
      <w:tblGrid>
        <w:gridCol w:w="10790"/>
      </w:tblGrid>
      <w:tr w:rsidRPr="00487BC6" w:rsidR="0056239E" w:rsidTr="0056239E" w14:paraId="5FABB397" w14:textId="77777777">
        <w:trPr>
          <w:trHeight w:val="7550"/>
        </w:trPr>
        <w:tc>
          <w:tcPr>
            <w:tcW w:w="10790" w:type="dxa"/>
          </w:tcPr>
          <w:p w:rsidRPr="00487BC6" w:rsidR="0056239E" w:rsidP="00DC2922" w:rsidRDefault="0056239E" w14:paraId="07584069" w14:textId="7FCCEF3C">
            <w:pPr>
              <w:spacing w:after="60"/>
            </w:pPr>
            <w:r w:rsidRPr="00487BC6">
              <w:rPr>
                <w:noProof/>
              </w:rPr>
              <w:drawing>
                <wp:inline distT="0" distB="0" distL="0" distR="0" wp14:anchorId="38957C74" wp14:editId="3598F645">
                  <wp:extent cx="6596902" cy="4700895"/>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8"/>
                          <a:stretch>
                            <a:fillRect/>
                          </a:stretch>
                        </pic:blipFill>
                        <pic:spPr bwMode="auto">
                          <a:xfrm>
                            <a:off x="0" y="0"/>
                            <a:ext cx="6596902" cy="4700895"/>
                          </a:xfrm>
                          <a:prstGeom prst="rect">
                            <a:avLst/>
                          </a:prstGeom>
                          <a:noFill/>
                          <a:ln>
                            <a:noFill/>
                          </a:ln>
                        </pic:spPr>
                      </pic:pic>
                    </a:graphicData>
                  </a:graphic>
                </wp:inline>
              </w:drawing>
            </w:r>
          </w:p>
        </w:tc>
      </w:tr>
      <w:tr w:rsidRPr="00632C8E" w:rsidR="0056239E" w:rsidTr="0056239E" w14:paraId="2B7EBFEC" w14:textId="77777777">
        <w:tc>
          <w:tcPr>
            <w:tcW w:w="10790" w:type="dxa"/>
          </w:tcPr>
          <w:p w:rsidRPr="00632C8E" w:rsidR="0056239E" w:rsidP="00DC2922" w:rsidRDefault="0056239E" w14:paraId="59159194" w14:textId="77777777">
            <w:pPr>
              <w:pStyle w:val="FigureHead"/>
              <w:spacing w:before="60" w:after="60"/>
            </w:pPr>
            <w:r w:rsidRPr="0032120B">
              <w:rPr>
                <w:i w:val="0"/>
                <w:iCs w:val="0"/>
              </w:rPr>
              <w:t xml:space="preserve">Figure 1. </w:t>
            </w:r>
            <w:r w:rsidRPr="0032120B">
              <w:rPr>
                <w:b w:val="0"/>
                <w:bCs w:val="0"/>
              </w:rPr>
              <w:t>Co-calibration workflow. Each of these steps is explained in more detail below.</w:t>
            </w:r>
          </w:p>
        </w:tc>
      </w:tr>
    </w:tbl>
    <w:p w:rsidRPr="00233714" w:rsidR="000E0F8B" w:rsidP="22AD4474" w:rsidRDefault="00D35C15" w14:paraId="43BB0AE4" w14:textId="3457287A">
      <w:pPr>
        <w:keepNext w:val="1"/>
        <w:spacing w:before="240"/>
        <w:outlineLvl w:val="0"/>
        <w:rPr>
          <w:rFonts w:ascii="Arial" w:hAnsi="Arial" w:eastAsia="Times New Roman" w:cs="Arial"/>
          <w:b w:val="1"/>
          <w:bCs w:val="1"/>
        </w:rPr>
      </w:pPr>
      <w:r w:rsidRPr="22AD4474" w:rsidR="00D35C15">
        <w:rPr>
          <w:rFonts w:ascii="Arial" w:hAnsi="Arial" w:eastAsia="Times New Roman" w:cs="Arial"/>
          <w:b w:val="1"/>
          <w:bCs w:val="1"/>
        </w:rPr>
        <w:t xml:space="preserve">1. </w:t>
      </w:r>
      <w:r w:rsidRPr="22AD4474" w:rsidR="000E0F8B">
        <w:rPr>
          <w:rFonts w:ascii="Arial" w:hAnsi="Arial" w:eastAsia="Times New Roman" w:cs="Arial"/>
          <w:b w:val="1"/>
          <w:bCs w:val="1"/>
        </w:rPr>
        <w:t xml:space="preserve">Preliminary analyses in each study included in the </w:t>
      </w:r>
      <w:r w:rsidRPr="22AD4474" w:rsidR="004D0FB5">
        <w:rPr>
          <w:rFonts w:ascii="Arial" w:hAnsi="Arial" w:eastAsia="Times New Roman" w:cs="Arial"/>
          <w:b w:val="1"/>
          <w:bCs w:val="1"/>
        </w:rPr>
        <w:t>L</w:t>
      </w:r>
      <w:r w:rsidRPr="22AD4474" w:rsidR="000E0F8B">
        <w:rPr>
          <w:rFonts w:ascii="Arial" w:hAnsi="Arial" w:eastAsia="Times New Roman" w:cs="Arial"/>
          <w:b w:val="1"/>
          <w:bCs w:val="1"/>
        </w:rPr>
        <w:t>egacy co-calibration model</w:t>
      </w:r>
      <w:r>
        <w:br/>
      </w:r>
    </w:p>
    <w:p w:rsidR="00233714" w:rsidP="00233714" w:rsidRDefault="000E0F8B" w14:paraId="3B2F7BF1" w14:textId="580F93F9">
      <w:pPr>
        <w:rPr>
          <w:rFonts w:ascii="Arial" w:hAnsi="Arial" w:cs="Arial"/>
        </w:rPr>
      </w:pPr>
      <w:r w:rsidRPr="143F2CF1" w:rsidR="000E0F8B">
        <w:rPr>
          <w:rFonts w:ascii="Arial" w:hAnsi="Arial" w:cs="Arial"/>
        </w:rPr>
        <w:t>“Legacy” here refers to the first set of studies we evaluated—ADNI, ACT, and ROS/MAP. These are three large, widely used studies with at least moderate sized neuropsychological batteries.</w:t>
      </w:r>
    </w:p>
    <w:p w:rsidRPr="000E0F8B" w:rsidR="0092227A" w:rsidP="00233714" w:rsidRDefault="0092227A" w14:paraId="68AC9D48" w14:textId="52370555">
      <w:pPr>
        <w:rPr>
          <w:rFonts w:ascii="Arial" w:hAnsi="Arial" w:cs="Arial"/>
        </w:rPr>
      </w:pPr>
    </w:p>
    <w:p w:rsidRPr="00C33E75" w:rsidR="000E0F8B" w:rsidP="00C33E75" w:rsidRDefault="000E0F8B" w14:paraId="227E6DF2" w14:textId="66FA0572">
      <w:pPr>
        <w:pStyle w:val="Heading2"/>
        <w:rPr>
          <w:rFonts w:ascii="Arial" w:hAnsi="Arial" w:cs="Arial"/>
          <w:b w:val="0"/>
          <w:bCs w:val="0"/>
          <w:i w:val="0"/>
          <w:iCs/>
        </w:rPr>
      </w:pPr>
      <w:r w:rsidRPr="00C33E75">
        <w:rPr>
          <w:rFonts w:ascii="Arial" w:hAnsi="Arial" w:cs="Arial"/>
          <w:i w:val="0"/>
          <w:iCs/>
          <w:color w:val="auto"/>
        </w:rPr>
        <w:t xml:space="preserve">STEP </w:t>
      </w:r>
      <w:r w:rsidR="00C33E75">
        <w:rPr>
          <w:rFonts w:ascii="Arial" w:hAnsi="Arial" w:cs="Arial"/>
          <w:i w:val="0"/>
          <w:iCs/>
          <w:color w:val="auto"/>
        </w:rPr>
        <w:t>A1</w:t>
      </w:r>
      <w:r w:rsidRPr="00C33E75">
        <w:rPr>
          <w:rFonts w:ascii="Arial" w:hAnsi="Arial" w:cs="Arial"/>
          <w:i w:val="0"/>
          <w:iCs/>
          <w:color w:val="auto"/>
        </w:rPr>
        <w:t>: Acquire data and documentation from each study</w:t>
      </w:r>
      <w:r w:rsidRPr="00C33E75" w:rsidR="002E58A1">
        <w:rPr>
          <w:rFonts w:ascii="Arial" w:hAnsi="Arial" w:cs="Arial"/>
          <w:i w:val="0"/>
          <w:iCs/>
          <w:color w:val="auto"/>
        </w:rPr>
        <w:t>.</w:t>
      </w:r>
      <w:r w:rsidRPr="00C33E75">
        <w:rPr>
          <w:rFonts w:ascii="Arial" w:hAnsi="Arial" w:cs="Arial"/>
          <w:b w:val="0"/>
          <w:bCs w:val="0"/>
          <w:i w:val="0"/>
          <w:iCs/>
          <w:color w:val="auto"/>
        </w:rPr>
        <w:t xml:space="preserve"> We establish data use agreements for each study and acquire granular level data from cognitive batteries along with detailed documentation on each of the items in the battery. Information that has proven to be useful includes versions of tests, specific stimuli administered, information on how responses are coded. Data dictionaries and protocol documents have proven to be useful. This step might take multiple iterations as we learn more about the data set. </w:t>
      </w:r>
      <w:r w:rsidRPr="00C33E75">
        <w:rPr>
          <w:rFonts w:ascii="Arial" w:hAnsi="Arial" w:cs="Arial"/>
          <w:b w:val="0"/>
          <w:bCs w:val="0"/>
          <w:i w:val="0"/>
          <w:iCs/>
        </w:rPr>
        <w:br/>
      </w:r>
    </w:p>
    <w:p w:rsidRPr="00C33E75" w:rsidR="00233714" w:rsidP="00C33E75" w:rsidRDefault="000E0F8B" w14:paraId="099813AC" w14:textId="43364DF5">
      <w:pPr>
        <w:pStyle w:val="Heading2"/>
        <w:rPr>
          <w:rFonts w:ascii="Arial" w:hAnsi="Arial" w:cs="Arial"/>
          <w:b w:val="0"/>
          <w:bCs w:val="0"/>
          <w:i w:val="0"/>
          <w:iCs/>
          <w:color w:val="auto"/>
        </w:rPr>
      </w:pPr>
      <w:r w:rsidRPr="00C33E75">
        <w:rPr>
          <w:rStyle w:val="Heading2Char"/>
          <w:rFonts w:ascii="Arial" w:hAnsi="Arial" w:cs="Arial"/>
          <w:b/>
          <w:bCs/>
          <w:color w:val="auto"/>
        </w:rPr>
        <w:t>STEP A2: Domain assignment</w:t>
      </w:r>
      <w:r w:rsidRPr="00C33E75" w:rsidR="00C33E75">
        <w:rPr>
          <w:rStyle w:val="Heading2Char"/>
          <w:rFonts w:ascii="Arial" w:hAnsi="Arial" w:cs="Arial"/>
          <w:b/>
          <w:bCs/>
          <w:i/>
          <w:iCs/>
          <w:color w:val="auto"/>
        </w:rPr>
        <w:t>.</w:t>
      </w:r>
      <w:r w:rsidRPr="00C33E75">
        <w:rPr>
          <w:rFonts w:ascii="Arial" w:hAnsi="Arial" w:cs="Arial"/>
          <w:b w:val="0"/>
          <w:bCs w:val="0"/>
          <w:i w:val="0"/>
          <w:iCs/>
          <w:color w:val="auto"/>
        </w:rPr>
        <w:t xml:space="preserve"> In each of the studies (Adult Changes in Thought [ACT], Alzheimer’s Disease Neuroimaging Initiative [ADNI], the Religious Orders Study—Memory and Aging Project [ROS/MAP]), the expert panel (Dr. Trittschuh, Dr. Mez, and Dr. Saykin) assigned items from the neuropsychological battery to one of the four domains (memory, language, executive functioning, and visuospatial functioning). If applicable, the expert panel also assigned each of these items to sub-domains based on the cognitive processes involved in each task. Using study operational and administration manuals, as well as published results, we made note of differing versions and administration methods, </w:t>
      </w:r>
      <w:proofErr w:type="gramStart"/>
      <w:r w:rsidRPr="00C33E75">
        <w:rPr>
          <w:rFonts w:ascii="Arial" w:hAnsi="Arial" w:cs="Arial"/>
          <w:b w:val="0"/>
          <w:bCs w:val="0"/>
          <w:i w:val="0"/>
          <w:iCs/>
          <w:color w:val="auto"/>
        </w:rPr>
        <w:t>so as to</w:t>
      </w:r>
      <w:proofErr w:type="gramEnd"/>
      <w:r w:rsidRPr="00C33E75">
        <w:rPr>
          <w:rFonts w:ascii="Arial" w:hAnsi="Arial" w:cs="Arial"/>
          <w:b w:val="0"/>
          <w:bCs w:val="0"/>
          <w:i w:val="0"/>
          <w:iCs/>
          <w:color w:val="auto"/>
        </w:rPr>
        <w:t xml:space="preserve"> identify when the items were truly comparable. Not all items administered in these studies mapped to one of the four domains. Items that did not map to one of these domains were excluded in these analyses.</w:t>
      </w:r>
    </w:p>
    <w:p w:rsidRPr="00E62507" w:rsidR="000E0F8B" w:rsidP="000E0F8B" w:rsidRDefault="000E0F8B" w14:paraId="022EDCC4" w14:textId="77777777">
      <w:pPr>
        <w:rPr>
          <w:rFonts w:ascii="Arial" w:hAnsi="Arial" w:eastAsia="Times New Roman" w:cs="Arial"/>
        </w:rPr>
      </w:pPr>
    </w:p>
    <w:tbl>
      <w:tblPr>
        <w:tblStyle w:val="TableGrid"/>
        <w:tblW w:w="0" w:type="auto"/>
        <w:tblBorders>
          <w:top w:val="single" w:color="auto" w:sz="24" w:space="0"/>
          <w:left w:val="single" w:color="auto" w:sz="24" w:space="0"/>
          <w:bottom w:val="single" w:color="auto" w:sz="24" w:space="0"/>
          <w:right w:val="single" w:color="auto" w:sz="24" w:space="0"/>
          <w:insideH w:val="none" w:color="auto" w:sz="0" w:space="0"/>
        </w:tblBorders>
        <w:tblLook w:val="04A0" w:firstRow="1" w:lastRow="0" w:firstColumn="1" w:lastColumn="0" w:noHBand="0" w:noVBand="1"/>
      </w:tblPr>
      <w:tblGrid>
        <w:gridCol w:w="9300"/>
      </w:tblGrid>
      <w:tr w:rsidRPr="00E62507" w:rsidR="00233714" w:rsidTr="00233714" w14:paraId="2C09C284" w14:textId="77777777">
        <w:tc>
          <w:tcPr>
            <w:tcW w:w="10790" w:type="dxa"/>
            <w:tcBorders>
              <w:top w:val="single" w:color="auto" w:sz="24" w:space="0"/>
            </w:tcBorders>
          </w:tcPr>
          <w:p w:rsidR="00233714" w:rsidP="00C33E75" w:rsidRDefault="00233714" w14:paraId="6C1A5EE0" w14:textId="77777777">
            <w:pPr>
              <w:pStyle w:val="Heading3"/>
              <w:rPr>
                <w:color w:val="auto"/>
              </w:rPr>
            </w:pPr>
            <w:r w:rsidRPr="00C33E75">
              <w:rPr>
                <w:color w:val="auto"/>
              </w:rPr>
              <w:t>Note: On “Items”</w:t>
            </w:r>
          </w:p>
          <w:p w:rsidRPr="00607ED7" w:rsidR="00607ED7" w:rsidP="00607ED7" w:rsidRDefault="00607ED7" w14:paraId="46184487" w14:textId="5FE84134"/>
        </w:tc>
      </w:tr>
      <w:tr w:rsidRPr="00E62507" w:rsidR="00233714" w:rsidTr="00233714" w14:paraId="500EF79D" w14:textId="77777777">
        <w:tc>
          <w:tcPr>
            <w:tcW w:w="10790" w:type="dxa"/>
            <w:tcBorders>
              <w:bottom w:val="single" w:color="auto" w:sz="24" w:space="0"/>
            </w:tcBorders>
          </w:tcPr>
          <w:p w:rsidRPr="00E62507" w:rsidR="00233714" w:rsidP="00233714" w:rsidRDefault="00233714" w14:paraId="0D7802C5" w14:textId="4EA5E4E0">
            <w:pPr>
              <w:rPr>
                <w:rFonts w:ascii="Arial" w:hAnsi="Arial" w:cs="Arial"/>
              </w:rPr>
            </w:pPr>
            <w:r w:rsidRPr="00E62507">
              <w:rPr>
                <w:rFonts w:ascii="Arial" w:hAnsi="Arial" w:cs="Arial"/>
              </w:rPr>
              <w:t xml:space="preserve">We use granular data from each study. For a word list learning measure, one can imagine multiple ways of recording participant responses, including whether each specific word was recalled on each trial. Such data would be terrific for us. Many studies roll that sort of data into the number of words recalled on each trial. Those data would also be fine for us. And some studies total up </w:t>
            </w:r>
            <w:proofErr w:type="gramStart"/>
            <w:r w:rsidRPr="00E62507">
              <w:rPr>
                <w:rFonts w:ascii="Arial" w:hAnsi="Arial" w:cs="Arial"/>
              </w:rPr>
              <w:t>all of</w:t>
            </w:r>
            <w:proofErr w:type="gramEnd"/>
            <w:r w:rsidRPr="00E62507">
              <w:rPr>
                <w:rFonts w:ascii="Arial" w:hAnsi="Arial" w:cs="Arial"/>
              </w:rPr>
              <w:t xml:space="preserve"> the words recalled across all of the learning trials. Those data would be less valuable for us. In general, we work with parent studies to determine what data are digitally available, and work from there. Occasionally we find that data are not electronically available in a sufficiently granular form. In that instance we either seek resources for data entry or, if that proves impossible, we move to the next data set.</w:t>
            </w:r>
          </w:p>
        </w:tc>
      </w:tr>
    </w:tbl>
    <w:p w:rsidRPr="00E62507" w:rsidR="00233714" w:rsidP="00233714" w:rsidRDefault="00233714" w14:paraId="693E16C7" w14:textId="77777777">
      <w:pPr>
        <w:rPr>
          <w:rFonts w:ascii="Arial" w:hAnsi="Arial" w:eastAsia="Times New Roman" w:cs="Arial"/>
        </w:rPr>
      </w:pPr>
    </w:p>
    <w:p w:rsidRPr="00C33E75" w:rsidR="000E0F8B" w:rsidP="00C33E75" w:rsidRDefault="00233714" w14:paraId="1EAF56F6" w14:textId="377ABA0F">
      <w:pPr>
        <w:pStyle w:val="Heading2"/>
        <w:rPr>
          <w:rFonts w:ascii="Arial" w:hAnsi="Arial" w:cs="Arial"/>
          <w:b w:val="0"/>
          <w:bCs w:val="0"/>
          <w:i w:val="0"/>
          <w:iCs/>
        </w:rPr>
      </w:pPr>
      <w:r w:rsidRPr="00C33E75">
        <w:rPr>
          <w:rFonts w:ascii="Arial" w:hAnsi="Arial" w:eastAsia="Times New Roman" w:cs="Arial"/>
          <w:i w:val="0"/>
          <w:iCs/>
          <w:color w:val="auto"/>
        </w:rPr>
        <w:t>S</w:t>
      </w:r>
      <w:r w:rsidRPr="00C33E75" w:rsidR="00C33E75">
        <w:rPr>
          <w:rFonts w:ascii="Arial" w:hAnsi="Arial" w:eastAsia="Times New Roman" w:cs="Arial"/>
          <w:i w:val="0"/>
          <w:iCs/>
          <w:color w:val="auto"/>
        </w:rPr>
        <w:t>TEP</w:t>
      </w:r>
      <w:r w:rsidRPr="00C33E75">
        <w:rPr>
          <w:rFonts w:ascii="Arial" w:hAnsi="Arial" w:eastAsia="Times New Roman" w:cs="Arial"/>
          <w:i w:val="0"/>
          <w:iCs/>
          <w:color w:val="auto"/>
        </w:rPr>
        <w:t xml:space="preserve"> </w:t>
      </w:r>
      <w:r w:rsidR="00460340">
        <w:rPr>
          <w:rFonts w:ascii="Arial" w:hAnsi="Arial" w:eastAsia="Times New Roman" w:cs="Arial"/>
          <w:i w:val="0"/>
          <w:iCs/>
          <w:color w:val="auto"/>
        </w:rPr>
        <w:t>A3</w:t>
      </w:r>
      <w:r w:rsidRPr="00C33E75">
        <w:rPr>
          <w:rFonts w:ascii="Arial" w:hAnsi="Arial" w:eastAsia="Times New Roman" w:cs="Arial"/>
          <w:i w:val="0"/>
          <w:iCs/>
          <w:color w:val="auto"/>
        </w:rPr>
        <w:t>: Data quality control:</w:t>
      </w:r>
      <w:r w:rsidRPr="00C33E75">
        <w:rPr>
          <w:rFonts w:ascii="Arial" w:hAnsi="Arial" w:eastAsia="Times New Roman" w:cs="Arial"/>
          <w:b w:val="0"/>
          <w:bCs w:val="0"/>
          <w:i w:val="0"/>
          <w:iCs/>
          <w:color w:val="auto"/>
        </w:rPr>
        <w:t xml:space="preserve"> </w:t>
      </w:r>
      <w:r w:rsidRPr="00C33E75" w:rsidR="000E0F8B">
        <w:rPr>
          <w:rFonts w:ascii="Arial" w:hAnsi="Arial" w:cs="Arial"/>
          <w:b w:val="0"/>
          <w:bCs w:val="0"/>
          <w:i w:val="0"/>
          <w:iCs/>
          <w:color w:val="auto"/>
        </w:rPr>
        <w:t>We obtained access to each cognitive datasets and Ms. Sanders, our data manager, performed initial quality control steps on the data. Before running psychometric models, we performed additional recoding of the data. Some items such as Trails A and B were reverse coded (i.e. where a higher value indicated lower performance). We checked each item to make sure lower values represent lower cognitive performance, and reverse coded as needed. The advantage of ensuring that higher scores always indicate better cognitive functioning is that negative loadings on factors stick out as possible sources of concern; better performance on an item should be associated with higher levels of the cognitive domain the item is an indicator of.</w:t>
      </w:r>
      <w:r w:rsidRPr="00C33E75" w:rsidR="000E0F8B">
        <w:rPr>
          <w:rFonts w:ascii="Arial" w:hAnsi="Arial" w:cs="Arial"/>
          <w:b w:val="0"/>
          <w:bCs w:val="0"/>
          <w:i w:val="0"/>
          <w:iCs/>
        </w:rPr>
        <w:br/>
      </w:r>
    </w:p>
    <w:p w:rsidR="000E0F8B" w:rsidP="000E0F8B" w:rsidRDefault="000E0F8B" w14:paraId="132C012F" w14:textId="3D12C0C7">
      <w:pPr>
        <w:rPr>
          <w:rFonts w:ascii="Arial" w:hAnsi="Arial" w:cs="Arial"/>
        </w:rPr>
      </w:pPr>
      <w:r>
        <w:rPr>
          <w:rFonts w:ascii="Arial" w:hAnsi="Arial" w:cs="Arial"/>
          <w:bCs/>
        </w:rPr>
        <w:t>We selected</w:t>
      </w:r>
      <w:r>
        <w:rPr>
          <w:rFonts w:ascii="Arial" w:hAnsi="Arial" w:cs="Arial"/>
          <w:b/>
        </w:rPr>
        <w:t xml:space="preserve"> </w:t>
      </w:r>
      <w:r>
        <w:rPr>
          <w:rFonts w:ascii="Arial" w:hAnsi="Arial" w:cs="Arial"/>
        </w:rPr>
        <w:t>the most recent visit for each participant when we had longitudinal data from a study. This choice optimizes the spread of cognitive abilities in the dataset. Some studies enrolled people known to be free of dementia (</w:t>
      </w:r>
      <w:proofErr w:type="gramStart"/>
      <w:r>
        <w:rPr>
          <w:rFonts w:ascii="Arial" w:hAnsi="Arial" w:cs="Arial"/>
        </w:rPr>
        <w:t>e.g.</w:t>
      </w:r>
      <w:proofErr w:type="gramEnd"/>
      <w:r>
        <w:rPr>
          <w:rFonts w:ascii="Arial" w:hAnsi="Arial" w:cs="Arial"/>
        </w:rPr>
        <w:t xml:space="preserve"> ACT and others), and others enrolled people with particular diagnoses with specific eligibility criteria (e.g. ADNI and others). A baseline dataset from studies with constrained enrollment (i.e. studies like ACT) would not include people with poorer cognitive functioning, so our calibrations from such datasets would be limited at the lower end of each domain. The last visit dataset optimizes the sample size (each person is included in the dataset) while optimizing the spread of cognitive abilities in each cohort (some people had intact cognitive functioning and some developed dementia by the last study visit). </w:t>
      </w:r>
    </w:p>
    <w:p w:rsidR="000E0F8B" w:rsidP="000E0F8B" w:rsidRDefault="000E0F8B" w14:paraId="137A6C6F" w14:textId="77777777">
      <w:pPr>
        <w:rPr>
          <w:rFonts w:ascii="Arial" w:hAnsi="Arial" w:cs="Arial"/>
        </w:rPr>
      </w:pPr>
    </w:p>
    <w:p w:rsidR="000E0F8B" w:rsidP="000E0F8B" w:rsidRDefault="000E0F8B" w14:paraId="1A362E36" w14:textId="208A589F">
      <w:pPr>
        <w:rPr>
          <w:rFonts w:ascii="Arial" w:hAnsi="Arial" w:cs="Arial"/>
        </w:rPr>
      </w:pPr>
      <w:r>
        <w:rPr>
          <w:rFonts w:ascii="Arial" w:hAnsi="Arial" w:cs="Arial"/>
        </w:rPr>
        <w:t>We may need to revise this general approach (the “last visit” approach) in datasets where different batteries were included at different visits. For the legacy studies, the “last visit” approach resulted in a dataset with desirable properties, including a single observation per participant, and a maximal distribution of the underlying ability for each domain.</w:t>
      </w:r>
    </w:p>
    <w:p w:rsidR="000E0F8B" w:rsidP="000E0F8B" w:rsidRDefault="000E0F8B" w14:paraId="76768D2C" w14:textId="77777777">
      <w:pPr>
        <w:rPr>
          <w:rFonts w:ascii="Arial" w:hAnsi="Arial" w:cs="Arial"/>
        </w:rPr>
      </w:pPr>
    </w:p>
    <w:p w:rsidR="000E0F8B" w:rsidP="000E0F8B" w:rsidRDefault="000E0F8B" w14:paraId="2B9781B2" w14:textId="68A5D7B7">
      <w:pPr>
        <w:rPr>
          <w:rFonts w:ascii="Arial" w:hAnsi="Arial" w:cs="Arial"/>
        </w:rPr>
      </w:pPr>
      <w:r>
        <w:rPr>
          <w:rFonts w:ascii="Arial" w:hAnsi="Arial" w:cs="Arial"/>
        </w:rPr>
        <w:t xml:space="preserve">We considered the distribution of each item among participants with non-missing data and combined categories as needed. Our goals for combining categories were a) to avoid sparse categories (operationally defined as &lt;5 responses for each study administering each item), b) to have a maximum of 10 categories, which is the maximum number of categories handled by </w:t>
      </w:r>
      <w:proofErr w:type="spellStart"/>
      <w:r>
        <w:rPr>
          <w:rFonts w:ascii="Arial" w:hAnsi="Arial" w:cs="Arial"/>
          <w:i/>
          <w:iCs/>
        </w:rPr>
        <w:t>Mplus</w:t>
      </w:r>
      <w:proofErr w:type="spellEnd"/>
      <w:r>
        <w:rPr>
          <w:rFonts w:ascii="Arial" w:hAnsi="Arial" w:cs="Arial"/>
        </w:rPr>
        <w:t xml:space="preserve"> v7</w:t>
      </w:r>
      <w:r>
        <w:rPr>
          <w:rFonts w:ascii="Arial" w:hAnsi="Arial" w:eastAsia="Times New Roman" w:cs="Arial"/>
        </w:rPr>
        <w:t>.</w:t>
      </w:r>
      <w:r>
        <w:rPr>
          <w:rFonts w:ascii="Arial" w:hAnsi="Arial" w:cs="Arial"/>
        </w:rPr>
        <w:t>4</w:t>
      </w:r>
      <w:r>
        <w:rPr>
          <w:rFonts w:ascii="Arial" w:hAnsi="Arial" w:cs="Arial"/>
        </w:rPr>
        <w:fldChar w:fldCharType="begin"/>
      </w:r>
      <w:r>
        <w:rPr>
          <w:rFonts w:ascii="Arial" w:hAnsi="Arial" w:cs="Arial"/>
        </w:rPr>
        <w:instrText xml:space="preserve"> ADDIN EN.CITE &lt;EndNote&gt;&lt;Cite&gt;&lt;Author&gt;Muthén&lt;/Author&gt;&lt;Year&gt;1998-2007&lt;/Year&gt;&lt;RecNum&gt;959&lt;/RecNum&gt;&lt;DisplayText&gt;(1)&lt;/DisplayText&gt;&lt;record&gt;&lt;rec-number&gt;959&lt;/rec-number&gt;&lt;foreign-keys&gt;&lt;key app="EN" db-id="5w2rx9tvx0dpf9es29r5vxx2aefdv0xzxee0" timestamp="0"&gt;959&lt;/key&gt;&lt;/foreign-keys&gt;&lt;ref-type name="Computer Program"&gt;9&lt;/ref-type&gt;&lt;contributors&gt;&lt;authors&gt;&lt;author&gt;Muthén, Linda K.&lt;/author&gt;&lt;author&gt;Muthén, Bengt O.&lt;/author&gt;&lt;/authors&gt;&lt;/contributors&gt;&lt;titles&gt;&lt;title&gt;Mplus: statistical analysis with latent variables&lt;/title&gt;&lt;/titles&gt;&lt;edition&gt;5.1&lt;/edition&gt;&lt;dates&gt;&lt;year&gt;1998-2007&lt;/year&gt;&lt;/dates&gt;&lt;pub-location&gt;Los Angeles, CA&lt;/pub-location&gt;&lt;publisher&gt;Muthén &amp;amp; Muthén&lt;/publisher&gt;&lt;urls&gt;&lt;/urls&gt;&lt;/record&gt;&lt;/Cite&gt;&lt;/EndNote&gt;</w:instrText>
      </w:r>
      <w:r>
        <w:rPr>
          <w:rFonts w:ascii="Arial" w:hAnsi="Arial" w:cs="Arial"/>
        </w:rPr>
        <w:fldChar w:fldCharType="separate"/>
      </w:r>
      <w:r>
        <w:rPr>
          <w:rFonts w:ascii="Arial" w:hAnsi="Arial" w:cs="Arial"/>
          <w:noProof/>
        </w:rPr>
        <w:t>(</w:t>
      </w:r>
      <w:r w:rsidR="00BE51BA">
        <w:rPr>
          <w:rFonts w:ascii="Arial" w:hAnsi="Arial" w:cs="Arial"/>
          <w:noProof/>
        </w:rPr>
        <w:t>2</w:t>
      </w:r>
      <w:r>
        <w:rPr>
          <w:rFonts w:ascii="Arial" w:hAnsi="Arial" w:cs="Arial"/>
          <w:noProof/>
        </w:rPr>
        <w:t>)</w:t>
      </w:r>
      <w:r>
        <w:rPr>
          <w:rFonts w:ascii="Arial" w:hAnsi="Arial" w:cs="Arial"/>
        </w:rPr>
        <w:fldChar w:fldCharType="end"/>
      </w:r>
      <w:r>
        <w:rPr>
          <w:rFonts w:ascii="Arial" w:hAnsi="Arial" w:cs="Arial"/>
        </w:rPr>
        <w:t>, and c) to retain the full range of responses from each study, so we try to avoid collapsing categories at the highest and lowest levels of functioning (when there were at least 5 responses). Retaining variability at the tails at the expense of the center of the distribution minimizes floor and ceiling effects.</w:t>
      </w:r>
    </w:p>
    <w:p w:rsidR="000E0F8B" w:rsidP="000E0F8B" w:rsidRDefault="000E0F8B" w14:paraId="13403523" w14:textId="77777777">
      <w:pPr>
        <w:rPr>
          <w:rFonts w:ascii="Arial" w:hAnsi="Arial" w:cs="Arial"/>
        </w:rPr>
      </w:pPr>
    </w:p>
    <w:p w:rsidR="000E0F8B" w:rsidP="000E0F8B" w:rsidRDefault="000E0F8B" w14:paraId="6E57465A" w14:textId="21432914">
      <w:pPr>
        <w:rPr>
          <w:rFonts w:ascii="Arial" w:hAnsi="Arial" w:cs="Arial"/>
        </w:rPr>
      </w:pPr>
      <w:r>
        <w:rPr>
          <w:rFonts w:ascii="Arial" w:hAnsi="Arial" w:cs="Arial"/>
        </w:rPr>
        <w:t xml:space="preserve">We treated each item as an ordinal indicator of the domain—the numerical value assigned to each category is irrelevant beyond its rank, e.g. calling the lowest category 3 points vs. 18 points makes no difference in how the item is treated or what the final score would be. </w:t>
      </w:r>
    </w:p>
    <w:p w:rsidR="000E0F8B" w:rsidP="000E0F8B" w:rsidRDefault="000E0F8B" w14:paraId="288BA1EF" w14:textId="77777777">
      <w:pPr>
        <w:rPr>
          <w:rFonts w:ascii="Arial" w:hAnsi="Arial" w:cs="Arial"/>
        </w:rPr>
      </w:pPr>
    </w:p>
    <w:p w:rsidR="00C33E75" w:rsidP="00C33E75" w:rsidRDefault="000E0F8B" w14:paraId="70F9503B" w14:textId="74484EB5">
      <w:pPr>
        <w:rPr>
          <w:rFonts w:ascii="Arial" w:hAnsi="Arial" w:cs="Arial"/>
        </w:rPr>
      </w:pPr>
      <w:r>
        <w:rPr>
          <w:rFonts w:ascii="Arial" w:hAnsi="Arial" w:cs="Arial"/>
        </w:rPr>
        <w:t xml:space="preserve">Missing data were a particular area of focus. Some studies had very little information beyond the fact of a missing data element. Other studies had specific distinct codes, </w:t>
      </w:r>
      <w:r>
        <w:rPr>
          <w:rFonts w:ascii="Arial" w:hAnsi="Arial" w:cs="Arial"/>
        </w:rPr>
        <w:t>such as indicating participant refusal to complete an administered item vs. the interviewer ran out of time so the item was not administered. After careful consideration and sensitivity analyses</w:t>
      </w:r>
      <w:r w:rsidR="0032120B">
        <w:rPr>
          <w:rFonts w:ascii="Arial" w:hAnsi="Arial" w:cs="Arial"/>
        </w:rPr>
        <w:t>,</w:t>
      </w:r>
      <w:r>
        <w:rPr>
          <w:rFonts w:ascii="Arial" w:hAnsi="Arial" w:cs="Arial"/>
        </w:rPr>
        <w:t xml:space="preserve"> we ended up treating all types of missing data—regardless of codes available from the study—as if the item was not administered.</w:t>
      </w:r>
    </w:p>
    <w:p w:rsidRPr="00C33E75" w:rsidR="00C33E75" w:rsidP="00C33E75" w:rsidRDefault="00C33E75" w14:paraId="1C4470A7" w14:textId="77777777">
      <w:pPr>
        <w:rPr>
          <w:rFonts w:ascii="Arial" w:hAnsi="Arial" w:cs="Arial"/>
        </w:rPr>
      </w:pPr>
    </w:p>
    <w:p w:rsidR="0092227A" w:rsidP="0032120B" w:rsidRDefault="00233714" w14:paraId="23D4EA75" w14:textId="2BC1ACDF">
      <w:pPr>
        <w:pStyle w:val="Heading2"/>
        <w:rPr>
          <w:rFonts w:ascii="Arial" w:hAnsi="Arial" w:cs="Arial"/>
          <w:b w:val="0"/>
          <w:bCs w:val="0"/>
        </w:rPr>
      </w:pPr>
      <w:r w:rsidRPr="00C33E75">
        <w:rPr>
          <w:rFonts w:ascii="Arial" w:hAnsi="Arial" w:eastAsia="Times New Roman" w:cs="Arial"/>
          <w:i w:val="0"/>
          <w:iCs/>
          <w:color w:val="auto"/>
        </w:rPr>
        <w:t>S</w:t>
      </w:r>
      <w:r w:rsidR="00C33E75">
        <w:rPr>
          <w:rFonts w:ascii="Arial" w:hAnsi="Arial" w:eastAsia="Times New Roman" w:cs="Arial"/>
          <w:i w:val="0"/>
          <w:iCs/>
          <w:color w:val="auto"/>
        </w:rPr>
        <w:t>TEP</w:t>
      </w:r>
      <w:r w:rsidRPr="00C33E75">
        <w:rPr>
          <w:rFonts w:ascii="Arial" w:hAnsi="Arial" w:eastAsia="Times New Roman" w:cs="Arial"/>
          <w:i w:val="0"/>
          <w:iCs/>
          <w:color w:val="auto"/>
        </w:rPr>
        <w:t xml:space="preserve"> </w:t>
      </w:r>
      <w:r w:rsidR="00460340">
        <w:rPr>
          <w:rFonts w:ascii="Arial" w:hAnsi="Arial" w:eastAsia="Times New Roman" w:cs="Arial"/>
          <w:i w:val="0"/>
          <w:iCs/>
          <w:color w:val="auto"/>
        </w:rPr>
        <w:t>A4</w:t>
      </w:r>
      <w:r w:rsidRPr="00C33E75">
        <w:rPr>
          <w:rFonts w:ascii="Arial" w:hAnsi="Arial" w:eastAsia="Times New Roman" w:cs="Arial"/>
          <w:i w:val="0"/>
          <w:iCs/>
          <w:color w:val="auto"/>
        </w:rPr>
        <w:t>: Confirmatory factor analyses:</w:t>
      </w:r>
      <w:r w:rsidRPr="00C33E75">
        <w:rPr>
          <w:rFonts w:ascii="Arial" w:hAnsi="Arial" w:eastAsia="Times New Roman" w:cs="Arial"/>
          <w:b w:val="0"/>
          <w:bCs w:val="0"/>
          <w:i w:val="0"/>
          <w:iCs/>
          <w:color w:val="auto"/>
        </w:rPr>
        <w:t xml:space="preserve"> </w:t>
      </w:r>
      <w:r w:rsidRPr="00C33E75" w:rsidR="000E0F8B">
        <w:rPr>
          <w:rFonts w:ascii="Arial" w:hAnsi="Arial" w:cs="Arial"/>
          <w:b w:val="0"/>
          <w:bCs w:val="0"/>
          <w:i w:val="0"/>
          <w:iCs/>
          <w:color w:val="auto"/>
        </w:rPr>
        <w:t xml:space="preserve">We used cognitive data from the last visit dataset in the legacy data sets to perform psychometric analyses to derive robust composite scores for each domain. We modeled each domain separately using confirmatory factor analysis with </w:t>
      </w:r>
      <w:proofErr w:type="spellStart"/>
      <w:r w:rsidRPr="00C33E75" w:rsidR="000E0F8B">
        <w:rPr>
          <w:rFonts w:ascii="Arial" w:hAnsi="Arial" w:cs="Arial"/>
          <w:b w:val="0"/>
          <w:bCs w:val="0"/>
          <w:i w:val="0"/>
          <w:iCs/>
          <w:color w:val="auto"/>
        </w:rPr>
        <w:t>Mplus</w:t>
      </w:r>
      <w:proofErr w:type="spellEnd"/>
      <w:r w:rsidRPr="00C33E75" w:rsidR="000E0F8B">
        <w:rPr>
          <w:rFonts w:ascii="Arial" w:hAnsi="Arial" w:cs="Arial"/>
          <w:b w:val="0"/>
          <w:bCs w:val="0"/>
          <w:i w:val="0"/>
          <w:iCs/>
          <w:color w:val="auto"/>
        </w:rPr>
        <w:t xml:space="preserve"> using a Robust Weighted Least Squares including terms for the mean and the variance (WLSMV) estimator. We ran two models: a.) a single factor model, with no residual structure; and b.) a bifactor model with hierarchical clustering-assigned sub-domains</w:t>
      </w:r>
      <w:r w:rsidR="0032120B">
        <w:rPr>
          <w:rFonts w:ascii="Arial" w:hAnsi="Arial" w:cs="Arial"/>
          <w:b w:val="0"/>
          <w:bCs w:val="0"/>
          <w:i w:val="0"/>
          <w:iCs/>
          <w:color w:val="auto"/>
        </w:rPr>
        <w:t>. A</w:t>
      </w:r>
      <w:r w:rsidRPr="0032120B" w:rsidR="0032120B">
        <w:rPr>
          <w:rFonts w:ascii="Arial" w:hAnsi="Arial" w:cs="Arial"/>
          <w:b w:val="0"/>
          <w:bCs w:val="0"/>
          <w:i w:val="0"/>
          <w:iCs/>
          <w:color w:val="auto"/>
        </w:rPr>
        <w:t xml:space="preserve"> schematic representation of </w:t>
      </w:r>
      <w:r w:rsidR="0032120B">
        <w:rPr>
          <w:rFonts w:ascii="Arial" w:hAnsi="Arial" w:cs="Arial"/>
          <w:b w:val="0"/>
          <w:bCs w:val="0"/>
          <w:i w:val="0"/>
          <w:iCs/>
          <w:color w:val="auto"/>
        </w:rPr>
        <w:t>each of these models is provided</w:t>
      </w:r>
      <w:r w:rsidRPr="0032120B" w:rsidR="0032120B">
        <w:rPr>
          <w:rFonts w:ascii="Arial" w:hAnsi="Arial" w:cs="Arial"/>
          <w:b w:val="0"/>
          <w:bCs w:val="0"/>
          <w:i w:val="0"/>
          <w:iCs/>
          <w:color w:val="auto"/>
        </w:rPr>
        <w:t xml:space="preserve"> in </w:t>
      </w:r>
      <w:r w:rsidRPr="0032120B" w:rsidR="0032120B">
        <w:rPr>
          <w:rFonts w:ascii="Arial" w:hAnsi="Arial" w:cs="Arial"/>
          <w:i w:val="0"/>
          <w:iCs/>
          <w:color w:val="auto"/>
        </w:rPr>
        <w:t>Figure 2</w:t>
      </w:r>
      <w:r w:rsidRPr="00C33E75" w:rsidR="000E0F8B">
        <w:rPr>
          <w:rFonts w:ascii="Arial" w:hAnsi="Arial" w:cs="Arial"/>
          <w:b w:val="0"/>
          <w:bCs w:val="0"/>
          <w:i w:val="0"/>
          <w:iCs/>
          <w:color w:val="auto"/>
        </w:rPr>
        <w:t>. We consulted the expert panel on the sub-domain assignment of items to make sure these models made sense to our experts. We also considered theory-driven and methods effects-driven bifactor models. The data-driven bifactor model was superior to these two for all domains in all cases.</w:t>
      </w:r>
      <w:r w:rsidRPr="00C33E75" w:rsidR="000E0F8B">
        <w:rPr>
          <w:rFonts w:ascii="Arial" w:hAnsi="Arial" w:cs="Arial"/>
          <w:b w:val="0"/>
          <w:bCs w:val="0"/>
          <w:i w:val="0"/>
          <w:iCs/>
        </w:rPr>
        <w:br/>
      </w:r>
    </w:p>
    <w:tbl>
      <w:tblPr>
        <w:tblStyle w:val="TableGrid"/>
        <w:tblW w:w="0" w:type="auto"/>
        <w:jc w:val="center"/>
        <w:tblLook w:val="04A0" w:firstRow="1" w:lastRow="0" w:firstColumn="1" w:lastColumn="0" w:noHBand="0" w:noVBand="1"/>
      </w:tblPr>
      <w:tblGrid>
        <w:gridCol w:w="3678"/>
        <w:gridCol w:w="5622"/>
      </w:tblGrid>
      <w:tr w:rsidRPr="00E62507" w:rsidR="0092227A" w:rsidTr="007D7BE7" w14:paraId="3F55EE13" w14:textId="77777777">
        <w:trPr>
          <w:trHeight w:val="260"/>
          <w:jc w:val="center"/>
        </w:trPr>
        <w:tc>
          <w:tcPr>
            <w:tcW w:w="10790" w:type="dxa"/>
            <w:gridSpan w:val="2"/>
            <w:tcBorders>
              <w:top w:val="single" w:color="auto" w:sz="24" w:space="0"/>
              <w:left w:val="single" w:color="auto" w:sz="24" w:space="0"/>
              <w:bottom w:val="nil"/>
              <w:right w:val="single" w:color="auto" w:sz="24" w:space="0"/>
            </w:tcBorders>
          </w:tcPr>
          <w:p w:rsidRPr="00E62507" w:rsidR="0092227A" w:rsidP="007D7BE7" w:rsidRDefault="0092227A" w14:paraId="2A84AFB8" w14:textId="77777777">
            <w:pPr>
              <w:keepNext/>
              <w:keepLines/>
              <w:rPr>
                <w:rFonts w:ascii="Arial" w:hAnsi="Arial" w:cs="Arial"/>
                <w:noProof/>
              </w:rPr>
            </w:pPr>
            <w:r w:rsidRPr="00755123">
              <w:rPr>
                <w:rFonts w:ascii="Arial" w:hAnsi="Arial" w:cs="Arial"/>
                <w:b/>
                <w:bCs/>
                <w:noProof/>
                <w:sz w:val="20"/>
                <w:szCs w:val="20"/>
              </w:rPr>
              <w:t>Figure 2.</w:t>
            </w:r>
            <w:r w:rsidRPr="00E62507">
              <w:rPr>
                <w:rFonts w:ascii="Arial" w:hAnsi="Arial" w:cs="Arial"/>
                <w:noProof/>
              </w:rPr>
              <w:t xml:space="preserve"> </w:t>
            </w:r>
            <w:r w:rsidRPr="00755123">
              <w:rPr>
                <w:rFonts w:ascii="Arial" w:hAnsi="Arial" w:cs="Arial"/>
                <w:i/>
                <w:iCs/>
                <w:noProof/>
                <w:sz w:val="20"/>
                <w:szCs w:val="20"/>
              </w:rPr>
              <w:t>Single factor (left) and bi-factor (right) models of 14 items from a single study</w:t>
            </w:r>
          </w:p>
        </w:tc>
      </w:tr>
      <w:tr w:rsidRPr="00E62507" w:rsidR="0092227A" w:rsidTr="007D7BE7" w14:paraId="2CCB525F" w14:textId="77777777">
        <w:trPr>
          <w:trHeight w:val="2061"/>
          <w:jc w:val="center"/>
        </w:trPr>
        <w:tc>
          <w:tcPr>
            <w:tcW w:w="5130" w:type="dxa"/>
            <w:tcBorders>
              <w:top w:val="nil"/>
              <w:left w:val="single" w:color="auto" w:sz="24" w:space="0"/>
              <w:bottom w:val="nil"/>
              <w:right w:val="nil"/>
            </w:tcBorders>
          </w:tcPr>
          <w:p w:rsidRPr="00E62507" w:rsidR="0092227A" w:rsidP="007D7BE7" w:rsidRDefault="0092227A" w14:paraId="5E9B2CA3" w14:textId="77777777">
            <w:pPr>
              <w:keepNext/>
              <w:keepLines/>
              <w:rPr>
                <w:rFonts w:ascii="Arial" w:hAnsi="Arial" w:cs="Arial"/>
                <w:noProof/>
              </w:rPr>
            </w:pPr>
            <w:r w:rsidRPr="00E62507">
              <w:rPr>
                <w:rFonts w:ascii="Arial" w:hAnsi="Arial" w:cs="Arial"/>
                <w:noProof/>
              </w:rPr>
              <w:drawing>
                <wp:inline distT="0" distB="0" distL="0" distR="0" wp14:anchorId="0C484457" wp14:editId="4B726744">
                  <wp:extent cx="2035810" cy="27520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5810" cy="2752090"/>
                          </a:xfrm>
                          <a:prstGeom prst="rect">
                            <a:avLst/>
                          </a:prstGeom>
                          <a:noFill/>
                          <a:ln>
                            <a:noFill/>
                          </a:ln>
                        </pic:spPr>
                      </pic:pic>
                    </a:graphicData>
                  </a:graphic>
                </wp:inline>
              </w:drawing>
            </w:r>
          </w:p>
        </w:tc>
        <w:tc>
          <w:tcPr>
            <w:tcW w:w="5660" w:type="dxa"/>
            <w:tcBorders>
              <w:top w:val="nil"/>
              <w:left w:val="nil"/>
              <w:bottom w:val="nil"/>
              <w:right w:val="single" w:color="auto" w:sz="24" w:space="0"/>
            </w:tcBorders>
          </w:tcPr>
          <w:p w:rsidRPr="00E62507" w:rsidR="0092227A" w:rsidP="007D7BE7" w:rsidRDefault="0092227A" w14:paraId="020C4BF9" w14:textId="77777777">
            <w:pPr>
              <w:keepNext/>
              <w:keepLines/>
              <w:rPr>
                <w:rFonts w:ascii="Arial" w:hAnsi="Arial" w:cs="Arial"/>
              </w:rPr>
            </w:pPr>
            <w:r w:rsidRPr="00E62507">
              <w:rPr>
                <w:rFonts w:ascii="Arial" w:hAnsi="Arial" w:cs="Arial"/>
                <w:noProof/>
              </w:rPr>
              <w:drawing>
                <wp:inline distT="0" distB="0" distL="0" distR="0" wp14:anchorId="7EF0753D" wp14:editId="69CEA7AF">
                  <wp:extent cx="3424555" cy="277749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4555" cy="2777490"/>
                          </a:xfrm>
                          <a:prstGeom prst="rect">
                            <a:avLst/>
                          </a:prstGeom>
                          <a:noFill/>
                          <a:ln>
                            <a:noFill/>
                          </a:ln>
                        </pic:spPr>
                      </pic:pic>
                    </a:graphicData>
                  </a:graphic>
                </wp:inline>
              </w:drawing>
            </w:r>
          </w:p>
        </w:tc>
      </w:tr>
      <w:tr w:rsidRPr="00E62507" w:rsidR="0092227A" w:rsidTr="007D7BE7" w14:paraId="69D0DA01" w14:textId="77777777">
        <w:trPr>
          <w:trHeight w:val="287"/>
          <w:jc w:val="center"/>
        </w:trPr>
        <w:tc>
          <w:tcPr>
            <w:tcW w:w="10790" w:type="dxa"/>
            <w:gridSpan w:val="2"/>
            <w:tcBorders>
              <w:top w:val="nil"/>
              <w:left w:val="single" w:color="auto" w:sz="24" w:space="0"/>
              <w:bottom w:val="single" w:color="auto" w:sz="24" w:space="0"/>
              <w:right w:val="single" w:color="auto" w:sz="24" w:space="0"/>
            </w:tcBorders>
          </w:tcPr>
          <w:p w:rsidRPr="0092227A" w:rsidR="0092227A" w:rsidP="007D7BE7" w:rsidRDefault="0092227A" w14:paraId="0F23C1DC" w14:textId="05199E40">
            <w:pPr>
              <w:rPr>
                <w:rFonts w:ascii="Arial" w:hAnsi="Arial" w:cs="Arial"/>
                <w:sz w:val="20"/>
                <w:szCs w:val="20"/>
              </w:rPr>
            </w:pPr>
            <w:r w:rsidRPr="0092227A">
              <w:rPr>
                <w:rFonts w:ascii="Arial" w:hAnsi="Arial" w:cs="Arial"/>
                <w:sz w:val="20"/>
                <w:szCs w:val="20"/>
              </w:rPr>
              <w:t xml:space="preserve">The figure to the left depicts a single-factor model of 14 items (1–7 and 11–17) that are depicted as loading on a single common factor. There are no secondary domains or residual covariances; this model forces all covariance between items to be captured by the single general factor (labeled “Domain” here). The figure to the right depicts the same 14 items, and a relationship with a general factor that captures covariance across </w:t>
            </w:r>
            <w:proofErr w:type="gramStart"/>
            <w:r w:rsidRPr="0092227A">
              <w:rPr>
                <w:rFonts w:ascii="Arial" w:hAnsi="Arial" w:cs="Arial"/>
                <w:sz w:val="20"/>
                <w:szCs w:val="20"/>
              </w:rPr>
              <w:t>all of</w:t>
            </w:r>
            <w:proofErr w:type="gramEnd"/>
            <w:r w:rsidRPr="0092227A">
              <w:rPr>
                <w:rFonts w:ascii="Arial" w:hAnsi="Arial" w:cs="Arial"/>
                <w:sz w:val="20"/>
                <w:szCs w:val="20"/>
              </w:rPr>
              <w:t xml:space="preserve"> the items. But different from the figure to the left, this bifactor model depiction includes two subdomains (labeled “Sub-domain 1” and “Sub-domain 2”). These sub-domains capture covariance among the subdomain items (e.g., items 1–7 for subdomain 1, and items 11–17 for subdomain 2) that is not shared with items outside that subdomain. A sub-domain could be based on a methods effect (e.g., the same words from a word list learning task) or based on a common subset of a higher order domain (e.g., several items tapping set shifting in a model where the Domain in question was executive functioning), or a data-driven subset based on hierarchical clustering.</w:t>
            </w:r>
          </w:p>
        </w:tc>
      </w:tr>
    </w:tbl>
    <w:p w:rsidR="001D1EC6" w:rsidP="000E0F8B" w:rsidRDefault="000E0F8B" w14:paraId="48355DA6" w14:textId="77777777">
      <w:pPr>
        <w:rPr>
          <w:rFonts w:ascii="Arial" w:hAnsi="Arial" w:cs="Arial"/>
        </w:rPr>
      </w:pPr>
      <w:r>
        <w:rPr>
          <w:rFonts w:ascii="Arial" w:hAnsi="Arial" w:cs="Arial"/>
        </w:rPr>
        <w:t>Our overall strategy in terms of single factor vs. bifactor modeling was that we would choose the single factor model if adding secondary factors did not markedly improve model fit and if adding secondary factors did not markedly impact any individual’s score (see below).</w:t>
      </w:r>
      <w:r w:rsidR="0032120B">
        <w:rPr>
          <w:rFonts w:ascii="Arial" w:hAnsi="Arial" w:cs="Arial"/>
        </w:rPr>
        <w:t xml:space="preserve"> </w:t>
      </w:r>
    </w:p>
    <w:p w:rsidR="001D1EC6" w:rsidP="000E0F8B" w:rsidRDefault="001D1EC6" w14:paraId="09C16D56" w14:textId="77777777">
      <w:pPr>
        <w:rPr>
          <w:rFonts w:ascii="Arial" w:hAnsi="Arial" w:cs="Arial"/>
        </w:rPr>
      </w:pPr>
    </w:p>
    <w:p w:rsidR="000E0F8B" w:rsidP="000E0F8B" w:rsidRDefault="000E0F8B" w14:paraId="218D0334" w14:textId="15987227">
      <w:pPr>
        <w:rPr>
          <w:rFonts w:ascii="Arial" w:hAnsi="Arial" w:cs="Arial"/>
        </w:rPr>
      </w:pPr>
      <w:r>
        <w:rPr>
          <w:rFonts w:ascii="Arial" w:hAnsi="Arial" w:cs="Arial"/>
        </w:rPr>
        <w:t>Our criteria for selecting the better model included evaluating fit statistics (see below) and concordance of model results with theory, such as positive loadings on secondary factors. The fit statistics we considered were the confirmatory fit index (CFI) where higher values indicate better fit; thresholds of 0.90 and 0.95 have been used in other settings as criteria for adequate or good fit</w:t>
      </w:r>
      <w:r>
        <w:rPr>
          <w:rFonts w:ascii="Arial" w:hAnsi="Arial" w:cs="Arial"/>
        </w:rPr>
        <w:fldChar w:fldCharType="begin">
          <w:fldData xml:space="preserve">PEVuZE5vdGU+PENpdGU+PEF1dGhvcj5IdTwvQXV0aG9yPjxZZWFyPjE5OTk8L1llYXI+PFJlY051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</w:fldData>
        </w:fldChar>
      </w:r>
      <w:r>
        <w:rPr>
          <w:rFonts w:ascii="Arial" w:hAnsi="Arial" w:cs="Arial"/>
        </w:rPr>
        <w:instrText xml:space="preserve"> ADDIN EN.CITE </w:instrText>
      </w:r>
      <w:r>
        <w:rPr>
          <w:rFonts w:ascii="Arial" w:hAnsi="Arial" w:cs="Arial"/>
        </w:rPr>
        <w:fldChar w:fldCharType="begin">
          <w:fldData xml:space="preserve">PEVuZE5vdGU+PENpdGU+PEF1dGhvcj5IdTwvQXV0aG9yPjxZZWFyPjE5OTk8L1llYXI+PFJlY051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t>
      </w:r>
      <w:r w:rsidR="00BE51BA">
        <w:rPr>
          <w:rFonts w:ascii="Arial" w:hAnsi="Arial" w:cs="Arial"/>
          <w:noProof/>
        </w:rPr>
        <w:t>3</w:t>
      </w:r>
      <w:r>
        <w:rPr>
          <w:rFonts w:ascii="Arial" w:hAnsi="Arial" w:cs="Arial"/>
          <w:noProof/>
        </w:rPr>
        <w:t xml:space="preserve">, </w:t>
      </w:r>
      <w:r w:rsidR="00BE51BA">
        <w:rPr>
          <w:rFonts w:ascii="Arial" w:hAnsi="Arial" w:cs="Arial"/>
          <w:noProof/>
        </w:rPr>
        <w:t>4</w:t>
      </w:r>
      <w:r>
        <w:rPr>
          <w:rFonts w:ascii="Arial" w:hAnsi="Arial" w:cs="Arial"/>
          <w:noProof/>
        </w:rPr>
        <w:t>)</w:t>
      </w:r>
      <w:r>
        <w:rPr>
          <w:rFonts w:ascii="Arial" w:hAnsi="Arial" w:cs="Arial"/>
        </w:rPr>
        <w:fldChar w:fldCharType="end"/>
      </w:r>
      <w:r>
        <w:rPr>
          <w:rFonts w:ascii="Arial" w:hAnsi="Arial" w:cs="Arial"/>
        </w:rPr>
        <w:t>; the Tucker-Lewis Index (TLI), which has similar criteria as the CFI; and the root mean squared error of approximation (RMSEA), where lower values indicate better fit, and thresholds of 0.08 and 0.05 have been used in other settings as criteria for adequate or good fit</w:t>
      </w:r>
      <w:r>
        <w:rPr>
          <w:rFonts w:ascii="Arial" w:hAnsi="Arial" w:cs="Arial"/>
        </w:rPr>
        <w:fldChar w:fldCharType="begin">
          <w:fldData xml:space="preserve">PEVuZE5vdGU+PENpdGU+PEF1dGhvcj5IdTwvQXV0aG9yPjxZZWFyPjE5OTk8L1llYXI+PFJlY051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</w:fldData>
        </w:fldChar>
      </w:r>
      <w:r>
        <w:rPr>
          <w:rFonts w:ascii="Arial" w:hAnsi="Arial" w:cs="Arial"/>
        </w:rPr>
        <w:instrText xml:space="preserve"> ADDIN EN.CITE </w:instrText>
      </w:r>
      <w:r>
        <w:rPr>
          <w:rFonts w:ascii="Arial" w:hAnsi="Arial" w:cs="Arial"/>
        </w:rPr>
        <w:fldChar w:fldCharType="begin">
          <w:fldData xml:space="preserve">PEVuZE5vdGU+PENpdGU+PEF1dGhvcj5IdTwvQXV0aG9yPjxZZWFyPjE5OTk8L1llYXI+PFJlY051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t>
      </w:r>
      <w:r w:rsidR="00BE51BA">
        <w:rPr>
          <w:rFonts w:ascii="Arial" w:hAnsi="Arial" w:cs="Arial"/>
          <w:noProof/>
        </w:rPr>
        <w:t>3</w:t>
      </w:r>
      <w:r>
        <w:rPr>
          <w:rFonts w:ascii="Arial" w:hAnsi="Arial" w:cs="Arial"/>
          <w:noProof/>
        </w:rPr>
        <w:t xml:space="preserve">, </w:t>
      </w:r>
      <w:r w:rsidR="00BE51BA">
        <w:rPr>
          <w:rFonts w:ascii="Arial" w:hAnsi="Arial" w:cs="Arial"/>
          <w:noProof/>
        </w:rPr>
        <w:t>4</w:t>
      </w:r>
      <w:r>
        <w:rPr>
          <w:rFonts w:ascii="Arial" w:hAnsi="Arial" w:cs="Arial"/>
          <w:noProof/>
        </w:rPr>
        <w:t>)</w:t>
      </w:r>
      <w:r>
        <w:rPr>
          <w:rFonts w:ascii="Arial" w:hAnsi="Arial" w:cs="Arial"/>
        </w:rPr>
        <w:fldChar w:fldCharType="end"/>
      </w:r>
      <w:r>
        <w:rPr>
          <w:rFonts w:ascii="Arial" w:hAnsi="Arial" w:cs="Arial"/>
        </w:rPr>
        <w:t>.</w:t>
      </w:r>
    </w:p>
    <w:p w:rsidR="000E0F8B" w:rsidP="000E0F8B" w:rsidRDefault="000E0F8B" w14:paraId="55EDC1EF" w14:textId="77777777">
      <w:pPr>
        <w:rPr>
          <w:rFonts w:ascii="Arial" w:hAnsi="Arial" w:cs="Arial"/>
        </w:rPr>
      </w:pPr>
    </w:p>
    <w:p w:rsidR="000E0F8B" w:rsidP="000E0F8B" w:rsidRDefault="000E0F8B" w14:paraId="39C0AFE4" w14:textId="77777777">
      <w:pPr>
        <w:rPr>
          <w:rFonts w:ascii="Arial" w:hAnsi="Arial" w:cs="Arial"/>
        </w:rPr>
      </w:pPr>
      <w:r>
        <w:rPr>
          <w:rFonts w:ascii="Arial" w:hAnsi="Arial" w:cs="Arial"/>
        </w:rPr>
        <w:t>When comparing the single factor model with the best bifactor model, we a) looked at whether loadings on the primary factor were within 10% of each other across the two models and b) compared the scores for the single factor model vs. scores for the bifactor model. We used as our threshold a difference of 0</w:t>
      </w:r>
      <w:r>
        <w:rPr>
          <w:rFonts w:ascii="Arial" w:hAnsi="Arial" w:eastAsia="Times New Roman" w:cs="Arial"/>
        </w:rPr>
        <w:t>.</w:t>
      </w:r>
      <w:r>
        <w:rPr>
          <w:rFonts w:ascii="Arial" w:hAnsi="Arial" w:cs="Arial"/>
        </w:rPr>
        <w:t>30 units. We chose this value based on the default stopping rule for computerized adaptive testing; this has been used for years as the default level of tolerable measurement differences. While arbitrary, this is a level of measurement imprecision that has been thought to be tolerable in a variety of situations. If there were a substantial number of people (typically 5%) for whom the differences in scores were larger than 0.3 from each other, and if the bifactor model conformed to our theory better and had better fit statistics, we selected the bifactor model as our choice for modeling a domain. Otherwise, we would select the simpler single factor model.</w:t>
      </w:r>
    </w:p>
    <w:p w:rsidR="001D1EC6" w:rsidRDefault="001D1EC6" w14:paraId="5A20D385" w14:textId="5C8C2D3E">
      <w:pPr>
        <w:rPr>
          <w:rFonts w:ascii="Arial" w:hAnsi="Arial" w:eastAsia="Times New Roman" w:cs="Arial"/>
        </w:rPr>
      </w:pPr>
      <w:r>
        <w:rPr>
          <w:rFonts w:ascii="Arial" w:hAnsi="Arial" w:eastAsia="Times New Roman" w:cs="Arial"/>
        </w:rPr>
        <w:br w:type="page"/>
      </w:r>
    </w:p>
    <w:p w:rsidRPr="0056239E" w:rsidR="00233714" w:rsidP="0056239E" w:rsidRDefault="00F33353" w14:paraId="6A2E75F0" w14:textId="6AF78051">
      <w:pPr>
        <w:pStyle w:val="Heading1"/>
        <w:rPr>
          <w:rFonts w:ascii="Arial" w:hAnsi="Arial" w:cs="Arial"/>
          <w:caps/>
          <w:sz w:val="24"/>
          <w:szCs w:val="24"/>
        </w:rPr>
      </w:pPr>
      <w:r w:rsidRPr="0056239E">
        <w:rPr>
          <w:rFonts w:ascii="Arial" w:hAnsi="Arial" w:cs="Arial"/>
          <w:sz w:val="24"/>
          <w:szCs w:val="24"/>
        </w:rPr>
        <w:t>2</w:t>
      </w:r>
      <w:r w:rsidRPr="0056239E" w:rsidR="00233714">
        <w:rPr>
          <w:rFonts w:ascii="Arial" w:hAnsi="Arial" w:cs="Arial"/>
          <w:sz w:val="24"/>
          <w:szCs w:val="24"/>
        </w:rPr>
        <w:t>. Co-calibration of the domains across ACT, ADNI, AND ROS/MAP</w:t>
      </w:r>
    </w:p>
    <w:p w:rsidRPr="0056239E" w:rsidR="00233714" w:rsidP="0056239E" w:rsidRDefault="00233714" w14:paraId="136F58B3" w14:textId="6FDCCAF2">
      <w:pPr>
        <w:pStyle w:val="Heading2"/>
        <w:rPr>
          <w:rFonts w:ascii="Arial" w:hAnsi="Arial" w:eastAsia="Times New Roman" w:cs="Arial"/>
          <w:b w:val="0"/>
          <w:bCs w:val="0"/>
          <w:i w:val="0"/>
          <w:iCs/>
          <w:color w:val="auto"/>
        </w:rPr>
      </w:pPr>
      <w:r w:rsidRPr="0056239E">
        <w:rPr>
          <w:rFonts w:ascii="Arial" w:hAnsi="Arial" w:eastAsia="Times New Roman" w:cs="Arial"/>
          <w:i w:val="0"/>
          <w:iCs/>
          <w:color w:val="auto"/>
        </w:rPr>
        <w:t>S</w:t>
      </w:r>
      <w:r w:rsidR="00C33E75">
        <w:rPr>
          <w:rFonts w:ascii="Arial" w:hAnsi="Arial" w:eastAsia="Times New Roman" w:cs="Arial"/>
          <w:i w:val="0"/>
          <w:iCs/>
          <w:color w:val="auto"/>
        </w:rPr>
        <w:t>TEP</w:t>
      </w:r>
      <w:r w:rsidRPr="0056239E">
        <w:rPr>
          <w:rFonts w:ascii="Arial" w:hAnsi="Arial" w:eastAsia="Times New Roman" w:cs="Arial"/>
          <w:i w:val="0"/>
          <w:iCs/>
          <w:color w:val="auto"/>
        </w:rPr>
        <w:t xml:space="preserve"> </w:t>
      </w:r>
      <w:r w:rsidRPr="0056239E" w:rsidR="00F33353">
        <w:rPr>
          <w:rFonts w:ascii="Arial" w:hAnsi="Arial" w:eastAsia="Times New Roman" w:cs="Arial"/>
          <w:i w:val="0"/>
          <w:iCs/>
          <w:color w:val="auto"/>
        </w:rPr>
        <w:t>B</w:t>
      </w:r>
      <w:r w:rsidRPr="0056239E">
        <w:rPr>
          <w:rFonts w:ascii="Arial" w:hAnsi="Arial" w:eastAsia="Times New Roman" w:cs="Arial"/>
          <w:i w:val="0"/>
          <w:iCs/>
          <w:color w:val="auto"/>
        </w:rPr>
        <w:t>1: Identification of anchor items:</w:t>
      </w:r>
      <w:r w:rsidRPr="0056239E">
        <w:rPr>
          <w:rFonts w:ascii="Arial" w:hAnsi="Arial" w:eastAsia="Times New Roman" w:cs="Arial"/>
          <w:b w:val="0"/>
          <w:bCs w:val="0"/>
          <w:i w:val="0"/>
          <w:iCs/>
          <w:color w:val="auto"/>
        </w:rPr>
        <w:t xml:space="preserve"> </w:t>
      </w:r>
      <w:r w:rsidRPr="0056239E" w:rsidR="00F33353">
        <w:rPr>
          <w:rFonts w:ascii="Arial" w:hAnsi="Arial" w:cs="Arial"/>
          <w:b w:val="0"/>
          <w:bCs w:val="0"/>
          <w:i w:val="0"/>
          <w:iCs/>
          <w:color w:val="auto"/>
        </w:rPr>
        <w:t xml:space="preserve">Co-calibration requires either the same people taking different tests or different tests sharing common items. Here we had common items. We identified candidate anchor items with identical content across tests administered in different studies and ensured that their relationship with the underlying ability tested was the same across studies by performing preliminary confirmatory factor analysis models within each study. These items were then used to anchor the scales in each domain to a common metric. We show a depiction of candidate anchor items in </w:t>
      </w:r>
      <w:r w:rsidRPr="0032120B" w:rsidR="00F33353">
        <w:rPr>
          <w:rFonts w:ascii="Arial" w:hAnsi="Arial" w:cs="Arial"/>
          <w:i w:val="0"/>
          <w:iCs/>
          <w:color w:val="auto"/>
        </w:rPr>
        <w:t>Figure 3</w:t>
      </w:r>
      <w:r w:rsidRPr="0056239E" w:rsidR="00F33353">
        <w:rPr>
          <w:rFonts w:ascii="Arial" w:hAnsi="Arial" w:cs="Arial"/>
          <w:b w:val="0"/>
          <w:bCs w:val="0"/>
          <w:i w:val="0"/>
          <w:iCs/>
          <w:color w:val="auto"/>
        </w:rPr>
        <w:t>, below. We consulted the expert panel (Dr. Trittschuh) for anchor items selection review and confirmation.</w:t>
      </w:r>
    </w:p>
    <w:p w:rsidRPr="0056239E" w:rsidR="00233714" w:rsidP="00233714" w:rsidRDefault="00233714" w14:paraId="3374E234" w14:textId="77777777">
      <w:pPr>
        <w:rPr>
          <w:rFonts w:ascii="Arial" w:hAnsi="Arial" w:eastAsia="Times New Roman" w:cs="Arial"/>
          <w:iCs/>
        </w:rPr>
      </w:pPr>
    </w:p>
    <w:tbl>
      <w:tblPr>
        <w:tblStyle w:val="TableGrid"/>
        <w:tblW w:w="0" w:type="auto"/>
        <w:jc w:val="center"/>
        <w:tblBorders>
          <w:top w:val="single" w:color="auto" w:sz="24" w:space="0"/>
          <w:left w:val="single" w:color="auto" w:sz="24" w:space="0"/>
          <w:bottom w:val="single" w:color="auto" w:sz="24" w:space="0"/>
          <w:right w:val="single" w:color="auto" w:sz="24" w:space="0"/>
          <w:insideH w:val="none" w:color="auto" w:sz="0" w:space="0"/>
        </w:tblBorders>
        <w:tblLook w:val="04A0" w:firstRow="1" w:lastRow="0" w:firstColumn="1" w:lastColumn="0" w:noHBand="0" w:noVBand="1"/>
      </w:tblPr>
      <w:tblGrid>
        <w:gridCol w:w="9300"/>
      </w:tblGrid>
      <w:tr w:rsidRPr="00E62507" w:rsidR="00233714" w:rsidTr="00233714" w14:paraId="747EEFA3" w14:textId="77777777">
        <w:trPr>
          <w:trHeight w:val="61"/>
          <w:jc w:val="center"/>
        </w:trPr>
        <w:tc>
          <w:tcPr>
            <w:tcW w:w="9981" w:type="dxa"/>
            <w:tcBorders>
              <w:top w:val="single" w:color="auto" w:sz="24" w:space="0"/>
            </w:tcBorders>
          </w:tcPr>
          <w:p w:rsidRPr="00755123" w:rsidR="00233714" w:rsidP="00F33353" w:rsidRDefault="00233714" w14:paraId="31AA7CB5" w14:textId="05326778">
            <w:pPr>
              <w:keepNext/>
              <w:keepLines/>
              <w:rPr>
                <w:rFonts w:ascii="Arial" w:hAnsi="Arial" w:cs="Arial"/>
                <w:b/>
                <w:bCs/>
                <w:noProof/>
                <w:sz w:val="20"/>
                <w:szCs w:val="20"/>
              </w:rPr>
            </w:pPr>
            <w:r w:rsidRPr="00755123">
              <w:rPr>
                <w:rFonts w:ascii="Arial" w:hAnsi="Arial" w:cs="Arial"/>
                <w:b/>
                <w:bCs/>
                <w:noProof/>
                <w:sz w:val="20"/>
                <w:szCs w:val="20"/>
              </w:rPr>
              <w:t xml:space="preserve">Figure </w:t>
            </w:r>
            <w:r w:rsidRPr="00755123" w:rsidR="00F33353">
              <w:rPr>
                <w:rFonts w:ascii="Arial" w:hAnsi="Arial" w:cs="Arial"/>
                <w:b/>
                <w:bCs/>
                <w:noProof/>
                <w:sz w:val="20"/>
                <w:szCs w:val="20"/>
              </w:rPr>
              <w:t>3</w:t>
            </w:r>
            <w:r w:rsidRPr="00755123">
              <w:rPr>
                <w:rFonts w:ascii="Arial" w:hAnsi="Arial" w:cs="Arial"/>
                <w:b/>
                <w:bCs/>
                <w:noProof/>
                <w:sz w:val="20"/>
                <w:szCs w:val="20"/>
              </w:rPr>
              <w:t xml:space="preserve">. </w:t>
            </w:r>
            <w:r w:rsidRPr="00755123">
              <w:rPr>
                <w:rFonts w:ascii="Arial" w:hAnsi="Arial" w:cs="Arial"/>
                <w:i/>
                <w:iCs/>
                <w:noProof/>
                <w:sz w:val="20"/>
                <w:szCs w:val="20"/>
              </w:rPr>
              <w:t>Data from two studies illustrating anchor items</w:t>
            </w:r>
          </w:p>
        </w:tc>
      </w:tr>
      <w:tr w:rsidRPr="00E62507" w:rsidR="00233714" w:rsidTr="00233714" w14:paraId="0281F755" w14:textId="77777777">
        <w:trPr>
          <w:trHeight w:val="3582"/>
          <w:jc w:val="center"/>
        </w:trPr>
        <w:tc>
          <w:tcPr>
            <w:tcW w:w="9981" w:type="dxa"/>
          </w:tcPr>
          <w:p w:rsidRPr="00E62507" w:rsidR="00233714" w:rsidP="00233714" w:rsidRDefault="00233714" w14:paraId="44BC2FC8" w14:textId="77777777">
            <w:pPr>
              <w:keepNext/>
              <w:keepLines/>
              <w:jc w:val="center"/>
              <w:rPr>
                <w:rFonts w:ascii="Arial" w:hAnsi="Arial" w:cs="Arial"/>
              </w:rPr>
            </w:pPr>
            <w:r w:rsidRPr="00E62507">
              <w:rPr>
                <w:rFonts w:ascii="Arial" w:hAnsi="Arial" w:cs="Arial"/>
                <w:noProof/>
              </w:rPr>
              <w:drawing>
                <wp:inline distT="0" distB="0" distL="0" distR="0" wp14:anchorId="610F7888" wp14:editId="298FD379">
                  <wp:extent cx="5055235" cy="2924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5235" cy="2924175"/>
                          </a:xfrm>
                          <a:prstGeom prst="rect">
                            <a:avLst/>
                          </a:prstGeom>
                          <a:noFill/>
                          <a:ln>
                            <a:noFill/>
                          </a:ln>
                        </pic:spPr>
                      </pic:pic>
                    </a:graphicData>
                  </a:graphic>
                </wp:inline>
              </w:drawing>
            </w:r>
          </w:p>
        </w:tc>
      </w:tr>
      <w:tr w:rsidRPr="00E62507" w:rsidR="00233714" w:rsidTr="00233714" w14:paraId="6E77F291" w14:textId="77777777">
        <w:trPr>
          <w:trHeight w:val="773"/>
          <w:jc w:val="center"/>
        </w:trPr>
        <w:tc>
          <w:tcPr>
            <w:tcW w:w="9981" w:type="dxa"/>
            <w:tcBorders>
              <w:bottom w:val="single" w:color="auto" w:sz="24" w:space="0"/>
            </w:tcBorders>
          </w:tcPr>
          <w:p w:rsidRPr="00755123" w:rsidR="00233714" w:rsidP="00233714" w:rsidRDefault="00F33353" w14:paraId="4EFA2C07" w14:textId="1F3F5CF0">
            <w:pPr>
              <w:rPr>
                <w:rFonts w:ascii="Arial" w:hAnsi="Arial" w:cs="Arial"/>
                <w:sz w:val="20"/>
                <w:szCs w:val="20"/>
              </w:rPr>
            </w:pPr>
            <w:r w:rsidRPr="00755123">
              <w:rPr>
                <w:rFonts w:ascii="Arial" w:hAnsi="Arial" w:cs="Arial"/>
                <w:sz w:val="20"/>
                <w:szCs w:val="20"/>
              </w:rPr>
              <w:t xml:space="preserve">This figure depicts data from a single domain for two studies. The blue study items are the same as those shown in Figure </w:t>
            </w:r>
            <w:r w:rsidR="0032120B">
              <w:rPr>
                <w:rFonts w:ascii="Arial" w:hAnsi="Arial" w:cs="Arial"/>
                <w:sz w:val="20"/>
                <w:szCs w:val="20"/>
              </w:rPr>
              <w:t>2</w:t>
            </w:r>
            <w:r w:rsidRPr="00755123">
              <w:rPr>
                <w:rFonts w:ascii="Arial" w:hAnsi="Arial" w:cs="Arial"/>
                <w:sz w:val="20"/>
                <w:szCs w:val="20"/>
              </w:rPr>
              <w:t xml:space="preserve"> in the bifactor model. The red study items appear to have some overlap, as depicted in the dashed blue boxes—red items 4 through 7 appear to be the same as blue items 4–7, and red items 15–17 appear to be the same as blue items 15–17. We pay close attention to these candidate anchor items, ensuring that the stimuli are </w:t>
            </w:r>
            <w:proofErr w:type="gramStart"/>
            <w:r w:rsidRPr="00755123">
              <w:rPr>
                <w:rFonts w:ascii="Arial" w:hAnsi="Arial" w:cs="Arial"/>
                <w:sz w:val="20"/>
                <w:szCs w:val="20"/>
              </w:rPr>
              <w:t>identical</w:t>
            </w:r>
            <w:proofErr w:type="gramEnd"/>
            <w:r w:rsidRPr="00755123">
              <w:rPr>
                <w:rFonts w:ascii="Arial" w:hAnsi="Arial" w:cs="Arial"/>
                <w:sz w:val="20"/>
                <w:szCs w:val="20"/>
              </w:rPr>
              <w:t xml:space="preserve"> and that the response coding is identical. The subset of items for which that turns out to be the case then are treated as anchor items, where the item parameters are forced to be the same between the blue study and the red study. Other items are treated as study-specific items, including those already understood to be study-unique (e.g., blue items 1–3 and 11–14, and red items 8–10 and 18–21). We will return to these studies in Figure </w:t>
            </w:r>
            <w:r w:rsidR="0032120B">
              <w:rPr>
                <w:rFonts w:ascii="Arial" w:hAnsi="Arial" w:cs="Arial"/>
                <w:sz w:val="20"/>
                <w:szCs w:val="20"/>
              </w:rPr>
              <w:t>4</w:t>
            </w:r>
            <w:r w:rsidRPr="00755123">
              <w:rPr>
                <w:rFonts w:ascii="Arial" w:hAnsi="Arial" w:cs="Arial"/>
                <w:sz w:val="20"/>
                <w:szCs w:val="20"/>
              </w:rPr>
              <w:t xml:space="preserve"> below.</w:t>
            </w:r>
          </w:p>
        </w:tc>
      </w:tr>
    </w:tbl>
    <w:p w:rsidRPr="00E62507" w:rsidR="00233714" w:rsidP="00233714" w:rsidRDefault="00233714" w14:paraId="0AA19658" w14:textId="77777777">
      <w:pPr>
        <w:rPr>
          <w:rFonts w:ascii="Arial" w:hAnsi="Arial" w:eastAsia="Times New Roman" w:cs="Arial"/>
        </w:rPr>
      </w:pPr>
    </w:p>
    <w:p w:rsidRPr="0056239E" w:rsidR="00F33353" w:rsidP="0056239E" w:rsidRDefault="00233714" w14:paraId="7454965A" w14:textId="273866BD">
      <w:pPr>
        <w:pStyle w:val="Heading2"/>
        <w:rPr>
          <w:rFonts w:ascii="Arial" w:hAnsi="Arial" w:cs="Arial"/>
          <w:b w:val="0"/>
          <w:bCs w:val="0"/>
          <w:i w:val="0"/>
          <w:iCs/>
        </w:rPr>
      </w:pPr>
      <w:r w:rsidRPr="0056239E">
        <w:rPr>
          <w:rFonts w:ascii="Arial" w:hAnsi="Arial" w:eastAsia="Times New Roman" w:cs="Arial"/>
          <w:i w:val="0"/>
          <w:iCs/>
          <w:color w:val="auto"/>
        </w:rPr>
        <w:t>S</w:t>
      </w:r>
      <w:r w:rsidR="00C9035B">
        <w:rPr>
          <w:rFonts w:ascii="Arial" w:hAnsi="Arial" w:eastAsia="Times New Roman" w:cs="Arial"/>
          <w:i w:val="0"/>
          <w:iCs/>
          <w:color w:val="auto"/>
        </w:rPr>
        <w:t>TEP</w:t>
      </w:r>
      <w:r w:rsidRPr="0056239E">
        <w:rPr>
          <w:rFonts w:ascii="Arial" w:hAnsi="Arial" w:eastAsia="Times New Roman" w:cs="Arial"/>
          <w:i w:val="0"/>
          <w:iCs/>
          <w:color w:val="auto"/>
        </w:rPr>
        <w:t xml:space="preserve"> </w:t>
      </w:r>
      <w:r w:rsidRPr="0056239E" w:rsidR="00F33353">
        <w:rPr>
          <w:rFonts w:ascii="Arial" w:hAnsi="Arial" w:eastAsia="Times New Roman" w:cs="Arial"/>
          <w:i w:val="0"/>
          <w:iCs/>
          <w:color w:val="auto"/>
        </w:rPr>
        <w:t>B</w:t>
      </w:r>
      <w:r w:rsidRPr="0056239E">
        <w:rPr>
          <w:rFonts w:ascii="Arial" w:hAnsi="Arial" w:eastAsia="Times New Roman" w:cs="Arial"/>
          <w:i w:val="0"/>
          <w:iCs/>
          <w:color w:val="auto"/>
        </w:rPr>
        <w:t>2: Quality control for anchor items:</w:t>
      </w:r>
      <w:r w:rsidRPr="0056239E">
        <w:rPr>
          <w:rFonts w:ascii="Arial" w:hAnsi="Arial" w:eastAsia="Times New Roman" w:cs="Arial"/>
          <w:b w:val="0"/>
          <w:bCs w:val="0"/>
          <w:i w:val="0"/>
          <w:iCs/>
          <w:color w:val="auto"/>
        </w:rPr>
        <w:t xml:space="preserve"> </w:t>
      </w:r>
      <w:r w:rsidRPr="0056239E" w:rsidR="00F33353">
        <w:rPr>
          <w:rFonts w:ascii="Arial" w:hAnsi="Arial" w:cs="Arial"/>
          <w:b w:val="0"/>
          <w:bCs w:val="0"/>
          <w:i w:val="0"/>
          <w:iCs/>
          <w:color w:val="auto"/>
        </w:rPr>
        <w:t>Anchor items were cleaned and recoded after considering item response data from all studies that administered the item, making sure that the range of responses to the anchor items was similar in each study. We carefully reviewed documentation from each study to ensure that the anchor item stimulus was precisely the same across studies, that the response options were precisely the same or could be re-coded to be the same across studies, and that we were mapping data from each study in a way that the same response would result in the same score regardless of which study the person was enrolled in.</w:t>
      </w:r>
      <w:r w:rsidRPr="0056239E" w:rsidR="00F33353">
        <w:rPr>
          <w:rFonts w:ascii="Arial" w:hAnsi="Arial" w:cs="Arial"/>
          <w:b w:val="0"/>
          <w:bCs w:val="0"/>
          <w:i w:val="0"/>
          <w:iCs/>
        </w:rPr>
        <w:br/>
      </w:r>
    </w:p>
    <w:p w:rsidR="00F33353" w:rsidP="00F33353" w:rsidRDefault="00F33353" w14:paraId="09E2D60E" w14:textId="77777777">
      <w:pPr>
        <w:rPr>
          <w:rFonts w:ascii="Arial" w:hAnsi="Arial" w:cs="Arial"/>
        </w:rPr>
      </w:pPr>
      <w:r>
        <w:rPr>
          <w:rFonts w:ascii="Arial" w:hAnsi="Arial" w:cs="Arial"/>
        </w:rPr>
        <w:t xml:space="preserve">A note regarding response options—in many cases the stimulus is </w:t>
      </w:r>
      <w:proofErr w:type="gramStart"/>
      <w:r>
        <w:rPr>
          <w:rFonts w:ascii="Arial" w:hAnsi="Arial" w:cs="Arial"/>
        </w:rPr>
        <w:t>fairly open-ended</w:t>
      </w:r>
      <w:proofErr w:type="gramEnd"/>
      <w:r>
        <w:rPr>
          <w:rFonts w:ascii="Arial" w:hAnsi="Arial" w:cs="Arial"/>
        </w:rPr>
        <w:t xml:space="preserve">, such as “can you please draw from memory the figure you copied a while ago,” where the participant is handed a blank sheet of paper and a writing implement. The resulting drawing then gets scored based on how similar it was to the initial stimulus figure. The specific scoring applied to such a stimulus could vary across studies. One study could score such an item as binary (correct vs. incorrect), while another could apply points for various aspects of the drawing. We reviewed the scoring documentation from all studies administering any </w:t>
      </w:r>
      <w:proofErr w:type="gramStart"/>
      <w:r>
        <w:rPr>
          <w:rFonts w:ascii="Arial" w:hAnsi="Arial" w:cs="Arial"/>
        </w:rPr>
        <w:t>particular candidate</w:t>
      </w:r>
      <w:proofErr w:type="gramEnd"/>
      <w:r>
        <w:rPr>
          <w:rFonts w:ascii="Arial" w:hAnsi="Arial" w:cs="Arial"/>
        </w:rPr>
        <w:t xml:space="preserve"> anchor item to determine what “correct” meant in the first study, and how many aspects of the drawing would need to be present for a “correct” score in that study. Then we would map all scores from the second study that would have resulted in a “correct” score in the first study to a “correct” score, and all other scores from the second study to an “incorrect” score. In this way, the resulting score is invariant to which study the person is participating in, as each response would be consistently scored regardless of study.</w:t>
      </w:r>
    </w:p>
    <w:p w:rsidRPr="00E62507" w:rsidR="00233714" w:rsidP="00F33353" w:rsidRDefault="00233714" w14:paraId="3409DE8D" w14:textId="5E3A7B5A">
      <w:pPr>
        <w:rPr>
          <w:rFonts w:ascii="Arial" w:hAnsi="Arial" w:eastAsia="Times New Roman" w:cs="Arial"/>
        </w:rPr>
      </w:pPr>
    </w:p>
    <w:p w:rsidRPr="0056239E" w:rsidR="00F33353" w:rsidP="0056239E" w:rsidRDefault="00233714" w14:paraId="6EA87A22" w14:textId="6F38A6A1">
      <w:pPr>
        <w:pStyle w:val="Heading2"/>
        <w:rPr>
          <w:rFonts w:ascii="Arial" w:hAnsi="Arial" w:cs="Arial"/>
          <w:b w:val="0"/>
          <w:bCs w:val="0"/>
          <w:i w:val="0"/>
          <w:iCs/>
          <w:color w:val="auto"/>
        </w:rPr>
      </w:pPr>
      <w:r w:rsidRPr="0056239E">
        <w:rPr>
          <w:rFonts w:ascii="Arial" w:hAnsi="Arial" w:eastAsia="Times New Roman" w:cs="Arial"/>
          <w:i w:val="0"/>
          <w:iCs/>
          <w:color w:val="auto"/>
        </w:rPr>
        <w:t>S</w:t>
      </w:r>
      <w:r w:rsidR="00C9035B">
        <w:rPr>
          <w:rFonts w:ascii="Arial" w:hAnsi="Arial" w:eastAsia="Times New Roman" w:cs="Arial"/>
          <w:i w:val="0"/>
          <w:iCs/>
          <w:color w:val="auto"/>
        </w:rPr>
        <w:t>TEP</w:t>
      </w:r>
      <w:r w:rsidRPr="0056239E">
        <w:rPr>
          <w:rFonts w:ascii="Arial" w:hAnsi="Arial" w:eastAsia="Times New Roman" w:cs="Arial"/>
          <w:i w:val="0"/>
          <w:iCs/>
          <w:color w:val="auto"/>
        </w:rPr>
        <w:t xml:space="preserve"> </w:t>
      </w:r>
      <w:r w:rsidRPr="0056239E" w:rsidR="00F33353">
        <w:rPr>
          <w:rFonts w:ascii="Arial" w:hAnsi="Arial" w:eastAsia="Times New Roman" w:cs="Arial"/>
          <w:i w:val="0"/>
          <w:iCs/>
          <w:color w:val="auto"/>
        </w:rPr>
        <w:t>B</w:t>
      </w:r>
      <w:r w:rsidRPr="0056239E">
        <w:rPr>
          <w:rFonts w:ascii="Arial" w:hAnsi="Arial" w:eastAsia="Times New Roman" w:cs="Arial"/>
          <w:i w:val="0"/>
          <w:iCs/>
          <w:color w:val="auto"/>
        </w:rPr>
        <w:t>3: Confirmatory factor analyses:</w:t>
      </w:r>
      <w:r w:rsidRPr="0056239E">
        <w:rPr>
          <w:rFonts w:ascii="Arial" w:hAnsi="Arial" w:eastAsia="Times New Roman" w:cs="Arial"/>
          <w:b w:val="0"/>
          <w:bCs w:val="0"/>
          <w:i w:val="0"/>
          <w:iCs/>
          <w:color w:val="auto"/>
        </w:rPr>
        <w:t xml:space="preserve"> </w:t>
      </w:r>
      <w:r w:rsidRPr="0056239E" w:rsidR="00F33353">
        <w:rPr>
          <w:rFonts w:ascii="Arial" w:hAnsi="Arial" w:cs="Arial"/>
          <w:b w:val="0"/>
          <w:bCs w:val="0"/>
          <w:i w:val="0"/>
          <w:iCs/>
          <w:color w:val="auto"/>
        </w:rPr>
        <w:t xml:space="preserve">We co-calibrated each cognitive domain by incorporating the components of the best model in each study (i.e., the final single-factor or bifactor model selected as described above) into one mega-calibration model (see </w:t>
      </w:r>
      <w:r w:rsidRPr="00C9035B" w:rsidR="00F33353">
        <w:rPr>
          <w:rFonts w:ascii="Arial" w:hAnsi="Arial" w:cs="Arial"/>
          <w:i w:val="0"/>
          <w:iCs/>
          <w:color w:val="auto"/>
        </w:rPr>
        <w:t>Figure 4</w:t>
      </w:r>
      <w:r w:rsidRPr="0056239E" w:rsidR="00F33353">
        <w:rPr>
          <w:rFonts w:ascii="Arial" w:hAnsi="Arial" w:cs="Arial"/>
          <w:b w:val="0"/>
          <w:bCs w:val="0"/>
          <w:i w:val="0"/>
          <w:iCs/>
          <w:color w:val="auto"/>
        </w:rPr>
        <w:t xml:space="preserve">). </w:t>
      </w:r>
      <w:r w:rsidRPr="0056239E" w:rsidR="00F33353">
        <w:rPr>
          <w:rFonts w:ascii="Arial" w:hAnsi="Arial" w:cs="Arial"/>
          <w:b w:val="0"/>
          <w:bCs w:val="0"/>
          <w:i w:val="0"/>
          <w:iCs/>
          <w:color w:val="auto"/>
        </w:rPr>
        <w:br/>
      </w:r>
    </w:p>
    <w:p w:rsidRPr="00E62507" w:rsidR="00233714" w:rsidP="00F33353" w:rsidRDefault="00F33353" w14:paraId="3FA7C720" w14:textId="428FF99A">
      <w:pPr>
        <w:rPr>
          <w:rFonts w:ascii="Arial" w:hAnsi="Arial" w:eastAsia="Times New Roman" w:cs="Arial"/>
        </w:rPr>
      </w:pPr>
      <w:r>
        <w:rPr>
          <w:rFonts w:ascii="Arial" w:hAnsi="Arial" w:cs="Arial"/>
        </w:rPr>
        <w:t>One particularly tricky aspect of co-calibrating scores using bifactor models is how to handle secondary domains. Some anchor items had loadings on the primary domain (</w:t>
      </w:r>
      <w:proofErr w:type="gramStart"/>
      <w:r>
        <w:rPr>
          <w:rFonts w:ascii="Arial" w:hAnsi="Arial" w:cs="Arial"/>
        </w:rPr>
        <w:t>e.g.</w:t>
      </w:r>
      <w:proofErr w:type="gramEnd"/>
      <w:r>
        <w:rPr>
          <w:rFonts w:ascii="Arial" w:hAnsi="Arial" w:cs="Arial"/>
        </w:rPr>
        <w:t xml:space="preserve"> memory) and also on a secondary domain. That structure by itself does not lead to conceptual problems. Nevertheless, item representation of the secondary domain may vary across studies, with variable numbers of items, and potential missing data and identifiability issues. To address this, we used robust maximum likelihood (MLR) estimation that is robust to missing data, and if a secondary domain contains overlapping item(s) across studies along with study specific unique items, they were assigned to a common secondary domain in the mega-calibration model. While the CFA model with the WLSMV estimator produces fit statistics in </w:t>
      </w:r>
      <w:proofErr w:type="spellStart"/>
      <w:r>
        <w:rPr>
          <w:rFonts w:ascii="Arial" w:hAnsi="Arial" w:cs="Arial"/>
        </w:rPr>
        <w:t>M</w:t>
      </w:r>
      <w:r>
        <w:rPr>
          <w:rFonts w:ascii="Arial" w:hAnsi="Arial" w:cs="Arial"/>
          <w:i/>
          <w:iCs/>
        </w:rPr>
        <w:t>plus</w:t>
      </w:r>
      <w:proofErr w:type="spellEnd"/>
      <w:r w:rsidRPr="003574DF">
        <w:rPr>
          <w:rFonts w:ascii="Arial" w:hAnsi="Arial" w:cs="Arial"/>
        </w:rPr>
        <w:fldChar w:fldCharType="begin"/>
      </w:r>
      <w:r w:rsidRPr="003574DF">
        <w:rPr>
          <w:rFonts w:ascii="Arial" w:hAnsi="Arial" w:cs="Arial"/>
        </w:rPr>
        <w:instrText xml:space="preserve"> ADDIN EN.CITE &lt;EndNote&gt;&lt;Cite&gt;&lt;Author&gt;Muthén&lt;/Author&gt;&lt;Year&gt;1998-2007&lt;/Year&gt;&lt;RecNum&gt;959&lt;/RecNum&gt;&lt;DisplayText&gt;(1)&lt;/DisplayText&gt;&lt;record&gt;&lt;rec-number&gt;959&lt;/rec-number&gt;&lt;foreign-keys&gt;&lt;key app="EN" db-id="5w2rx9tvx0dpf9es29r5vxx2aefdv0xzxee0" timestamp="0"&gt;959&lt;/key&gt;&lt;/foreign-keys&gt;&lt;ref-type name="Computer Program"&gt;9&lt;/ref-type&gt;&lt;contributors&gt;&lt;authors&gt;&lt;author&gt;Muthén, Linda K.&lt;/author&gt;&lt;author&gt;Muthén, Bengt O.&lt;/author&gt;&lt;/authors&gt;&lt;/contributors&gt;&lt;titles&gt;&lt;title&gt;Mplus: statistical analysis with latent variables&lt;/title&gt;&lt;/titles&gt;&lt;edition&gt;5.1&lt;/edition&gt;&lt;dates&gt;&lt;year&gt;1998-2007&lt;/year&gt;&lt;/dates&gt;&lt;pub-location&gt;Los Angeles, CA&lt;/pub-location&gt;&lt;publisher&gt;Muthén &amp;amp; Muthén&lt;/publisher&gt;&lt;urls&gt;&lt;/urls&gt;&lt;/record&gt;&lt;/Cite&gt;&lt;/EndNote&gt;</w:instrText>
      </w:r>
      <w:r w:rsidRPr="003574DF">
        <w:rPr>
          <w:rFonts w:ascii="Arial" w:hAnsi="Arial" w:cs="Arial"/>
        </w:rPr>
        <w:fldChar w:fldCharType="separate"/>
      </w:r>
      <w:r w:rsidRPr="003574DF">
        <w:rPr>
          <w:rFonts w:ascii="Arial" w:hAnsi="Arial" w:cs="Arial"/>
          <w:noProof/>
        </w:rPr>
        <w:t>(</w:t>
      </w:r>
      <w:r w:rsidRPr="003574DF" w:rsidR="003574DF">
        <w:rPr>
          <w:rFonts w:ascii="Arial" w:hAnsi="Arial" w:cs="Arial"/>
          <w:noProof/>
        </w:rPr>
        <w:t>2</w:t>
      </w:r>
      <w:r w:rsidRPr="003574DF">
        <w:rPr>
          <w:rFonts w:ascii="Arial" w:hAnsi="Arial" w:cs="Arial"/>
          <w:noProof/>
        </w:rPr>
        <w:t>)</w:t>
      </w:r>
      <w:r w:rsidRPr="003574DF">
        <w:rPr>
          <w:rFonts w:ascii="Arial" w:hAnsi="Arial" w:cs="Arial"/>
        </w:rPr>
        <w:fldChar w:fldCharType="end"/>
      </w:r>
      <w:r>
        <w:rPr>
          <w:rFonts w:ascii="Arial" w:hAnsi="Arial" w:cs="Arial"/>
        </w:rPr>
        <w:t xml:space="preserve">, the CFA model with the MLR estimator does not output fit statistics. We performed </w:t>
      </w:r>
      <w:proofErr w:type="gramStart"/>
      <w:r>
        <w:rPr>
          <w:rFonts w:ascii="Arial" w:hAnsi="Arial" w:cs="Arial"/>
        </w:rPr>
        <w:t>a number of</w:t>
      </w:r>
      <w:proofErr w:type="gramEnd"/>
      <w:r>
        <w:rPr>
          <w:rFonts w:ascii="Arial" w:hAnsi="Arial" w:cs="Arial"/>
        </w:rPr>
        <w:t xml:space="preserve"> sensitivity analyses to reassure ourselves that scores on the primary domain were minimally impacted by various ways of specifying the mean and variance on secondary domains. In the final models we selected, we specified a mean of 0 and a variance of 1 for each secondary domain factor, regardless of the number of studies that included items that loaded on that factor.</w:t>
      </w:r>
    </w:p>
    <w:tbl>
      <w:tblPr>
        <w:tblStyle w:val="TableGrid"/>
        <w:tblW w:w="0" w:type="auto"/>
        <w:jc w:val="center"/>
        <w:tblBorders>
          <w:top w:val="single" w:color="auto" w:sz="24" w:space="0"/>
          <w:left w:val="single" w:color="auto" w:sz="24" w:space="0"/>
          <w:bottom w:val="single" w:color="auto" w:sz="24" w:space="0"/>
          <w:right w:val="single" w:color="auto" w:sz="24" w:space="0"/>
          <w:insideH w:val="none" w:color="auto" w:sz="0" w:space="0"/>
        </w:tblBorders>
        <w:tblLook w:val="04A0" w:firstRow="1" w:lastRow="0" w:firstColumn="1" w:lastColumn="0" w:noHBand="0" w:noVBand="1"/>
      </w:tblPr>
      <w:tblGrid>
        <w:gridCol w:w="5395"/>
      </w:tblGrid>
      <w:tr w:rsidRPr="00E62507" w:rsidR="00233714" w:rsidTr="00233714" w14:paraId="2DCAB7CF" w14:textId="77777777">
        <w:trPr>
          <w:jc w:val="center"/>
        </w:trPr>
        <w:tc>
          <w:tcPr>
            <w:tcW w:w="5395" w:type="dxa"/>
            <w:tcBorders>
              <w:top w:val="single" w:color="auto" w:sz="24" w:space="0"/>
            </w:tcBorders>
          </w:tcPr>
          <w:p w:rsidRPr="00755123" w:rsidR="00233714" w:rsidP="00F33353" w:rsidRDefault="00233714" w14:paraId="0324973D" w14:textId="0EABC8FA">
            <w:pPr>
              <w:keepNext/>
              <w:keepLines/>
              <w:rPr>
                <w:rFonts w:ascii="Arial" w:hAnsi="Arial" w:cs="Arial"/>
                <w:noProof/>
                <w:sz w:val="20"/>
                <w:szCs w:val="20"/>
              </w:rPr>
            </w:pPr>
            <w:r w:rsidRPr="00755123">
              <w:rPr>
                <w:rFonts w:ascii="Arial" w:hAnsi="Arial" w:cs="Arial"/>
                <w:b/>
                <w:bCs/>
                <w:noProof/>
                <w:sz w:val="20"/>
                <w:szCs w:val="20"/>
              </w:rPr>
              <w:t xml:space="preserve">Figure </w:t>
            </w:r>
            <w:r w:rsidRPr="00755123" w:rsidR="00F33353">
              <w:rPr>
                <w:rFonts w:ascii="Arial" w:hAnsi="Arial" w:cs="Arial"/>
                <w:b/>
                <w:bCs/>
                <w:noProof/>
                <w:sz w:val="20"/>
                <w:szCs w:val="20"/>
              </w:rPr>
              <w:t>4</w:t>
            </w:r>
            <w:r w:rsidRPr="00755123">
              <w:rPr>
                <w:rFonts w:ascii="Arial" w:hAnsi="Arial" w:cs="Arial"/>
                <w:b/>
                <w:bCs/>
                <w:noProof/>
                <w:sz w:val="20"/>
                <w:szCs w:val="20"/>
              </w:rPr>
              <w:t>.</w:t>
            </w:r>
            <w:r w:rsidRPr="00755123">
              <w:rPr>
                <w:rFonts w:ascii="Arial" w:hAnsi="Arial" w:cs="Arial"/>
                <w:noProof/>
                <w:sz w:val="20"/>
                <w:szCs w:val="20"/>
              </w:rPr>
              <w:t xml:space="preserve"> </w:t>
            </w:r>
            <w:r w:rsidRPr="00755123">
              <w:rPr>
                <w:rFonts w:ascii="Arial" w:hAnsi="Arial" w:cs="Arial"/>
                <w:i/>
                <w:iCs/>
                <w:noProof/>
                <w:sz w:val="20"/>
                <w:szCs w:val="20"/>
              </w:rPr>
              <w:t>Co-calibration of the red and blue studies.</w:t>
            </w:r>
          </w:p>
        </w:tc>
      </w:tr>
      <w:tr w:rsidRPr="00E62507" w:rsidR="00233714" w:rsidTr="00233714" w14:paraId="1F74C751" w14:textId="77777777">
        <w:trPr>
          <w:jc w:val="center"/>
        </w:trPr>
        <w:tc>
          <w:tcPr>
            <w:tcW w:w="5395" w:type="dxa"/>
          </w:tcPr>
          <w:p w:rsidRPr="00E62507" w:rsidR="00233714" w:rsidP="00233714" w:rsidRDefault="00233714" w14:paraId="54FA3FF7" w14:textId="77777777">
            <w:pPr>
              <w:keepNext/>
              <w:keepLines/>
              <w:jc w:val="center"/>
              <w:rPr>
                <w:rFonts w:ascii="Arial" w:hAnsi="Arial" w:cs="Arial"/>
              </w:rPr>
            </w:pPr>
            <w:r w:rsidRPr="00E62507">
              <w:rPr>
                <w:rFonts w:ascii="Arial" w:hAnsi="Arial" w:cs="Arial"/>
                <w:noProof/>
              </w:rPr>
              <w:drawing>
                <wp:inline distT="0" distB="0" distL="0" distR="0" wp14:anchorId="0DB0A02D" wp14:editId="4BFDA24F">
                  <wp:extent cx="2545080" cy="31140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5080" cy="3114040"/>
                          </a:xfrm>
                          <a:prstGeom prst="rect">
                            <a:avLst/>
                          </a:prstGeom>
                          <a:noFill/>
                          <a:ln>
                            <a:noFill/>
                          </a:ln>
                        </pic:spPr>
                      </pic:pic>
                    </a:graphicData>
                  </a:graphic>
                </wp:inline>
              </w:drawing>
            </w:r>
          </w:p>
        </w:tc>
      </w:tr>
      <w:tr w:rsidRPr="00E62507" w:rsidR="00233714" w:rsidTr="00233714" w14:paraId="065AC3AC" w14:textId="77777777">
        <w:trPr>
          <w:jc w:val="center"/>
        </w:trPr>
        <w:tc>
          <w:tcPr>
            <w:tcW w:w="5395" w:type="dxa"/>
            <w:tcBorders>
              <w:bottom w:val="single" w:color="auto" w:sz="24" w:space="0"/>
            </w:tcBorders>
          </w:tcPr>
          <w:p w:rsidRPr="00755123" w:rsidR="00233714" w:rsidP="00233714" w:rsidRDefault="00F33353" w14:paraId="5E0F2712" w14:textId="1A85DF33">
            <w:pPr>
              <w:rPr>
                <w:rFonts w:ascii="Arial" w:hAnsi="Arial" w:cs="Arial"/>
                <w:sz w:val="20"/>
                <w:szCs w:val="20"/>
              </w:rPr>
            </w:pPr>
            <w:r w:rsidRPr="00755123">
              <w:rPr>
                <w:rFonts w:ascii="Arial" w:hAnsi="Arial" w:cs="Arial"/>
                <w:sz w:val="20"/>
                <w:szCs w:val="20"/>
              </w:rPr>
              <w:t>Co-calibration model for data from Study 1 and Study 2. Study 1 data includes blue and purple items, while Study 2 data include purple and red items. Purple items are anchors, which received extra attention and quality control (see above). This is referred to in this document as the “mega-calibration model”.</w:t>
            </w:r>
          </w:p>
        </w:tc>
      </w:tr>
    </w:tbl>
    <w:p w:rsidRPr="00E62507" w:rsidR="00233714" w:rsidP="00233714" w:rsidRDefault="00233714" w14:paraId="631140B3" w14:textId="77777777">
      <w:pPr>
        <w:rPr>
          <w:rFonts w:ascii="Arial" w:hAnsi="Arial" w:eastAsia="Times New Roman" w:cs="Arial"/>
        </w:rPr>
      </w:pPr>
    </w:p>
    <w:p w:rsidR="00233714" w:rsidP="00233714" w:rsidRDefault="00F33353" w14:paraId="5FD94EF4" w14:textId="4B9DB376">
      <w:pPr>
        <w:rPr>
          <w:rFonts w:ascii="Arial" w:hAnsi="Arial" w:cs="Arial"/>
        </w:rPr>
      </w:pPr>
      <w:r>
        <w:rPr>
          <w:rFonts w:ascii="Arial" w:hAnsi="Arial" w:cs="Arial"/>
        </w:rPr>
        <w:t>Once we had fit the final mega-calibration model for each domain, we extracted item parameters (loadings and thresholds) for all items. These values then populated our item bank for each domain.</w:t>
      </w:r>
    </w:p>
    <w:p w:rsidRPr="00E62507" w:rsidR="00F33353" w:rsidP="00233714" w:rsidRDefault="00F33353" w14:paraId="7BFA91CD" w14:textId="77777777">
      <w:pPr>
        <w:rPr>
          <w:rFonts w:ascii="Arial" w:hAnsi="Arial" w:eastAsia="Times New Roman" w:cs="Arial"/>
        </w:rPr>
      </w:pPr>
    </w:p>
    <w:p w:rsidRPr="0056239E" w:rsidR="00233714" w:rsidP="0056239E" w:rsidRDefault="00233714" w14:paraId="43D60468" w14:textId="0F53D6E2">
      <w:pPr>
        <w:pStyle w:val="Heading3"/>
        <w:rPr>
          <w:color w:val="auto"/>
        </w:rPr>
      </w:pPr>
      <w:r w:rsidRPr="0056239E">
        <w:rPr>
          <w:color w:val="auto"/>
        </w:rPr>
        <w:t>Confirmatory factor analysis model co-calibration details</w:t>
      </w:r>
    </w:p>
    <w:p w:rsidRPr="0056239E" w:rsidR="0056239E" w:rsidP="0056239E" w:rsidRDefault="0056239E" w14:paraId="5B2056CE" w14:textId="77777777"/>
    <w:p w:rsidRPr="00F33353" w:rsidR="00F33353" w:rsidP="00F33353" w:rsidRDefault="00F33353" w14:paraId="3B9AA153" w14:textId="5BD60DC8">
      <w:pPr>
        <w:rPr>
          <w:rFonts w:ascii="Arial" w:hAnsi="Arial" w:cs="Arial"/>
        </w:rPr>
      </w:pPr>
      <w:r w:rsidRPr="00F33353">
        <w:rPr>
          <w:rFonts w:ascii="Arial" w:hAnsi="Arial" w:cs="Arial"/>
          <w:b/>
        </w:rPr>
        <w:t>1.</w:t>
      </w:r>
      <w:r>
        <w:rPr>
          <w:rFonts w:ascii="Arial" w:hAnsi="Arial" w:cs="Arial"/>
        </w:rPr>
        <w:t xml:space="preserve"> </w:t>
      </w:r>
      <w:r w:rsidRPr="00F33353">
        <w:rPr>
          <w:rFonts w:ascii="Arial" w:hAnsi="Arial" w:cs="Arial"/>
        </w:rPr>
        <w:t xml:space="preserve">For all CFA models, we categorized items to ≤ 10 categories (the current limit for categorical variables in </w:t>
      </w:r>
      <w:proofErr w:type="spellStart"/>
      <w:r w:rsidRPr="00F33353">
        <w:rPr>
          <w:rFonts w:ascii="Arial" w:hAnsi="Arial" w:cs="Arial"/>
        </w:rPr>
        <w:t>M</w:t>
      </w:r>
      <w:r w:rsidRPr="00F33353">
        <w:rPr>
          <w:rFonts w:ascii="Arial" w:hAnsi="Arial" w:cs="Arial"/>
          <w:i/>
          <w:iCs/>
        </w:rPr>
        <w:t>plus</w:t>
      </w:r>
      <w:proofErr w:type="spellEnd"/>
      <w:r w:rsidRPr="00F33353">
        <w:rPr>
          <w:rFonts w:ascii="Arial" w:hAnsi="Arial" w:cs="Arial"/>
        </w:rPr>
        <w:t>). For co-calibration purposes, we had to re-categorize some of the items even though they already had ≤ 10 categories. This happened when some studies had more granular data (more categories) for anchor items compared to other studies. In these cases, after we estimated item parameters from the co-calibration model, we re-estimated parameters of the anchor item(s) in the most granular form in study or studies that had more response categories than the least common denominator categorization used for the anchoring analyses.</w:t>
      </w:r>
    </w:p>
    <w:p w:rsidRPr="00F33353" w:rsidR="00F33353" w:rsidP="00F33353" w:rsidRDefault="00F33353" w14:paraId="4D1BA8AA" w14:textId="77777777"/>
    <w:p w:rsidR="00F33353" w:rsidP="00F33353" w:rsidRDefault="00F33353" w14:paraId="362BB8D5" w14:textId="1512697B">
      <w:pPr>
        <w:rPr>
          <w:rFonts w:ascii="Arial" w:hAnsi="Arial" w:cs="Arial"/>
        </w:rPr>
      </w:pPr>
      <w:r>
        <w:rPr>
          <w:rFonts w:ascii="Arial" w:hAnsi="Arial" w:cs="Arial"/>
        </w:rPr>
        <w:t xml:space="preserve">After using re-coded (less granular, least common denominator) items for co-calibration, we fixed </w:t>
      </w:r>
      <w:proofErr w:type="gramStart"/>
      <w:r>
        <w:rPr>
          <w:rFonts w:ascii="Arial" w:hAnsi="Arial" w:cs="Arial"/>
        </w:rPr>
        <w:t>all of</w:t>
      </w:r>
      <w:proofErr w:type="gramEnd"/>
      <w:r>
        <w:rPr>
          <w:rFonts w:ascii="Arial" w:hAnsi="Arial" w:cs="Arial"/>
        </w:rPr>
        <w:t xml:space="preserve"> the other items to their values from the co-calibration run and freely estimated parameters for re-coded anchors in their most granular form. This approach enabled us to obtain more precise scores in studies that incorporated more granular </w:t>
      </w:r>
      <w:r>
        <w:rPr>
          <w:rFonts w:ascii="Arial" w:hAnsi="Arial" w:cs="Arial"/>
        </w:rPr>
        <w:t>scoring, while still using all items administered across studies to co-calibrate metrics across studies.</w:t>
      </w:r>
    </w:p>
    <w:p w:rsidR="00F33353" w:rsidP="00F33353" w:rsidRDefault="00F33353" w14:paraId="7E6547C1" w14:textId="77777777">
      <w:pPr>
        <w:rPr>
          <w:rFonts w:ascii="Arial" w:hAnsi="Arial" w:cs="Arial"/>
        </w:rPr>
      </w:pPr>
    </w:p>
    <w:p w:rsidRPr="0056239E" w:rsidR="00F33353" w:rsidP="0056239E" w:rsidRDefault="00F33353" w14:paraId="07FE97F8" w14:textId="77777777">
      <w:pPr>
        <w:rPr>
          <w:rFonts w:ascii="Arial" w:hAnsi="Arial" w:cs="Arial"/>
        </w:rPr>
      </w:pPr>
      <w:r w:rsidRPr="0056239E">
        <w:rPr>
          <w:rFonts w:ascii="Arial" w:hAnsi="Arial" w:cs="Arial"/>
          <w:b/>
        </w:rPr>
        <w:t>2.</w:t>
      </w:r>
      <w:r w:rsidRPr="0056239E">
        <w:rPr>
          <w:rFonts w:ascii="Arial" w:hAnsi="Arial" w:cs="Arial"/>
        </w:rPr>
        <w:t xml:space="preserve"> The base co-calibration model for each of the four domains was performed across ACT, ROS/MAP, and ADNI. </w:t>
      </w:r>
    </w:p>
    <w:p w:rsidR="00F33353" w:rsidP="00F33353" w:rsidRDefault="00F33353" w14:paraId="4B532958" w14:textId="77777777">
      <w:pPr>
        <w:rPr>
          <w:rFonts w:ascii="Arial" w:hAnsi="Arial" w:cs="Arial"/>
        </w:rPr>
      </w:pPr>
    </w:p>
    <w:p w:rsidR="00F33353" w:rsidP="004D5682" w:rsidRDefault="00F33353" w14:paraId="33A322F8" w14:textId="4D18CBE7">
      <w:pPr>
        <w:rPr>
          <w:rFonts w:ascii="Arial" w:hAnsi="Arial" w:cs="Arial"/>
        </w:rPr>
      </w:pPr>
      <w:r>
        <w:rPr>
          <w:rFonts w:ascii="Arial" w:hAnsi="Arial" w:cs="Arial"/>
        </w:rPr>
        <w:t>In these models,</w:t>
      </w:r>
    </w:p>
    <w:p w:rsidR="00F33353" w:rsidP="004D5682" w:rsidRDefault="00F33353" w14:paraId="1481583E" w14:textId="77777777">
      <w:pPr>
        <w:pStyle w:val="ListParagraph"/>
        <w:numPr>
          <w:ilvl w:val="0"/>
          <w:numId w:val="10"/>
        </w:numPr>
        <w:spacing w:before="120"/>
        <w:rPr>
          <w:rFonts w:ascii="Arial" w:hAnsi="Arial" w:cs="Arial"/>
        </w:rPr>
      </w:pPr>
      <w:r>
        <w:rPr>
          <w:rFonts w:ascii="Arial" w:hAnsi="Arial" w:cs="Arial"/>
        </w:rPr>
        <w:t>The mean and variance for the primary factor were freely estimated.</w:t>
      </w:r>
    </w:p>
    <w:p w:rsidR="00F33353" w:rsidP="004D5682" w:rsidRDefault="00F33353" w14:paraId="4122F553" w14:textId="77777777">
      <w:pPr>
        <w:pStyle w:val="ListParagraph"/>
        <w:numPr>
          <w:ilvl w:val="0"/>
          <w:numId w:val="10"/>
        </w:numPr>
        <w:spacing w:before="120"/>
        <w:rPr>
          <w:rFonts w:ascii="Arial" w:hAnsi="Arial" w:cs="Arial"/>
        </w:rPr>
      </w:pPr>
      <w:r>
        <w:rPr>
          <w:rFonts w:ascii="Arial" w:hAnsi="Arial" w:cs="Arial"/>
        </w:rPr>
        <w:t xml:space="preserve">If every item in a sub-domain in the new data had parameters available from the co-calibration model, we fixed those item parameters to their previously identified </w:t>
      </w:r>
      <w:proofErr w:type="gramStart"/>
      <w:r>
        <w:rPr>
          <w:rFonts w:ascii="Arial" w:hAnsi="Arial" w:cs="Arial"/>
        </w:rPr>
        <w:t>values, and</w:t>
      </w:r>
      <w:proofErr w:type="gramEnd"/>
      <w:r>
        <w:rPr>
          <w:rFonts w:ascii="Arial" w:hAnsi="Arial" w:cs="Arial"/>
        </w:rPr>
        <w:t xml:space="preserve"> allowed the mean and variance to be freely estimated in the new data.</w:t>
      </w:r>
    </w:p>
    <w:p w:rsidR="00F33353" w:rsidP="00F33353" w:rsidRDefault="00F33353" w14:paraId="752A50D5" w14:textId="5065F94C">
      <w:pPr>
        <w:rPr>
          <w:rFonts w:ascii="Arial" w:hAnsi="Arial" w:cs="Arial"/>
        </w:rPr>
      </w:pPr>
      <w:r>
        <w:rPr>
          <w:rFonts w:ascii="Arial" w:hAnsi="Arial" w:cs="Arial"/>
        </w:rPr>
        <w:t>If no item from a sub-domain had parameters available, then we freely estimated each of the sub-domain loadings, fixing the mean and variance of the subdomain factor to 0 and 1.</w:t>
      </w:r>
    </w:p>
    <w:p w:rsidR="00F33353" w:rsidP="00F33353" w:rsidRDefault="00F33353" w14:paraId="7319BAC3" w14:textId="77777777">
      <w:pPr>
        <w:rPr>
          <w:rFonts w:ascii="Arial" w:hAnsi="Arial" w:cs="Arial"/>
        </w:rPr>
      </w:pPr>
    </w:p>
    <w:p w:rsidR="00F33353" w:rsidP="00F33353" w:rsidRDefault="00F33353" w14:paraId="736BF9DB" w14:textId="3D1EC918">
      <w:pPr>
        <w:rPr>
          <w:rFonts w:ascii="Arial" w:hAnsi="Arial" w:cs="Arial"/>
        </w:rPr>
      </w:pPr>
      <w:r>
        <w:rPr>
          <w:rFonts w:ascii="Arial" w:hAnsi="Arial" w:cs="Arial"/>
        </w:rPr>
        <w:t>If there was a mix of previously specified and new items in a subdomain, we fixed the parameters for the previously specified items, and allowed the mean and variance of the factor and the loadings for new items to be freely estimated in the new data.</w:t>
      </w:r>
    </w:p>
    <w:p w:rsidR="00F33353" w:rsidP="00F33353" w:rsidRDefault="00F33353" w14:paraId="61157A1B" w14:textId="77777777">
      <w:pPr>
        <w:rPr>
          <w:rFonts w:ascii="Arial" w:hAnsi="Arial" w:cs="Arial"/>
        </w:rPr>
      </w:pPr>
    </w:p>
    <w:p w:rsidR="00F33353" w:rsidP="00F33353" w:rsidRDefault="00F33353" w14:paraId="105D37C7" w14:textId="0FFA363A">
      <w:pPr>
        <w:rPr>
          <w:rFonts w:ascii="Arial" w:hAnsi="Arial" w:cs="Arial"/>
          <w:bCs/>
        </w:rPr>
      </w:pPr>
      <w:r>
        <w:rPr>
          <w:rFonts w:ascii="Arial" w:hAnsi="Arial" w:cs="Arial"/>
          <w:bCs/>
        </w:rPr>
        <w:t xml:space="preserve">These details are necessary because of identifiability. In CFA models, either a loading and threshold need to be defined, or the mean and variance of a latent trait, for models to be identified. The first calibrations set latent trait means to 0 and variances to 1, obtaining item loadings and thresholds for </w:t>
      </w:r>
      <w:proofErr w:type="gramStart"/>
      <w:r>
        <w:rPr>
          <w:rFonts w:ascii="Arial" w:hAnsi="Arial" w:cs="Arial"/>
          <w:bCs/>
        </w:rPr>
        <w:t>all of</w:t>
      </w:r>
      <w:proofErr w:type="gramEnd"/>
      <w:r>
        <w:rPr>
          <w:rFonts w:ascii="Arial" w:hAnsi="Arial" w:cs="Arial"/>
          <w:bCs/>
        </w:rPr>
        <w:t xml:space="preserve"> the items. Then, when moving to other data from those original data sets, or to new data from new datasets, we treated the previously estimated item parameters as fixed, and freely estimated the mean and variance for the latent trait. This works whether one specifies only item parameters (loading and threshold(s)) from a single item or from multiple items; new items can be co-calibrated with previously calibrated anchor items using this approach.</w:t>
      </w:r>
    </w:p>
    <w:p w:rsidR="00F33353" w:rsidP="00F33353" w:rsidRDefault="00F33353" w14:paraId="0CFF0F70" w14:textId="77777777">
      <w:pPr>
        <w:rPr>
          <w:rFonts w:ascii="Arial" w:hAnsi="Arial" w:cs="Arial"/>
          <w:bCs/>
        </w:rPr>
      </w:pPr>
    </w:p>
    <w:p w:rsidR="00F33353" w:rsidP="00F33353" w:rsidRDefault="00F33353" w14:paraId="63319273" w14:textId="77777777">
      <w:pPr>
        <w:rPr>
          <w:rFonts w:ascii="Arial" w:hAnsi="Arial" w:cs="Arial"/>
        </w:rPr>
      </w:pPr>
      <w:r>
        <w:rPr>
          <w:rFonts w:ascii="Arial" w:hAnsi="Arial" w:cs="Arial"/>
          <w:b/>
        </w:rPr>
        <w:t>Note:</w:t>
      </w:r>
      <w:r>
        <w:rPr>
          <w:rFonts w:ascii="Arial" w:hAnsi="Arial" w:cs="Arial"/>
        </w:rPr>
        <w:t xml:space="preserve"> Detailed overview and all code snippets can be obtained from authors on request.</w:t>
      </w:r>
    </w:p>
    <w:p w:rsidR="00347C2C" w:rsidRDefault="00347C2C" w14:paraId="07BBBCF0" w14:textId="4C348ADE">
      <w:r>
        <w:br w:type="page"/>
      </w:r>
    </w:p>
    <w:p w:rsidRPr="00347C2C" w:rsidR="00233714" w:rsidP="00347C2C" w:rsidRDefault="00F33353" w14:paraId="0C4098AE" w14:textId="6B5D676C">
      <w:pPr>
        <w:pStyle w:val="Heading1"/>
        <w:rPr>
          <w:rFonts w:ascii="Arial" w:hAnsi="Arial" w:cs="Arial"/>
          <w:sz w:val="24"/>
          <w:szCs w:val="24"/>
        </w:rPr>
      </w:pPr>
      <w:r w:rsidRPr="00347C2C">
        <w:rPr>
          <w:rFonts w:ascii="Arial" w:hAnsi="Arial" w:cs="Arial"/>
          <w:sz w:val="24"/>
          <w:szCs w:val="24"/>
        </w:rPr>
        <w:t>3</w:t>
      </w:r>
      <w:r w:rsidRPr="00347C2C" w:rsidR="00233714">
        <w:rPr>
          <w:rFonts w:ascii="Arial" w:hAnsi="Arial" w:cs="Arial"/>
          <w:sz w:val="24"/>
          <w:szCs w:val="24"/>
        </w:rPr>
        <w:t xml:space="preserve">. </w:t>
      </w:r>
      <w:r w:rsidRPr="00347C2C">
        <w:rPr>
          <w:rFonts w:ascii="Arial" w:hAnsi="Arial" w:cs="Arial"/>
          <w:sz w:val="24"/>
          <w:szCs w:val="24"/>
        </w:rPr>
        <w:t>Scores for all time points for each data set</w:t>
      </w:r>
    </w:p>
    <w:p w:rsidRPr="00E62507" w:rsidR="00233714" w:rsidP="00233714" w:rsidRDefault="00233714" w14:paraId="252E07AE" w14:textId="77777777">
      <w:pPr>
        <w:rPr>
          <w:rFonts w:eastAsia="Times New Roman" w:cs="Calibri"/>
        </w:rPr>
      </w:pPr>
    </w:p>
    <w:p w:rsidR="00F33353" w:rsidP="00F33353" w:rsidRDefault="00F33353" w14:paraId="64042464" w14:textId="34F4FC32">
      <w:pPr>
        <w:rPr>
          <w:rFonts w:ascii="Arial" w:hAnsi="Arial" w:cs="Arial"/>
        </w:rPr>
      </w:pPr>
      <w:r>
        <w:rPr>
          <w:rFonts w:ascii="Arial" w:hAnsi="Arial" w:cs="Arial"/>
        </w:rPr>
        <w:t>We used each study’s item parameters from the mega-calibration model for a given domain (the item bank item parameters) to obtain scores for each person at each time point. Item parameters were forced into each of the legacy data sets separately, for each time point, with the mean and variance of the composite freely estimated, to derive factor scores for the primary factor (e.g. memory; labeled “Domain” in the figures) along with the corresponding standard error of measurement (SEM). We used all participants with relevant data to fit data for each domain, including people who may have been missing data entirely for some other domain.</w:t>
      </w:r>
    </w:p>
    <w:p w:rsidR="00F33353" w:rsidP="00F33353" w:rsidRDefault="00F33353" w14:paraId="357BE235" w14:textId="77777777">
      <w:pPr>
        <w:rPr>
          <w:rFonts w:ascii="Arial" w:hAnsi="Arial" w:cs="Arial"/>
          <w:b/>
          <w:bCs/>
        </w:rPr>
      </w:pPr>
    </w:p>
    <w:p w:rsidR="00F33353" w:rsidP="00F33353" w:rsidRDefault="00F33353" w14:paraId="0DF4EF58" w14:textId="6CA1CF23">
      <w:pPr>
        <w:rPr>
          <w:rFonts w:ascii="Arial" w:hAnsi="Arial" w:cs="Arial"/>
        </w:rPr>
      </w:pPr>
      <w:r>
        <w:rPr>
          <w:rFonts w:ascii="Arial" w:hAnsi="Arial" w:cs="Arial"/>
        </w:rPr>
        <w:t xml:space="preserve">For subsequent datasets in our pipeline such as the National Alzheimer’s Coordinating Center (NACC) Uniform Data Set (UDS) etc. we ran CFA models at the pre-calibration step using data just from each study to determine the best fitting model if unique items were present which is not part of the item bank yet. We used data from the most recent study visit for calibration of data from that study. We compared items administered by the new study with items previously calibrated in our item bank. Items that had been administered in a study we had previously calibrated were treated as anchor items where we fixed their item parameters after thorough anchor item QC as described earlier. We freely estimated item parameters for items we had not previously encountered, meaning items not previously calibrated in our item bank. As before, once we had calibrated all the items from the new study using data from the most recent study visit, we used item parameters for all the items for a given domain to obtain scores with </w:t>
      </w:r>
      <w:proofErr w:type="gramStart"/>
      <w:r>
        <w:rPr>
          <w:rFonts w:ascii="Arial" w:hAnsi="Arial" w:cs="Arial"/>
        </w:rPr>
        <w:t>all of</w:t>
      </w:r>
      <w:proofErr w:type="gramEnd"/>
      <w:r>
        <w:rPr>
          <w:rFonts w:ascii="Arial" w:hAnsi="Arial" w:cs="Arial"/>
        </w:rPr>
        <w:t xml:space="preserve"> the longitudinal data to obtain domain scores and standard errors of measurement (SEMs) for each individual for each time point. In most cases we augmented our growing item banks with the item parameters from the non-anchor items in the subsequent dataset. If the distribution of available data was truncated, such as a study of younger adults or with very few cognitively impaired people, we did not augment the item bank.</w:t>
      </w:r>
    </w:p>
    <w:p w:rsidR="00F33353" w:rsidP="00F33353" w:rsidRDefault="00F33353" w14:paraId="16946149" w14:textId="77777777">
      <w:pPr>
        <w:rPr>
          <w:rFonts w:ascii="Arial" w:hAnsi="Arial" w:cs="Arial"/>
        </w:rPr>
      </w:pPr>
    </w:p>
    <w:p w:rsidR="00F33353" w:rsidP="00F33353" w:rsidRDefault="00F33353" w14:paraId="088EAAC2" w14:textId="77777777">
      <w:pPr>
        <w:rPr>
          <w:rFonts w:ascii="Arial" w:hAnsi="Arial" w:cs="Arial"/>
        </w:rPr>
      </w:pPr>
      <w:r>
        <w:rPr>
          <w:rFonts w:ascii="Arial" w:hAnsi="Arial" w:cs="Arial"/>
          <w:b/>
        </w:rPr>
        <w:t xml:space="preserve">Note: </w:t>
      </w:r>
      <w:r>
        <w:rPr>
          <w:rFonts w:ascii="Arial" w:hAnsi="Arial" w:cs="Arial"/>
        </w:rPr>
        <w:t xml:space="preserve">Studies such as NACC also has a large cohort below age 60 and our primary goals was to obtain scores for the age 60 and up population as best as we can. We </w:t>
      </w:r>
      <w:proofErr w:type="gramStart"/>
      <w:r>
        <w:rPr>
          <w:rFonts w:ascii="Arial" w:hAnsi="Arial" w:cs="Arial"/>
        </w:rPr>
        <w:t>are able to</w:t>
      </w:r>
      <w:proofErr w:type="gramEnd"/>
      <w:r>
        <w:rPr>
          <w:rFonts w:ascii="Arial" w:hAnsi="Arial" w:cs="Arial"/>
        </w:rPr>
        <w:t xml:space="preserve"> obtain scores for the younger (age &lt; 60) sample separately too but with caveats. We used item parameters estimated from the 60 and up population on the younger sample while freely estimating the mean and variance of the resulting scores.</w:t>
      </w:r>
    </w:p>
    <w:p w:rsidR="00347C2C" w:rsidRDefault="00347C2C" w14:paraId="2DFE6BD6" w14:textId="08ED1DF9">
      <w:pPr>
        <w:rPr>
          <w:rFonts w:ascii="Arial" w:hAnsi="Arial" w:eastAsia="Times New Roman" w:cs="Arial"/>
        </w:rPr>
      </w:pPr>
      <w:r>
        <w:rPr>
          <w:rFonts w:ascii="Arial" w:hAnsi="Arial" w:eastAsia="Times New Roman" w:cs="Arial"/>
        </w:rPr>
        <w:br w:type="page"/>
      </w:r>
    </w:p>
    <w:p w:rsidR="00755123" w:rsidP="00233714" w:rsidRDefault="00755123" w14:paraId="06784DA4" w14:textId="1202FD1E">
      <w:pPr>
        <w:keepNext/>
        <w:spacing w:before="240"/>
        <w:outlineLvl w:val="0"/>
        <w:rPr>
          <w:rFonts w:ascii="Arial" w:hAnsi="Arial" w:eastAsia="Times New Roman" w:cs="Arial"/>
          <w:b/>
        </w:rPr>
      </w:pPr>
      <w:r>
        <w:rPr>
          <w:rFonts w:ascii="Arial" w:hAnsi="Arial" w:eastAsia="Times New Roman" w:cs="Arial"/>
          <w:b/>
        </w:rPr>
        <w:t xml:space="preserve">4. </w:t>
      </w:r>
      <w:r w:rsidR="00F33353">
        <w:rPr>
          <w:rFonts w:ascii="Arial" w:hAnsi="Arial" w:eastAsia="Times New Roman" w:cs="Arial"/>
          <w:b/>
        </w:rPr>
        <w:t xml:space="preserve">Standard errors and missing data in harmonized cognitive testing data </w:t>
      </w:r>
      <w:r w:rsidRPr="00E62507" w:rsidR="00233714">
        <w:rPr>
          <w:rFonts w:ascii="Arial" w:hAnsi="Arial" w:eastAsia="Times New Roman" w:cs="Arial"/>
          <w:b/>
        </w:rPr>
        <w:t xml:space="preserve"> </w:t>
      </w:r>
      <w:r>
        <w:rPr>
          <w:rFonts w:ascii="Arial" w:hAnsi="Arial" w:eastAsia="Times New Roman" w:cs="Arial"/>
          <w:b/>
        </w:rPr>
        <w:br/>
      </w:r>
    </w:p>
    <w:p w:rsidR="00F33353" w:rsidP="00F33353" w:rsidRDefault="00F33353" w14:paraId="5CFA7429" w14:textId="0B8885CF">
      <w:pPr>
        <w:rPr>
          <w:rFonts w:ascii="Arial" w:hAnsi="Arial" w:cs="Arial"/>
        </w:rPr>
      </w:pPr>
      <w:r>
        <w:rPr>
          <w:rFonts w:ascii="Arial" w:hAnsi="Arial" w:cs="Arial"/>
          <w:b/>
          <w:bCs/>
        </w:rPr>
        <w:t>The bottom line:</w:t>
      </w:r>
      <w:r>
        <w:rPr>
          <w:rFonts w:ascii="Arial" w:hAnsi="Arial" w:cs="Arial"/>
        </w:rPr>
        <w:t xml:space="preserve"> The harmonized domain-specific cognitive scores from each study were derived using modern psychometric modeling which produce scores </w:t>
      </w:r>
      <w:proofErr w:type="gramStart"/>
      <w:r>
        <w:rPr>
          <w:rFonts w:ascii="Arial" w:hAnsi="Arial" w:cs="Arial"/>
        </w:rPr>
        <w:t>and also</w:t>
      </w:r>
      <w:proofErr w:type="gramEnd"/>
      <w:r>
        <w:rPr>
          <w:rFonts w:ascii="Arial" w:hAnsi="Arial" w:cs="Arial"/>
        </w:rPr>
        <w:t xml:space="preserve"> the standard error of measurement (SEM) around those scores. After extensive discussion and consideration, our default is to include scores with SEM</w:t>
      </w:r>
      <w:r>
        <w:rPr>
          <w:rFonts w:ascii="Cambria Math" w:hAnsi="Cambria Math" w:eastAsia="Arial Unicode MS" w:cs="Cambria Math"/>
        </w:rPr>
        <w:t>≦</w:t>
      </w:r>
      <w:r>
        <w:rPr>
          <w:rFonts w:ascii="Arial" w:hAnsi="Arial" w:cs="Arial"/>
        </w:rPr>
        <w:t>0.6 in common-use datasets. All scores including those with SEM &gt;0.6 are available on request. Furthermore, the SEMs are also available for all scores; researchers wishing more precision than the default 0.6 may wish to choose a different SEM threshold for inclusion.</w:t>
      </w:r>
      <w:r w:rsidRPr="00C9035B" w:rsidR="00C9035B">
        <w:t xml:space="preserve"> </w:t>
      </w:r>
      <w:r w:rsidR="00C9035B">
        <w:rPr>
          <w:rFonts w:ascii="Arial" w:hAnsi="Arial" w:cs="Arial"/>
        </w:rPr>
        <w:t>The</w:t>
      </w:r>
      <w:r w:rsidRPr="00C9035B" w:rsidR="00C9035B">
        <w:rPr>
          <w:rFonts w:ascii="Arial" w:hAnsi="Arial" w:cs="Arial"/>
        </w:rPr>
        <w:t xml:space="preserve"> chosen value of 0.6 units for SEMs was data-driven</w:t>
      </w:r>
      <w:r w:rsidR="00C9035B">
        <w:rPr>
          <w:rFonts w:ascii="Arial" w:hAnsi="Arial" w:cs="Arial"/>
        </w:rPr>
        <w:t>,</w:t>
      </w:r>
      <w:r w:rsidRPr="00C9035B" w:rsidR="00C9035B">
        <w:rPr>
          <w:rFonts w:ascii="Arial" w:hAnsi="Arial" w:cs="Arial"/>
        </w:rPr>
        <w:t xml:space="preserve"> keeping a balance between length of neuropsychological battery, item discriminatory power, and item missingness.</w:t>
      </w:r>
    </w:p>
    <w:p w:rsidR="00F33353" w:rsidP="00F33353" w:rsidRDefault="00F33353" w14:paraId="4DF051CE" w14:textId="022EA289">
      <w:pPr>
        <w:spacing w:before="240"/>
        <w:rPr>
          <w:rFonts w:ascii="Arial" w:hAnsi="Arial" w:cs="Arial"/>
        </w:rPr>
      </w:pPr>
      <w:r>
        <w:rPr>
          <w:rFonts w:ascii="Arial" w:hAnsi="Arial" w:cs="Arial"/>
          <w:b/>
          <w:bCs/>
        </w:rPr>
        <w:t>Background and rationale:</w:t>
      </w:r>
      <w:r>
        <w:rPr>
          <w:rFonts w:ascii="Arial" w:hAnsi="Arial" w:cs="Arial"/>
        </w:rPr>
        <w:t xml:space="preserve"> Measurement error is ubiquitous and frequently ignored. Cognitive tests also have measurement error. Modern psychometric modeling approaches provide tools to specifically address measurement error.</w:t>
      </w:r>
      <w:r>
        <w:rPr>
          <w:rFonts w:ascii="Arial" w:hAnsi="Arial" w:cs="Arial"/>
        </w:rPr>
        <w:br/>
      </w:r>
    </w:p>
    <w:p w:rsidR="00F33353" w:rsidP="00F33353" w:rsidRDefault="00F33353" w14:paraId="37CFCF2D" w14:textId="521E0CC7">
      <w:pPr>
        <w:rPr>
          <w:rFonts w:ascii="Arial" w:hAnsi="Arial" w:cs="Arial"/>
        </w:rPr>
      </w:pPr>
      <w:r>
        <w:rPr>
          <w:rFonts w:ascii="Arial" w:hAnsi="Arial" w:cs="Arial"/>
        </w:rPr>
        <w:t xml:space="preserve">Intuitively, a brief battery of cognitive tests of a domain probably does not measure that domain as precisely as a long battery of cognitive tests. As a first approximation, there is likely a relationship between time of assessment for any </w:t>
      </w:r>
      <w:proofErr w:type="gramStart"/>
      <w:r>
        <w:rPr>
          <w:rFonts w:ascii="Arial" w:hAnsi="Arial" w:cs="Arial"/>
        </w:rPr>
        <w:t>particular domain</w:t>
      </w:r>
      <w:proofErr w:type="gramEnd"/>
      <w:r>
        <w:rPr>
          <w:rFonts w:ascii="Arial" w:hAnsi="Arial" w:cs="Arial"/>
        </w:rPr>
        <w:t xml:space="preserve"> and measurement precision.</w:t>
      </w:r>
    </w:p>
    <w:p w:rsidR="00F33353" w:rsidP="00F33353" w:rsidRDefault="00F33353" w14:paraId="65DD122C" w14:textId="77777777">
      <w:pPr>
        <w:rPr>
          <w:rFonts w:ascii="Arial" w:hAnsi="Arial" w:cs="Arial"/>
        </w:rPr>
      </w:pPr>
    </w:p>
    <w:p w:rsidR="00F33353" w:rsidP="00F33353" w:rsidRDefault="00F33353" w14:paraId="3A4BBF0D" w14:textId="6D0F17B2">
      <w:pPr>
        <w:rPr>
          <w:rFonts w:ascii="Arial" w:hAnsi="Arial" w:cs="Arial"/>
        </w:rPr>
      </w:pPr>
      <w:r>
        <w:rPr>
          <w:rFonts w:ascii="Arial" w:hAnsi="Arial" w:cs="Arial"/>
        </w:rPr>
        <w:t xml:space="preserve">Furthermore, modern psychometric approaches do not assume that measurement precision is identical for all research participants who receive the same battery of items. Again intuitively, if there were some high functioning people and some low functioning people, and a group of easy items, there would be little precision for the high functioning people (where </w:t>
      </w:r>
      <w:proofErr w:type="gramStart"/>
      <w:r>
        <w:rPr>
          <w:rFonts w:ascii="Arial" w:hAnsi="Arial" w:cs="Arial"/>
        </w:rPr>
        <w:t>all of</w:t>
      </w:r>
      <w:proofErr w:type="gramEnd"/>
      <w:r>
        <w:rPr>
          <w:rFonts w:ascii="Arial" w:hAnsi="Arial" w:cs="Arial"/>
        </w:rPr>
        <w:t xml:space="preserve"> the items were too easy) but more precision for the low functioning people. The density of item difficulty levels matched with the test taker’s ability level are needed to determine the precision of measurement for each person even if the same items are administered. Modern psychometric approaches directly address item difficulty levels and person ability levels on the same metric, facilitating individualized estimation of measurement error / measurement precision.</w:t>
      </w:r>
    </w:p>
    <w:p w:rsidR="00F33353" w:rsidP="00F33353" w:rsidRDefault="00F33353" w14:paraId="770CEF36" w14:textId="77777777">
      <w:pPr>
        <w:rPr>
          <w:rFonts w:ascii="Arial" w:hAnsi="Arial" w:cs="Arial"/>
        </w:rPr>
      </w:pPr>
    </w:p>
    <w:p w:rsidR="00F33353" w:rsidP="00F33353" w:rsidRDefault="00F33353" w14:paraId="06ED1710" w14:textId="4641EC05">
      <w:pPr>
        <w:rPr>
          <w:rFonts w:ascii="Arial" w:hAnsi="Arial" w:cs="Arial"/>
        </w:rPr>
      </w:pPr>
      <w:r>
        <w:rPr>
          <w:rFonts w:ascii="Arial" w:hAnsi="Arial" w:cs="Arial"/>
        </w:rPr>
        <w:t>Missing data also play a critical role in measurement precision in cognitive tests. Intuitively, imagine two people with identical ability levels, one of whom has complete data on all items of a domain and the other of whom has data on only half of the items. Ideally the estimated domain scores for the two individuals would be the same, but the precision should be more for the person with complete data.</w:t>
      </w:r>
    </w:p>
    <w:p w:rsidR="00F33353" w:rsidP="00F33353" w:rsidRDefault="00F33353" w14:paraId="6A0849F7" w14:textId="77777777">
      <w:pPr>
        <w:rPr>
          <w:rFonts w:ascii="Arial" w:hAnsi="Arial" w:cs="Arial"/>
        </w:rPr>
      </w:pPr>
    </w:p>
    <w:p w:rsidR="00F33353" w:rsidP="00F33353" w:rsidRDefault="00F33353" w14:paraId="509A8346" w14:textId="5B0A73E0">
      <w:pPr>
        <w:rPr>
          <w:rFonts w:ascii="Arial" w:hAnsi="Arial" w:cs="Arial"/>
        </w:rPr>
      </w:pPr>
      <w:r>
        <w:rPr>
          <w:rFonts w:ascii="Arial" w:hAnsi="Arial" w:cs="Arial"/>
        </w:rPr>
        <w:t>Within studies, domains are measured with varying levels of intensity. In our experience with ADNI for example, memory is measured quite extensively (both the Rey and ADAS-Cog word lists, plus logical memory immediate and delayed, plus recognition, plus some MMSE items). At the other extreme, the measurement of visuospatial functioning is fairly limited in ADNI. Language and executive functioning are intermediate between those extremes in ADNI.</w:t>
      </w:r>
    </w:p>
    <w:p w:rsidRPr="00755123" w:rsidR="00583C86" w:rsidP="00755123" w:rsidRDefault="00583C86" w14:paraId="3FD1EF8E" w14:textId="0BC5577F">
      <w:pPr>
        <w:pStyle w:val="Heading1"/>
        <w:rPr>
          <w:rFonts w:ascii="Arial" w:hAnsi="Arial" w:cs="Arial"/>
          <w:sz w:val="24"/>
          <w:szCs w:val="24"/>
        </w:rPr>
      </w:pPr>
      <w:r w:rsidRPr="00755123">
        <w:rPr>
          <w:rFonts w:ascii="Arial" w:hAnsi="Arial" w:cs="Arial"/>
          <w:sz w:val="24"/>
          <w:szCs w:val="24"/>
        </w:rPr>
        <w:t xml:space="preserve">5. Neuropsychological items by domain for each study in Legacy model and fit statistics from CFA models </w:t>
      </w:r>
    </w:p>
    <w:p w:rsidRPr="00583C86" w:rsidR="00583C86" w:rsidP="00583C86" w:rsidRDefault="00583C86" w14:paraId="466886B0" w14:textId="3303DB57">
      <w:pPr>
        <w:rPr>
          <w:rFonts w:ascii="Arial" w:hAnsi="Arial" w:cs="Arial"/>
          <w:b/>
          <w:bCs/>
        </w:rPr>
      </w:pPr>
    </w:p>
    <w:p w:rsidRPr="00755123" w:rsidR="00583C86" w:rsidP="22AD4474" w:rsidRDefault="00583C86" w14:paraId="3602646F" w14:textId="105BC9FE">
      <w:pPr>
        <w:pStyle w:val="Heading2"/>
        <w:numPr>
          <w:numId w:val="0"/>
        </w:numPr>
        <w:rPr>
          <w:rFonts w:ascii="Arial" w:hAnsi="Arial" w:cs="Arial"/>
          <w:i w:val="0"/>
          <w:iCs w:val="0"/>
          <w:color w:val="auto"/>
        </w:rPr>
      </w:pPr>
      <w:r w:rsidRPr="22AD4474" w:rsidR="00583C86">
        <w:rPr>
          <w:rFonts w:ascii="Arial" w:hAnsi="Arial" w:cs="Arial"/>
          <w:i w:val="0"/>
          <w:iCs w:val="0"/>
          <w:color w:val="auto"/>
        </w:rPr>
        <w:t xml:space="preserve">5A. Co-calibration of </w:t>
      </w:r>
      <w:r w:rsidRPr="22AD4474" w:rsidR="006A1E4E">
        <w:rPr>
          <w:rFonts w:ascii="Arial" w:hAnsi="Arial" w:cs="Arial"/>
          <w:i w:val="0"/>
          <w:iCs w:val="0"/>
          <w:color w:val="auto"/>
        </w:rPr>
        <w:t>m</w:t>
      </w:r>
      <w:r w:rsidRPr="22AD4474" w:rsidR="00583C86">
        <w:rPr>
          <w:rFonts w:ascii="Arial" w:hAnsi="Arial" w:cs="Arial"/>
          <w:i w:val="0"/>
          <w:iCs w:val="0"/>
          <w:color w:val="auto"/>
        </w:rPr>
        <w:t xml:space="preserve">emory </w:t>
      </w:r>
    </w:p>
    <w:p w:rsidRPr="00583C86" w:rsidR="00583C86" w:rsidP="00322171" w:rsidRDefault="00583C86" w14:paraId="555E281E" w14:textId="1CED5699">
      <w:pPr>
        <w:pStyle w:val="Study"/>
        <w:tabs>
          <w:tab w:val="clear" w:pos="360"/>
          <w:tab w:val="left" w:pos="720"/>
        </w:tabs>
        <w:spacing w:line="240" w:lineRule="auto"/>
        <w:ind w:left="216" w:hanging="216"/>
        <w:rPr>
          <w:b w:val="0"/>
          <w:bCs w:val="0"/>
          <w:sz w:val="24"/>
          <w:szCs w:val="24"/>
        </w:rPr>
      </w:pPr>
      <w:r w:rsidRPr="00583C86">
        <w:rPr>
          <w:sz w:val="24"/>
          <w:szCs w:val="24"/>
        </w:rPr>
        <w:t>ACT</w:t>
      </w:r>
      <w:r w:rsidR="00C9035B">
        <w:rPr>
          <w:sz w:val="24"/>
          <w:szCs w:val="24"/>
        </w:rPr>
        <w:t>:</w:t>
      </w:r>
      <w:r w:rsidRPr="00583C86">
        <w:rPr>
          <w:sz w:val="24"/>
          <w:szCs w:val="24"/>
        </w:rPr>
        <w:t xml:space="preserve"> </w:t>
      </w:r>
      <w:r w:rsidRPr="00583C86">
        <w:rPr>
          <w:b w:val="0"/>
          <w:bCs w:val="0"/>
          <w:sz w:val="24"/>
          <w:szCs w:val="24"/>
        </w:rPr>
        <w:t>Final model was the data driven bifactor model with CFI = 0</w:t>
      </w:r>
      <w:r w:rsidRPr="00583C86">
        <w:rPr>
          <w:rFonts w:eastAsia="Times New Roman"/>
          <w:b w:val="0"/>
          <w:bCs w:val="0"/>
          <w:sz w:val="24"/>
          <w:szCs w:val="24"/>
        </w:rPr>
        <w:t>.</w:t>
      </w:r>
      <w:r w:rsidRPr="00583C86">
        <w:rPr>
          <w:b w:val="0"/>
          <w:bCs w:val="0"/>
          <w:sz w:val="24"/>
          <w:szCs w:val="24"/>
        </w:rPr>
        <w:t>941, TLI = 0</w:t>
      </w:r>
      <w:r w:rsidRPr="00583C86">
        <w:rPr>
          <w:rFonts w:eastAsia="Times New Roman"/>
          <w:b w:val="0"/>
          <w:bCs w:val="0"/>
          <w:sz w:val="24"/>
          <w:szCs w:val="24"/>
        </w:rPr>
        <w:t>.</w:t>
      </w:r>
      <w:r w:rsidRPr="00583C86">
        <w:rPr>
          <w:b w:val="0"/>
          <w:bCs w:val="0"/>
          <w:sz w:val="24"/>
          <w:szCs w:val="24"/>
        </w:rPr>
        <w:t>936, and RMSEA = 0</w:t>
      </w:r>
      <w:r w:rsidRPr="00583C86">
        <w:rPr>
          <w:rFonts w:eastAsia="Times New Roman"/>
          <w:b w:val="0"/>
          <w:bCs w:val="0"/>
          <w:sz w:val="24"/>
          <w:szCs w:val="24"/>
        </w:rPr>
        <w:t>.</w:t>
      </w:r>
      <w:r w:rsidRPr="00583C86">
        <w:rPr>
          <w:b w:val="0"/>
          <w:bCs w:val="0"/>
          <w:sz w:val="24"/>
          <w:szCs w:val="24"/>
        </w:rPr>
        <w:t>057. The following items were included in the CFA analysis:</w:t>
      </w:r>
    </w:p>
    <w:p w:rsidRPr="00583C86" w:rsidR="00583C86" w:rsidP="00583C86" w:rsidRDefault="00583C86" w14:paraId="1835EB28" w14:textId="18DB07FB">
      <w:pPr>
        <w:pStyle w:val="SupTableHead"/>
        <w:rPr>
          <w:szCs w:val="20"/>
        </w:rPr>
      </w:pPr>
      <w:r w:rsidRPr="00583C86">
        <w:rPr>
          <w:szCs w:val="20"/>
        </w:rPr>
        <w:t>Table 1. Items and secondary structure for memory for the ACT study</w:t>
      </w:r>
    </w:p>
    <w:tbl>
      <w:tblPr>
        <w:tblW w:w="9535" w:type="dxa"/>
        <w:tblLayout w:type="fixed"/>
        <w:tblLook w:val="04A0" w:firstRow="1" w:lastRow="0" w:firstColumn="1" w:lastColumn="0" w:noHBand="0" w:noVBand="1"/>
      </w:tblPr>
      <w:tblGrid>
        <w:gridCol w:w="1345"/>
        <w:gridCol w:w="1350"/>
        <w:gridCol w:w="5400"/>
        <w:gridCol w:w="1440"/>
      </w:tblGrid>
      <w:tr w:rsidRPr="00E62507" w:rsidR="00233714" w:rsidTr="00233714" w14:paraId="2B3A3D63" w14:textId="77777777">
        <w:trPr>
          <w:trHeight w:val="300"/>
        </w:trPr>
        <w:tc>
          <w:tcPr>
            <w:tcW w:w="1345" w:type="dxa"/>
            <w:tcBorders>
              <w:top w:val="single" w:color="auto" w:sz="4" w:space="0"/>
              <w:left w:val="single" w:color="auto" w:sz="4" w:space="0"/>
              <w:bottom w:val="single" w:color="auto" w:sz="4" w:space="0"/>
              <w:right w:val="single" w:color="auto" w:sz="4" w:space="0"/>
            </w:tcBorders>
            <w:shd w:val="clear" w:color="auto" w:fill="595959"/>
            <w:noWrap/>
            <w:vAlign w:val="center"/>
          </w:tcPr>
          <w:p w:rsidRPr="00E62507" w:rsidR="00233714" w:rsidP="00233714" w:rsidRDefault="00233714" w14:paraId="3FCE0F7F" w14:textId="77777777">
            <w:pPr>
              <w:jc w:val="center"/>
              <w:rPr>
                <w:rFonts w:ascii="Arial" w:hAnsi="Arial" w:eastAsia="Times New Roman" w:cs="Arial"/>
                <w:b/>
                <w:bCs/>
                <w:color w:val="FFFFFF" w:themeColor="background1"/>
              </w:rPr>
            </w:pPr>
            <w:r w:rsidRPr="00E62507">
              <w:rPr>
                <w:rFonts w:ascii="Arial" w:hAnsi="Arial" w:eastAsia="Times New Roman" w:cs="Arial"/>
                <w:b/>
                <w:bCs/>
                <w:color w:val="FFFFFF" w:themeColor="background1"/>
              </w:rPr>
              <w:t>Study</w:t>
            </w:r>
          </w:p>
        </w:tc>
        <w:tc>
          <w:tcPr>
            <w:tcW w:w="1350" w:type="dxa"/>
            <w:tcBorders>
              <w:top w:val="single" w:color="auto" w:sz="4" w:space="0"/>
              <w:left w:val="nil"/>
              <w:bottom w:val="single" w:color="auto" w:sz="4" w:space="0"/>
              <w:right w:val="single" w:color="auto" w:sz="4" w:space="0"/>
            </w:tcBorders>
            <w:shd w:val="clear" w:color="auto" w:fill="595959"/>
            <w:noWrap/>
            <w:vAlign w:val="center"/>
          </w:tcPr>
          <w:p w:rsidRPr="00E62507" w:rsidR="00233714" w:rsidP="00233714" w:rsidRDefault="00233714" w14:paraId="5F35525A" w14:textId="77777777">
            <w:pPr>
              <w:jc w:val="center"/>
              <w:rPr>
                <w:rFonts w:ascii="Arial" w:hAnsi="Arial" w:eastAsia="Times New Roman" w:cs="Arial"/>
                <w:b/>
                <w:bCs/>
                <w:color w:val="FFFFFF" w:themeColor="background1"/>
              </w:rPr>
            </w:pPr>
            <w:r w:rsidRPr="00E62507">
              <w:rPr>
                <w:rFonts w:ascii="Arial" w:hAnsi="Arial" w:eastAsia="Times New Roman" w:cs="Arial"/>
                <w:b/>
                <w:bCs/>
                <w:color w:val="FFFFFF" w:themeColor="background1"/>
              </w:rPr>
              <w:t>Variable</w:t>
            </w:r>
          </w:p>
        </w:tc>
        <w:tc>
          <w:tcPr>
            <w:tcW w:w="5400" w:type="dxa"/>
            <w:tcBorders>
              <w:top w:val="single" w:color="auto" w:sz="4" w:space="0"/>
              <w:left w:val="nil"/>
              <w:bottom w:val="single" w:color="auto" w:sz="4" w:space="0"/>
              <w:right w:val="single" w:color="auto" w:sz="4" w:space="0"/>
            </w:tcBorders>
            <w:shd w:val="clear" w:color="auto" w:fill="595959"/>
            <w:noWrap/>
            <w:vAlign w:val="center"/>
          </w:tcPr>
          <w:p w:rsidRPr="00E62507" w:rsidR="00233714" w:rsidP="00233714" w:rsidRDefault="00233714" w14:paraId="1BA53105" w14:textId="77777777">
            <w:pPr>
              <w:jc w:val="center"/>
              <w:rPr>
                <w:rFonts w:ascii="Arial" w:hAnsi="Arial" w:eastAsia="Times New Roman" w:cs="Arial"/>
                <w:b/>
                <w:bCs/>
                <w:color w:val="FFFFFF" w:themeColor="background1"/>
              </w:rPr>
            </w:pPr>
            <w:r w:rsidRPr="00E62507">
              <w:rPr>
                <w:rFonts w:ascii="Arial" w:hAnsi="Arial" w:eastAsia="Times New Roman" w:cs="Arial"/>
                <w:b/>
                <w:bCs/>
                <w:color w:val="FFFFFF" w:themeColor="background1"/>
              </w:rPr>
              <w:t>Description</w:t>
            </w:r>
          </w:p>
        </w:tc>
        <w:tc>
          <w:tcPr>
            <w:tcW w:w="1440" w:type="dxa"/>
            <w:tcBorders>
              <w:top w:val="single" w:color="auto" w:sz="4" w:space="0"/>
              <w:left w:val="nil"/>
              <w:bottom w:val="single" w:color="auto" w:sz="4" w:space="0"/>
              <w:right w:val="single" w:color="auto" w:sz="4" w:space="0"/>
            </w:tcBorders>
            <w:shd w:val="clear" w:color="auto" w:fill="595959"/>
            <w:vAlign w:val="center"/>
          </w:tcPr>
          <w:p w:rsidRPr="00E62507" w:rsidR="00233714" w:rsidP="00233714" w:rsidRDefault="00233714" w14:paraId="2B565CFE" w14:textId="77777777">
            <w:pPr>
              <w:tabs>
                <w:tab w:val="left" w:pos="144"/>
              </w:tabs>
              <w:jc w:val="center"/>
              <w:rPr>
                <w:rFonts w:ascii="Arial" w:hAnsi="Arial" w:eastAsia="Times New Roman" w:cs="Arial"/>
                <w:b/>
                <w:bCs/>
                <w:color w:val="FFFFFF" w:themeColor="background1"/>
              </w:rPr>
            </w:pPr>
            <w:r w:rsidRPr="00E62507">
              <w:rPr>
                <w:rFonts w:ascii="Arial" w:hAnsi="Arial" w:eastAsia="Times New Roman" w:cs="Arial"/>
                <w:b/>
                <w:bCs/>
                <w:color w:val="FFFFFF" w:themeColor="background1"/>
              </w:rPr>
              <w:t>Secondary Structure</w:t>
            </w:r>
          </w:p>
        </w:tc>
      </w:tr>
      <w:tr w:rsidRPr="00E62507" w:rsidR="00583C86" w:rsidTr="00233714" w14:paraId="38C53B9F" w14:textId="77777777">
        <w:trPr>
          <w:trHeight w:val="300"/>
        </w:trPr>
        <w:tc>
          <w:tcPr>
            <w:tcW w:w="1345" w:type="dxa"/>
            <w:tcBorders>
              <w:top w:val="single" w:color="auto" w:sz="4" w:space="0"/>
              <w:left w:val="single" w:color="auto" w:sz="4" w:space="0"/>
              <w:bottom w:val="single" w:color="auto" w:sz="4" w:space="0"/>
              <w:right w:val="single" w:color="auto" w:sz="4" w:space="0"/>
            </w:tcBorders>
            <w:shd w:val="clear" w:color="000000" w:fill="C6E0B4"/>
            <w:noWrap/>
            <w:vAlign w:val="bottom"/>
            <w:hideMark/>
          </w:tcPr>
          <w:p w:rsidRPr="00583C86" w:rsidR="00583C86" w:rsidP="00583C86" w:rsidRDefault="00583C86" w14:paraId="7451D2E2" w14:textId="6F5D5C0B">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single" w:color="auto" w:sz="4" w:space="0"/>
              <w:left w:val="nil"/>
              <w:bottom w:val="single" w:color="auto" w:sz="4" w:space="0"/>
              <w:right w:val="single" w:color="auto" w:sz="4" w:space="0"/>
            </w:tcBorders>
            <w:shd w:val="clear" w:color="000000" w:fill="C6E0B4"/>
            <w:noWrap/>
            <w:vAlign w:val="bottom"/>
            <w:hideMark/>
          </w:tcPr>
          <w:p w:rsidRPr="00583C86" w:rsidR="00583C86" w:rsidP="00583C86" w:rsidRDefault="00583C86" w14:paraId="021412BB" w14:textId="1C162DEE">
            <w:pPr>
              <w:rPr>
                <w:rFonts w:ascii="Arial" w:hAnsi="Arial" w:eastAsia="Times New Roman" w:cs="Arial"/>
                <w:bCs/>
                <w:color w:val="000000"/>
                <w:sz w:val="22"/>
                <w:szCs w:val="22"/>
              </w:rPr>
            </w:pPr>
            <w:proofErr w:type="spellStart"/>
            <w:r w:rsidRPr="00583C86">
              <w:rPr>
                <w:rFonts w:ascii="Arial" w:hAnsi="Arial" w:eastAsia="Times New Roman" w:cs="Arial"/>
                <w:bCs/>
                <w:color w:val="000000"/>
                <w:sz w:val="22"/>
                <w:szCs w:val="22"/>
              </w:rPr>
              <w:t>mat_mem</w:t>
            </w:r>
            <w:proofErr w:type="spellEnd"/>
          </w:p>
        </w:tc>
        <w:tc>
          <w:tcPr>
            <w:tcW w:w="5400" w:type="dxa"/>
            <w:tcBorders>
              <w:top w:val="single" w:color="auto" w:sz="4" w:space="0"/>
              <w:left w:val="nil"/>
              <w:bottom w:val="single" w:color="auto" w:sz="4" w:space="0"/>
              <w:right w:val="single" w:color="auto" w:sz="4" w:space="0"/>
            </w:tcBorders>
            <w:shd w:val="clear" w:color="000000" w:fill="C6E0B4"/>
            <w:noWrap/>
            <w:vAlign w:val="bottom"/>
            <w:hideMark/>
          </w:tcPr>
          <w:p w:rsidRPr="00583C86" w:rsidR="00583C86" w:rsidP="00583C86" w:rsidRDefault="00583C86" w14:paraId="571F2F54" w14:textId="2CD63CF6">
            <w:pPr>
              <w:rPr>
                <w:rFonts w:ascii="Arial" w:hAnsi="Arial" w:eastAsia="Times New Roman" w:cs="Arial"/>
                <w:bCs/>
                <w:color w:val="000000"/>
                <w:sz w:val="22"/>
                <w:szCs w:val="22"/>
              </w:rPr>
            </w:pPr>
            <w:r w:rsidRPr="00583C86">
              <w:rPr>
                <w:rFonts w:ascii="Arial" w:hAnsi="Arial" w:eastAsia="Times New Roman" w:cs="Arial"/>
                <w:bCs/>
                <w:color w:val="000000"/>
                <w:sz w:val="22"/>
                <w:szCs w:val="22"/>
              </w:rPr>
              <w:t>DRS: Mattis Dementia Rating Scale Memory score</w:t>
            </w:r>
          </w:p>
        </w:tc>
        <w:tc>
          <w:tcPr>
            <w:tcW w:w="1440" w:type="dxa"/>
            <w:tcBorders>
              <w:top w:val="single" w:color="auto" w:sz="4" w:space="0"/>
              <w:left w:val="nil"/>
              <w:bottom w:val="single" w:color="auto" w:sz="4" w:space="0"/>
              <w:right w:val="single" w:color="auto" w:sz="4" w:space="0"/>
            </w:tcBorders>
            <w:shd w:val="clear" w:color="auto" w:fill="FBD4B4" w:themeFill="accent6" w:themeFillTint="66"/>
          </w:tcPr>
          <w:p w:rsidRPr="00583C86" w:rsidR="00583C86" w:rsidP="00583C86" w:rsidRDefault="00583C86" w14:paraId="6267877A" w14:textId="7B1DCFFB">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F1</w:t>
            </w:r>
          </w:p>
        </w:tc>
      </w:tr>
      <w:tr w:rsidRPr="00E62507" w:rsidR="00583C86" w:rsidTr="00233714" w14:paraId="6AC08D0D" w14:textId="77777777">
        <w:trPr>
          <w:trHeight w:val="300"/>
        </w:trPr>
        <w:tc>
          <w:tcPr>
            <w:tcW w:w="1345" w:type="dxa"/>
            <w:tcBorders>
              <w:top w:val="nil"/>
              <w:left w:val="single" w:color="auto" w:sz="4" w:space="0"/>
              <w:bottom w:val="single" w:color="auto" w:sz="4" w:space="0"/>
              <w:right w:val="single" w:color="auto" w:sz="4" w:space="0"/>
            </w:tcBorders>
            <w:shd w:val="clear" w:color="000000" w:fill="C6E0B4"/>
            <w:noWrap/>
            <w:vAlign w:val="bottom"/>
            <w:hideMark/>
          </w:tcPr>
          <w:p w:rsidRPr="00583C86" w:rsidR="00583C86" w:rsidP="00583C86" w:rsidRDefault="00583C86" w14:paraId="018D169C" w14:textId="1C663EF5">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1CA91BF7" w14:textId="5CEC8411">
            <w:pPr>
              <w:rPr>
                <w:rFonts w:ascii="Arial" w:hAnsi="Arial" w:eastAsia="Times New Roman" w:cs="Arial"/>
                <w:bCs/>
                <w:color w:val="000000"/>
                <w:sz w:val="22"/>
                <w:szCs w:val="22"/>
              </w:rPr>
            </w:pPr>
            <w:r w:rsidRPr="00583C86">
              <w:rPr>
                <w:rFonts w:ascii="Arial" w:hAnsi="Arial" w:eastAsia="Times New Roman" w:cs="Arial"/>
                <w:bCs/>
                <w:color w:val="000000"/>
                <w:sz w:val="22"/>
                <w:szCs w:val="22"/>
              </w:rPr>
              <w:t>w_in_c1</w:t>
            </w:r>
          </w:p>
        </w:tc>
        <w:tc>
          <w:tcPr>
            <w:tcW w:w="540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1EA29C8A" w14:textId="4C71C944">
            <w:pPr>
              <w:rPr>
                <w:rFonts w:ascii="Arial" w:hAnsi="Arial" w:eastAsia="Times New Roman" w:cs="Arial"/>
                <w:bCs/>
                <w:color w:val="000000"/>
                <w:sz w:val="22"/>
                <w:szCs w:val="22"/>
              </w:rPr>
            </w:pPr>
            <w:r w:rsidRPr="00583C86">
              <w:rPr>
                <w:rFonts w:ascii="Arial" w:hAnsi="Arial" w:cs="Arial"/>
                <w:color w:val="000000"/>
                <w:sz w:val="22"/>
                <w:szCs w:val="22"/>
              </w:rPr>
              <w:t>CERAD: Word list learning trial 1 total score</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5F5C15E3" w14:textId="5B399EDB">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F1</w:t>
            </w:r>
          </w:p>
        </w:tc>
      </w:tr>
      <w:tr w:rsidRPr="00E62507" w:rsidR="00583C86" w:rsidTr="00233714" w14:paraId="3AF6E320" w14:textId="77777777">
        <w:trPr>
          <w:trHeight w:val="300"/>
        </w:trPr>
        <w:tc>
          <w:tcPr>
            <w:tcW w:w="1345" w:type="dxa"/>
            <w:tcBorders>
              <w:top w:val="nil"/>
              <w:left w:val="single" w:color="auto" w:sz="4" w:space="0"/>
              <w:bottom w:val="single" w:color="auto" w:sz="4" w:space="0"/>
              <w:right w:val="single" w:color="auto" w:sz="4" w:space="0"/>
            </w:tcBorders>
            <w:shd w:val="clear" w:color="000000" w:fill="C6E0B4"/>
            <w:noWrap/>
            <w:vAlign w:val="bottom"/>
            <w:hideMark/>
          </w:tcPr>
          <w:p w:rsidRPr="00583C86" w:rsidR="00583C86" w:rsidP="00583C86" w:rsidRDefault="00583C86" w14:paraId="77F01D50" w14:textId="52145864">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51A16DFD" w14:textId="38C1ECCE">
            <w:pPr>
              <w:rPr>
                <w:rFonts w:ascii="Arial" w:hAnsi="Arial" w:eastAsia="Times New Roman" w:cs="Arial"/>
                <w:bCs/>
                <w:color w:val="000000"/>
                <w:sz w:val="22"/>
                <w:szCs w:val="22"/>
              </w:rPr>
            </w:pPr>
            <w:r w:rsidRPr="00583C86">
              <w:rPr>
                <w:rFonts w:ascii="Arial" w:hAnsi="Arial" w:eastAsia="Times New Roman" w:cs="Arial"/>
                <w:bCs/>
                <w:color w:val="000000"/>
                <w:sz w:val="22"/>
                <w:szCs w:val="22"/>
              </w:rPr>
              <w:t>w_in_c2</w:t>
            </w:r>
          </w:p>
        </w:tc>
        <w:tc>
          <w:tcPr>
            <w:tcW w:w="540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39055A5A" w14:textId="47105FEF">
            <w:pPr>
              <w:rPr>
                <w:rFonts w:ascii="Arial" w:hAnsi="Arial" w:eastAsia="Times New Roman" w:cs="Arial"/>
                <w:bCs/>
                <w:color w:val="000000"/>
                <w:sz w:val="22"/>
                <w:szCs w:val="22"/>
              </w:rPr>
            </w:pPr>
            <w:r w:rsidRPr="00583C86">
              <w:rPr>
                <w:rFonts w:ascii="Arial" w:hAnsi="Arial" w:cs="Arial"/>
                <w:color w:val="000000"/>
                <w:sz w:val="22"/>
                <w:szCs w:val="22"/>
              </w:rPr>
              <w:t>CERAD: Word list learning trial 2 total score</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1D680790" w14:textId="77220609">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F1</w:t>
            </w:r>
          </w:p>
        </w:tc>
      </w:tr>
      <w:tr w:rsidRPr="00E62507" w:rsidR="00583C86" w:rsidTr="00233714" w14:paraId="6D102B5B" w14:textId="77777777">
        <w:trPr>
          <w:trHeight w:val="300"/>
        </w:trPr>
        <w:tc>
          <w:tcPr>
            <w:tcW w:w="1345" w:type="dxa"/>
            <w:tcBorders>
              <w:top w:val="nil"/>
              <w:left w:val="single" w:color="auto" w:sz="4" w:space="0"/>
              <w:bottom w:val="single" w:color="auto" w:sz="4" w:space="0"/>
              <w:right w:val="single" w:color="auto" w:sz="4" w:space="0"/>
            </w:tcBorders>
            <w:shd w:val="clear" w:color="000000" w:fill="C6E0B4"/>
            <w:noWrap/>
            <w:vAlign w:val="bottom"/>
            <w:hideMark/>
          </w:tcPr>
          <w:p w:rsidRPr="00583C86" w:rsidR="00583C86" w:rsidP="00583C86" w:rsidRDefault="00583C86" w14:paraId="2C7404DD" w14:textId="30293BE1">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79EB5BA3" w14:textId="27C49EFF">
            <w:pPr>
              <w:rPr>
                <w:rFonts w:ascii="Arial" w:hAnsi="Arial" w:eastAsia="Times New Roman" w:cs="Arial"/>
                <w:bCs/>
                <w:color w:val="000000"/>
                <w:sz w:val="22"/>
                <w:szCs w:val="22"/>
              </w:rPr>
            </w:pPr>
            <w:r w:rsidRPr="00583C86">
              <w:rPr>
                <w:rFonts w:ascii="Arial" w:hAnsi="Arial" w:eastAsia="Times New Roman" w:cs="Arial"/>
                <w:bCs/>
                <w:color w:val="000000"/>
                <w:sz w:val="22"/>
                <w:szCs w:val="22"/>
              </w:rPr>
              <w:t>w_in_c3</w:t>
            </w:r>
          </w:p>
        </w:tc>
        <w:tc>
          <w:tcPr>
            <w:tcW w:w="540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552775BF" w14:textId="50776D04">
            <w:pPr>
              <w:rPr>
                <w:rFonts w:ascii="Arial" w:hAnsi="Arial" w:eastAsia="Times New Roman" w:cs="Arial"/>
                <w:bCs/>
                <w:color w:val="000000"/>
                <w:sz w:val="22"/>
                <w:szCs w:val="22"/>
              </w:rPr>
            </w:pPr>
            <w:r w:rsidRPr="00583C86">
              <w:rPr>
                <w:rFonts w:ascii="Arial" w:hAnsi="Arial" w:cs="Arial"/>
                <w:color w:val="000000"/>
                <w:sz w:val="22"/>
                <w:szCs w:val="22"/>
              </w:rPr>
              <w:t>CERAD: Word list learning trial 3 total score</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65DD1233" w14:textId="1A7868DA">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F1</w:t>
            </w:r>
          </w:p>
        </w:tc>
      </w:tr>
      <w:tr w:rsidRPr="00E62507" w:rsidR="00583C86" w:rsidTr="00233714" w14:paraId="3F15198A" w14:textId="77777777">
        <w:trPr>
          <w:trHeight w:val="300"/>
        </w:trPr>
        <w:tc>
          <w:tcPr>
            <w:tcW w:w="1345" w:type="dxa"/>
            <w:tcBorders>
              <w:top w:val="nil"/>
              <w:left w:val="single" w:color="auto" w:sz="4" w:space="0"/>
              <w:bottom w:val="single" w:color="auto" w:sz="4" w:space="0"/>
              <w:right w:val="single" w:color="auto" w:sz="4" w:space="0"/>
            </w:tcBorders>
            <w:shd w:val="clear" w:color="000000" w:fill="C6E0B4"/>
            <w:noWrap/>
            <w:vAlign w:val="bottom"/>
            <w:hideMark/>
          </w:tcPr>
          <w:p w:rsidRPr="00583C86" w:rsidR="00583C86" w:rsidP="00583C86" w:rsidRDefault="00583C86" w14:paraId="205C336D" w14:textId="7D74144E">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0C2DAFB2" w14:textId="3D129904">
            <w:pPr>
              <w:rPr>
                <w:rFonts w:ascii="Arial" w:hAnsi="Arial" w:eastAsia="Times New Roman" w:cs="Arial"/>
                <w:bCs/>
                <w:color w:val="000000"/>
                <w:sz w:val="22"/>
                <w:szCs w:val="22"/>
              </w:rPr>
            </w:pPr>
            <w:proofErr w:type="spellStart"/>
            <w:r w:rsidRPr="00583C86">
              <w:rPr>
                <w:rFonts w:ascii="Arial" w:hAnsi="Arial" w:eastAsia="Times New Roman" w:cs="Arial"/>
                <w:bCs/>
                <w:color w:val="000000"/>
                <w:sz w:val="22"/>
                <w:szCs w:val="22"/>
              </w:rPr>
              <w:t>w_rcl_c</w:t>
            </w:r>
            <w:proofErr w:type="spellEnd"/>
          </w:p>
        </w:tc>
        <w:tc>
          <w:tcPr>
            <w:tcW w:w="540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4FBA03FF" w14:textId="44738D38">
            <w:pPr>
              <w:rPr>
                <w:rFonts w:ascii="Arial" w:hAnsi="Arial" w:eastAsia="Times New Roman" w:cs="Arial"/>
                <w:bCs/>
                <w:color w:val="000000"/>
                <w:sz w:val="22"/>
                <w:szCs w:val="22"/>
              </w:rPr>
            </w:pPr>
            <w:r w:rsidRPr="00583C86">
              <w:rPr>
                <w:rFonts w:ascii="Arial" w:hAnsi="Arial" w:cs="Arial"/>
                <w:color w:val="000000"/>
                <w:sz w:val="22"/>
                <w:szCs w:val="22"/>
              </w:rPr>
              <w:t xml:space="preserve">CERAD: </w:t>
            </w:r>
            <w:r w:rsidRPr="00583C86">
              <w:rPr>
                <w:rFonts w:ascii="Arial" w:hAnsi="Arial" w:eastAsia="Times New Roman" w:cs="Arial"/>
                <w:bCs/>
                <w:color w:val="000000"/>
                <w:sz w:val="22"/>
                <w:szCs w:val="22"/>
              </w:rPr>
              <w:t>Word List Recall—correct</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2E3840A7" w14:textId="596D7C45">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F1</w:t>
            </w:r>
          </w:p>
        </w:tc>
      </w:tr>
      <w:tr w:rsidRPr="00E62507" w:rsidR="00583C86" w:rsidTr="00233714" w14:paraId="1500370F" w14:textId="77777777">
        <w:trPr>
          <w:trHeight w:val="300"/>
        </w:trPr>
        <w:tc>
          <w:tcPr>
            <w:tcW w:w="1345" w:type="dxa"/>
            <w:tcBorders>
              <w:top w:val="nil"/>
              <w:left w:val="single" w:color="auto" w:sz="4" w:space="0"/>
              <w:bottom w:val="single" w:color="auto" w:sz="4" w:space="0"/>
              <w:right w:val="single" w:color="auto" w:sz="4" w:space="0"/>
            </w:tcBorders>
            <w:shd w:val="clear" w:color="000000" w:fill="C6E0B4"/>
            <w:noWrap/>
            <w:vAlign w:val="bottom"/>
            <w:hideMark/>
          </w:tcPr>
          <w:p w:rsidRPr="00583C86" w:rsidR="00583C86" w:rsidP="00583C86" w:rsidRDefault="00583C86" w14:paraId="278198ED" w14:textId="778B506B">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31D4951D" w14:textId="2980A9CB">
            <w:pPr>
              <w:rPr>
                <w:rFonts w:ascii="Arial" w:hAnsi="Arial" w:eastAsia="Times New Roman" w:cs="Arial"/>
                <w:bCs/>
                <w:color w:val="000000"/>
                <w:sz w:val="22"/>
                <w:szCs w:val="22"/>
              </w:rPr>
            </w:pPr>
            <w:proofErr w:type="spellStart"/>
            <w:r w:rsidRPr="00583C86">
              <w:rPr>
                <w:rFonts w:ascii="Arial" w:hAnsi="Arial" w:eastAsia="Times New Roman" w:cs="Arial"/>
                <w:bCs/>
                <w:color w:val="000000"/>
                <w:sz w:val="22"/>
                <w:szCs w:val="22"/>
              </w:rPr>
              <w:t>w_rcg_t</w:t>
            </w:r>
            <w:proofErr w:type="spellEnd"/>
          </w:p>
        </w:tc>
        <w:tc>
          <w:tcPr>
            <w:tcW w:w="540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43694B48" w14:textId="0CDDD0F5">
            <w:pPr>
              <w:rPr>
                <w:rFonts w:ascii="Arial" w:hAnsi="Arial" w:eastAsia="Times New Roman" w:cs="Arial"/>
                <w:bCs/>
                <w:color w:val="000000"/>
                <w:sz w:val="22"/>
                <w:szCs w:val="22"/>
              </w:rPr>
            </w:pPr>
            <w:r w:rsidRPr="00583C86">
              <w:rPr>
                <w:rFonts w:ascii="Arial" w:hAnsi="Arial" w:cs="Arial"/>
                <w:color w:val="000000"/>
                <w:sz w:val="22"/>
                <w:szCs w:val="22"/>
              </w:rPr>
              <w:t xml:space="preserve">CERAD: </w:t>
            </w:r>
            <w:r w:rsidRPr="00583C86">
              <w:rPr>
                <w:rFonts w:ascii="Arial" w:hAnsi="Arial" w:eastAsia="Times New Roman" w:cs="Arial"/>
                <w:bCs/>
                <w:color w:val="000000"/>
                <w:sz w:val="22"/>
                <w:szCs w:val="22"/>
              </w:rPr>
              <w:t>Word Recognition—total correct</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3979E984" w14:textId="5DDD79FC">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F1</w:t>
            </w:r>
          </w:p>
        </w:tc>
      </w:tr>
      <w:tr w:rsidRPr="00E62507" w:rsidR="00583C86" w:rsidTr="00233714" w14:paraId="47B1B096" w14:textId="77777777">
        <w:trPr>
          <w:trHeight w:val="300"/>
        </w:trPr>
        <w:tc>
          <w:tcPr>
            <w:tcW w:w="1345" w:type="dxa"/>
            <w:tcBorders>
              <w:top w:val="nil"/>
              <w:left w:val="single" w:color="auto" w:sz="4" w:space="0"/>
              <w:bottom w:val="single" w:color="auto" w:sz="4" w:space="0"/>
              <w:right w:val="single" w:color="auto" w:sz="4" w:space="0"/>
            </w:tcBorders>
            <w:shd w:val="clear" w:color="000000" w:fill="C6E0B4"/>
            <w:noWrap/>
            <w:vAlign w:val="bottom"/>
            <w:hideMark/>
          </w:tcPr>
          <w:p w:rsidRPr="00583C86" w:rsidR="00583C86" w:rsidP="00583C86" w:rsidRDefault="00583C86" w14:paraId="444D0694" w14:textId="7DE5BC09">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5A022438" w14:textId="49FFC165">
            <w:pPr>
              <w:rPr>
                <w:rFonts w:ascii="Arial" w:hAnsi="Arial" w:eastAsia="Times New Roman" w:cs="Arial"/>
                <w:bCs/>
                <w:color w:val="000000"/>
                <w:sz w:val="22"/>
                <w:szCs w:val="22"/>
              </w:rPr>
            </w:pPr>
            <w:proofErr w:type="spellStart"/>
            <w:r w:rsidRPr="00583C86">
              <w:rPr>
                <w:rFonts w:ascii="Arial" w:hAnsi="Arial" w:eastAsia="Times New Roman" w:cs="Arial"/>
                <w:bCs/>
                <w:color w:val="000000"/>
                <w:sz w:val="22"/>
                <w:szCs w:val="22"/>
              </w:rPr>
              <w:t>cp_re_ci</w:t>
            </w:r>
            <w:proofErr w:type="spellEnd"/>
          </w:p>
        </w:tc>
        <w:tc>
          <w:tcPr>
            <w:tcW w:w="540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1F346AFD" w14:textId="07BFB3E8">
            <w:pPr>
              <w:rPr>
                <w:rFonts w:ascii="Arial" w:hAnsi="Arial" w:eastAsia="Times New Roman" w:cs="Arial"/>
                <w:bCs/>
                <w:color w:val="000000"/>
                <w:sz w:val="22"/>
                <w:szCs w:val="22"/>
              </w:rPr>
            </w:pPr>
            <w:r w:rsidRPr="00583C86">
              <w:rPr>
                <w:rFonts w:ascii="Arial" w:hAnsi="Arial" w:cs="Arial"/>
                <w:color w:val="000000"/>
                <w:sz w:val="22"/>
                <w:szCs w:val="22"/>
              </w:rPr>
              <w:t xml:space="preserve">CERAD: </w:t>
            </w:r>
            <w:r w:rsidRPr="00583C86">
              <w:rPr>
                <w:rFonts w:ascii="Arial" w:hAnsi="Arial" w:eastAsia="Times New Roman" w:cs="Arial"/>
                <w:bCs/>
                <w:color w:val="000000"/>
                <w:sz w:val="22"/>
                <w:szCs w:val="22"/>
              </w:rPr>
              <w:t>Constructional Praxis Delay—circle</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38F91BF1" w14:textId="77777777">
            <w:pPr>
              <w:tabs>
                <w:tab w:val="left" w:pos="144"/>
              </w:tabs>
              <w:jc w:val="center"/>
              <w:rPr>
                <w:rFonts w:ascii="Arial" w:hAnsi="Arial" w:eastAsia="Times New Roman" w:cs="Arial"/>
                <w:bCs/>
                <w:color w:val="000000"/>
                <w:sz w:val="22"/>
                <w:szCs w:val="22"/>
              </w:rPr>
            </w:pPr>
          </w:p>
        </w:tc>
      </w:tr>
      <w:tr w:rsidRPr="00E62507" w:rsidR="00583C86" w:rsidTr="00233714" w14:paraId="3A5EE1AE" w14:textId="77777777">
        <w:trPr>
          <w:trHeight w:val="300"/>
        </w:trPr>
        <w:tc>
          <w:tcPr>
            <w:tcW w:w="1345" w:type="dxa"/>
            <w:tcBorders>
              <w:top w:val="nil"/>
              <w:left w:val="single" w:color="auto" w:sz="4" w:space="0"/>
              <w:bottom w:val="single" w:color="auto" w:sz="4" w:space="0"/>
              <w:right w:val="single" w:color="auto" w:sz="4" w:space="0"/>
            </w:tcBorders>
            <w:shd w:val="clear" w:color="000000" w:fill="C6E0B4"/>
            <w:noWrap/>
            <w:vAlign w:val="bottom"/>
            <w:hideMark/>
          </w:tcPr>
          <w:p w:rsidRPr="00583C86" w:rsidR="00583C86" w:rsidP="00583C86" w:rsidRDefault="00583C86" w14:paraId="06D041A3" w14:textId="32159AA1">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7E72C734" w14:textId="20DBDDB9">
            <w:pPr>
              <w:rPr>
                <w:rFonts w:ascii="Arial" w:hAnsi="Arial" w:eastAsia="Times New Roman" w:cs="Arial"/>
                <w:bCs/>
                <w:color w:val="000000"/>
                <w:sz w:val="22"/>
                <w:szCs w:val="22"/>
              </w:rPr>
            </w:pPr>
            <w:proofErr w:type="spellStart"/>
            <w:r w:rsidRPr="00583C86">
              <w:rPr>
                <w:rFonts w:ascii="Arial" w:hAnsi="Arial" w:eastAsia="Times New Roman" w:cs="Arial"/>
                <w:bCs/>
                <w:color w:val="000000"/>
                <w:sz w:val="22"/>
                <w:szCs w:val="22"/>
              </w:rPr>
              <w:t>cp_re_di</w:t>
            </w:r>
            <w:proofErr w:type="spellEnd"/>
          </w:p>
        </w:tc>
        <w:tc>
          <w:tcPr>
            <w:tcW w:w="540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1451108D" w14:textId="7E343A61">
            <w:pPr>
              <w:rPr>
                <w:rFonts w:ascii="Arial" w:hAnsi="Arial" w:eastAsia="Times New Roman" w:cs="Arial"/>
                <w:bCs/>
                <w:color w:val="000000"/>
                <w:sz w:val="22"/>
                <w:szCs w:val="22"/>
              </w:rPr>
            </w:pPr>
            <w:r w:rsidRPr="00583C86">
              <w:rPr>
                <w:rFonts w:ascii="Arial" w:hAnsi="Arial" w:cs="Arial"/>
                <w:color w:val="000000"/>
                <w:sz w:val="22"/>
                <w:szCs w:val="22"/>
              </w:rPr>
              <w:t xml:space="preserve">CERAD: </w:t>
            </w:r>
            <w:r w:rsidRPr="00583C86">
              <w:rPr>
                <w:rFonts w:ascii="Arial" w:hAnsi="Arial" w:eastAsia="Times New Roman" w:cs="Arial"/>
                <w:bCs/>
                <w:color w:val="000000"/>
                <w:sz w:val="22"/>
                <w:szCs w:val="22"/>
              </w:rPr>
              <w:t>Constructional Praxis Delay—diamond</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04F4B20A" w14:textId="77777777">
            <w:pPr>
              <w:tabs>
                <w:tab w:val="left" w:pos="144"/>
              </w:tabs>
              <w:jc w:val="center"/>
              <w:rPr>
                <w:rFonts w:ascii="Arial" w:hAnsi="Arial" w:eastAsia="Times New Roman" w:cs="Arial"/>
                <w:bCs/>
                <w:color w:val="000000"/>
                <w:sz w:val="22"/>
                <w:szCs w:val="22"/>
              </w:rPr>
            </w:pPr>
          </w:p>
        </w:tc>
      </w:tr>
      <w:tr w:rsidRPr="00E62507" w:rsidR="00583C86" w:rsidTr="00233714" w14:paraId="36F8092A" w14:textId="77777777">
        <w:trPr>
          <w:trHeight w:val="300"/>
        </w:trPr>
        <w:tc>
          <w:tcPr>
            <w:tcW w:w="1345"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583C86" w:rsidR="00583C86" w:rsidP="00583C86" w:rsidRDefault="00583C86" w14:paraId="6504A4F4" w14:textId="752B7C86">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7E390F2F" w14:textId="7AB088E1">
            <w:pPr>
              <w:rPr>
                <w:rFonts w:ascii="Arial" w:hAnsi="Arial" w:eastAsia="Times New Roman" w:cs="Arial"/>
                <w:bCs/>
                <w:color w:val="000000"/>
                <w:sz w:val="22"/>
                <w:szCs w:val="22"/>
              </w:rPr>
            </w:pPr>
            <w:proofErr w:type="spellStart"/>
            <w:r w:rsidRPr="00583C86">
              <w:rPr>
                <w:rFonts w:ascii="Arial" w:hAnsi="Arial" w:eastAsia="Times New Roman" w:cs="Arial"/>
                <w:bCs/>
                <w:color w:val="000000"/>
                <w:sz w:val="22"/>
                <w:szCs w:val="22"/>
              </w:rPr>
              <w:t>cp_re_re</w:t>
            </w:r>
            <w:proofErr w:type="spellEnd"/>
          </w:p>
        </w:tc>
        <w:tc>
          <w:tcPr>
            <w:tcW w:w="540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6E088983" w14:textId="0BD1CCD1">
            <w:pPr>
              <w:rPr>
                <w:rFonts w:ascii="Arial" w:hAnsi="Arial" w:eastAsia="Times New Roman" w:cs="Arial"/>
                <w:bCs/>
                <w:color w:val="000000"/>
                <w:sz w:val="22"/>
                <w:szCs w:val="22"/>
              </w:rPr>
            </w:pPr>
            <w:r w:rsidRPr="00583C86">
              <w:rPr>
                <w:rFonts w:ascii="Arial" w:hAnsi="Arial" w:cs="Arial"/>
                <w:color w:val="000000"/>
                <w:sz w:val="22"/>
                <w:szCs w:val="22"/>
              </w:rPr>
              <w:t xml:space="preserve">CERAD: </w:t>
            </w:r>
            <w:r w:rsidRPr="00583C86">
              <w:rPr>
                <w:rFonts w:ascii="Arial" w:hAnsi="Arial" w:eastAsia="Times New Roman" w:cs="Arial"/>
                <w:bCs/>
                <w:color w:val="000000"/>
                <w:sz w:val="22"/>
                <w:szCs w:val="22"/>
              </w:rPr>
              <w:t>Constructional Praxis Delay—rectangles</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58906824" w14:textId="77777777">
            <w:pPr>
              <w:tabs>
                <w:tab w:val="left" w:pos="144"/>
              </w:tabs>
              <w:jc w:val="center"/>
              <w:rPr>
                <w:rFonts w:ascii="Arial" w:hAnsi="Arial" w:eastAsia="Times New Roman" w:cs="Arial"/>
                <w:bCs/>
                <w:color w:val="000000"/>
                <w:sz w:val="22"/>
                <w:szCs w:val="22"/>
              </w:rPr>
            </w:pPr>
          </w:p>
        </w:tc>
      </w:tr>
      <w:tr w:rsidRPr="00E62507" w:rsidR="00583C86" w:rsidTr="00233714" w14:paraId="40C4C7C2" w14:textId="77777777">
        <w:trPr>
          <w:trHeight w:val="300"/>
        </w:trPr>
        <w:tc>
          <w:tcPr>
            <w:tcW w:w="1345" w:type="dxa"/>
            <w:tcBorders>
              <w:top w:val="nil"/>
              <w:left w:val="single" w:color="auto" w:sz="4" w:space="0"/>
              <w:bottom w:val="single" w:color="auto" w:sz="4" w:space="0"/>
              <w:right w:val="single" w:color="auto" w:sz="4" w:space="0"/>
            </w:tcBorders>
            <w:shd w:val="clear" w:color="000000" w:fill="C6E0B4"/>
            <w:noWrap/>
            <w:vAlign w:val="bottom"/>
            <w:hideMark/>
          </w:tcPr>
          <w:p w:rsidRPr="00583C86" w:rsidR="00583C86" w:rsidP="00583C86" w:rsidRDefault="00583C86" w14:paraId="64847329" w14:textId="60A36FCE">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4842E31B" w14:textId="55AB6ED5">
            <w:pPr>
              <w:rPr>
                <w:rFonts w:ascii="Arial" w:hAnsi="Arial" w:eastAsia="Times New Roman" w:cs="Arial"/>
                <w:bCs/>
                <w:color w:val="000000"/>
                <w:sz w:val="22"/>
                <w:szCs w:val="22"/>
              </w:rPr>
            </w:pPr>
            <w:proofErr w:type="spellStart"/>
            <w:r w:rsidRPr="00583C86">
              <w:rPr>
                <w:rFonts w:ascii="Arial" w:hAnsi="Arial" w:eastAsia="Times New Roman" w:cs="Arial"/>
                <w:bCs/>
                <w:color w:val="000000"/>
                <w:sz w:val="22"/>
                <w:szCs w:val="22"/>
              </w:rPr>
              <w:t>cp_re_cu</w:t>
            </w:r>
            <w:proofErr w:type="spellEnd"/>
          </w:p>
        </w:tc>
        <w:tc>
          <w:tcPr>
            <w:tcW w:w="540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490F5C46" w14:textId="069C970D">
            <w:pPr>
              <w:rPr>
                <w:rFonts w:ascii="Arial" w:hAnsi="Arial" w:eastAsia="Times New Roman" w:cs="Arial"/>
                <w:bCs/>
                <w:color w:val="000000"/>
                <w:sz w:val="22"/>
                <w:szCs w:val="22"/>
              </w:rPr>
            </w:pPr>
            <w:r w:rsidRPr="00583C86">
              <w:rPr>
                <w:rFonts w:ascii="Arial" w:hAnsi="Arial" w:cs="Arial"/>
                <w:color w:val="000000"/>
                <w:sz w:val="22"/>
                <w:szCs w:val="22"/>
              </w:rPr>
              <w:t xml:space="preserve">CERAD: </w:t>
            </w:r>
            <w:r w:rsidRPr="00583C86">
              <w:rPr>
                <w:rFonts w:ascii="Arial" w:hAnsi="Arial" w:eastAsia="Times New Roman" w:cs="Arial"/>
                <w:bCs/>
                <w:color w:val="000000"/>
                <w:sz w:val="22"/>
                <w:szCs w:val="22"/>
              </w:rPr>
              <w:t>Constructional Praxis Delay—cube</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6D53BE9F" w14:textId="77777777">
            <w:pPr>
              <w:tabs>
                <w:tab w:val="left" w:pos="144"/>
              </w:tabs>
              <w:jc w:val="center"/>
              <w:rPr>
                <w:rFonts w:ascii="Arial" w:hAnsi="Arial" w:eastAsia="Times New Roman" w:cs="Arial"/>
                <w:bCs/>
                <w:color w:val="000000"/>
                <w:sz w:val="22"/>
                <w:szCs w:val="22"/>
              </w:rPr>
            </w:pPr>
          </w:p>
        </w:tc>
      </w:tr>
      <w:tr w:rsidRPr="00E62507" w:rsidR="00583C86" w:rsidTr="00233714" w14:paraId="077BA069" w14:textId="77777777">
        <w:trPr>
          <w:trHeight w:val="300"/>
        </w:trPr>
        <w:tc>
          <w:tcPr>
            <w:tcW w:w="1345" w:type="dxa"/>
            <w:tcBorders>
              <w:top w:val="nil"/>
              <w:left w:val="single" w:color="auto" w:sz="4" w:space="0"/>
              <w:bottom w:val="single" w:color="auto" w:sz="4" w:space="0"/>
              <w:right w:val="single" w:color="auto" w:sz="4" w:space="0"/>
            </w:tcBorders>
            <w:shd w:val="clear" w:color="000000" w:fill="C6E0B4"/>
            <w:noWrap/>
            <w:vAlign w:val="bottom"/>
            <w:hideMark/>
          </w:tcPr>
          <w:p w:rsidRPr="00583C86" w:rsidR="00583C86" w:rsidP="00583C86" w:rsidRDefault="00583C86" w14:paraId="583029D4" w14:textId="13B17998">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4AC18760" w14:textId="02F5A1BF">
            <w:pPr>
              <w:rPr>
                <w:rFonts w:ascii="Arial" w:hAnsi="Arial" w:eastAsia="Times New Roman" w:cs="Arial"/>
                <w:bCs/>
                <w:color w:val="000000"/>
                <w:sz w:val="22"/>
                <w:szCs w:val="22"/>
              </w:rPr>
            </w:pPr>
            <w:proofErr w:type="spellStart"/>
            <w:r w:rsidRPr="00583C86">
              <w:rPr>
                <w:rFonts w:ascii="Arial" w:hAnsi="Arial" w:eastAsia="Times New Roman" w:cs="Arial"/>
                <w:bCs/>
                <w:color w:val="000000"/>
                <w:sz w:val="22"/>
                <w:szCs w:val="22"/>
              </w:rPr>
              <w:t>w_lm_ima</w:t>
            </w:r>
            <w:proofErr w:type="spellEnd"/>
          </w:p>
        </w:tc>
        <w:tc>
          <w:tcPr>
            <w:tcW w:w="540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7D735426" w14:textId="67B5C4B2">
            <w:pPr>
              <w:rPr>
                <w:rFonts w:ascii="Arial" w:hAnsi="Arial" w:eastAsia="Times New Roman" w:cs="Arial"/>
                <w:bCs/>
                <w:color w:val="000000"/>
                <w:sz w:val="22"/>
                <w:szCs w:val="22"/>
              </w:rPr>
            </w:pPr>
            <w:r w:rsidRPr="00583C86">
              <w:rPr>
                <w:rFonts w:ascii="Arial" w:hAnsi="Arial" w:eastAsia="Times New Roman" w:cs="Arial"/>
                <w:bCs/>
                <w:color w:val="000000"/>
                <w:sz w:val="22"/>
                <w:szCs w:val="22"/>
              </w:rPr>
              <w:t>WMS-R: Logical Mem I—immediate recall total story (AT)</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4C7033AF" w14:textId="3462BAA9">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F2</w:t>
            </w:r>
          </w:p>
        </w:tc>
      </w:tr>
      <w:tr w:rsidRPr="00E62507" w:rsidR="00583C86" w:rsidTr="00233714" w14:paraId="0E30A9A8" w14:textId="77777777">
        <w:trPr>
          <w:trHeight w:val="300"/>
        </w:trPr>
        <w:tc>
          <w:tcPr>
            <w:tcW w:w="1345" w:type="dxa"/>
            <w:tcBorders>
              <w:top w:val="nil"/>
              <w:left w:val="single" w:color="auto" w:sz="4" w:space="0"/>
              <w:bottom w:val="single" w:color="auto" w:sz="4" w:space="0"/>
              <w:right w:val="single" w:color="auto" w:sz="4" w:space="0"/>
            </w:tcBorders>
            <w:shd w:val="clear" w:color="000000" w:fill="C6E0B4"/>
            <w:noWrap/>
            <w:vAlign w:val="bottom"/>
            <w:hideMark/>
          </w:tcPr>
          <w:p w:rsidRPr="00583C86" w:rsidR="00583C86" w:rsidP="00583C86" w:rsidRDefault="00583C86" w14:paraId="2CC59BD6" w14:textId="6E7806F5">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33F8235B" w14:textId="2CAEB9F8">
            <w:pPr>
              <w:rPr>
                <w:rFonts w:ascii="Arial" w:hAnsi="Arial" w:eastAsia="Times New Roman" w:cs="Arial"/>
                <w:bCs/>
                <w:color w:val="000000"/>
                <w:sz w:val="22"/>
                <w:szCs w:val="22"/>
              </w:rPr>
            </w:pPr>
            <w:proofErr w:type="spellStart"/>
            <w:r w:rsidRPr="00583C86">
              <w:rPr>
                <w:rFonts w:ascii="Arial" w:hAnsi="Arial" w:eastAsia="Times New Roman" w:cs="Arial"/>
                <w:bCs/>
                <w:color w:val="000000"/>
                <w:sz w:val="22"/>
                <w:szCs w:val="22"/>
              </w:rPr>
              <w:t>w_lm_imb</w:t>
            </w:r>
            <w:proofErr w:type="spellEnd"/>
          </w:p>
        </w:tc>
        <w:tc>
          <w:tcPr>
            <w:tcW w:w="540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51711FE4" w14:textId="02922603">
            <w:pPr>
              <w:rPr>
                <w:rFonts w:ascii="Arial" w:hAnsi="Arial" w:eastAsia="Times New Roman" w:cs="Arial"/>
                <w:bCs/>
                <w:color w:val="000000"/>
                <w:sz w:val="22"/>
                <w:szCs w:val="22"/>
              </w:rPr>
            </w:pPr>
            <w:r w:rsidRPr="00583C86">
              <w:rPr>
                <w:rFonts w:ascii="Arial" w:hAnsi="Arial" w:eastAsia="Times New Roman" w:cs="Arial"/>
                <w:bCs/>
                <w:color w:val="000000"/>
                <w:sz w:val="22"/>
                <w:szCs w:val="22"/>
              </w:rPr>
              <w:t>WMS-R: Logical Mem I—immediate recall total story (RM)</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7BE152C1" w14:textId="24C32E3A">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F3</w:t>
            </w:r>
          </w:p>
        </w:tc>
      </w:tr>
      <w:tr w:rsidRPr="00E62507" w:rsidR="00583C86" w:rsidTr="00233714" w14:paraId="60B29179" w14:textId="77777777">
        <w:trPr>
          <w:trHeight w:val="300"/>
        </w:trPr>
        <w:tc>
          <w:tcPr>
            <w:tcW w:w="1345" w:type="dxa"/>
            <w:tcBorders>
              <w:top w:val="nil"/>
              <w:left w:val="single" w:color="auto" w:sz="4" w:space="0"/>
              <w:bottom w:val="single" w:color="auto" w:sz="4" w:space="0"/>
              <w:right w:val="single" w:color="auto" w:sz="4" w:space="0"/>
            </w:tcBorders>
            <w:shd w:val="clear" w:color="000000" w:fill="C6E0B4"/>
            <w:noWrap/>
            <w:vAlign w:val="bottom"/>
            <w:hideMark/>
          </w:tcPr>
          <w:p w:rsidRPr="00583C86" w:rsidR="00583C86" w:rsidP="00583C86" w:rsidRDefault="00583C86" w14:paraId="7BE9491A" w14:textId="694463E3">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3FA657B1" w14:textId="75CCAA1A">
            <w:pPr>
              <w:rPr>
                <w:rFonts w:ascii="Arial" w:hAnsi="Arial" w:eastAsia="Times New Roman" w:cs="Arial"/>
                <w:bCs/>
                <w:color w:val="000000"/>
                <w:sz w:val="22"/>
                <w:szCs w:val="22"/>
              </w:rPr>
            </w:pPr>
            <w:proofErr w:type="spellStart"/>
            <w:r w:rsidRPr="00583C86">
              <w:rPr>
                <w:rFonts w:ascii="Arial" w:hAnsi="Arial" w:eastAsia="Times New Roman" w:cs="Arial"/>
                <w:bCs/>
                <w:color w:val="000000"/>
                <w:sz w:val="22"/>
                <w:szCs w:val="22"/>
              </w:rPr>
              <w:t>w_lm_dea</w:t>
            </w:r>
            <w:proofErr w:type="spellEnd"/>
          </w:p>
        </w:tc>
        <w:tc>
          <w:tcPr>
            <w:tcW w:w="540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6B7EF4D8" w14:textId="5DE7EF28">
            <w:pPr>
              <w:rPr>
                <w:rFonts w:ascii="Arial" w:hAnsi="Arial" w:eastAsia="Times New Roman" w:cs="Arial"/>
                <w:bCs/>
                <w:color w:val="000000"/>
                <w:sz w:val="22"/>
                <w:szCs w:val="22"/>
              </w:rPr>
            </w:pPr>
            <w:r w:rsidRPr="00583C86">
              <w:rPr>
                <w:rFonts w:ascii="Arial" w:hAnsi="Arial" w:eastAsia="Times New Roman" w:cs="Arial"/>
                <w:bCs/>
                <w:color w:val="000000"/>
                <w:sz w:val="22"/>
                <w:szCs w:val="22"/>
              </w:rPr>
              <w:t>WMS-R: Logical Mem II—delayed recall total story (AT)</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0083F09E" w14:textId="05C4BF59">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F2</w:t>
            </w:r>
          </w:p>
        </w:tc>
      </w:tr>
      <w:tr w:rsidRPr="00E62507" w:rsidR="00583C86" w:rsidTr="00233714" w14:paraId="191EA90B" w14:textId="77777777">
        <w:trPr>
          <w:trHeight w:val="300"/>
        </w:trPr>
        <w:tc>
          <w:tcPr>
            <w:tcW w:w="1345" w:type="dxa"/>
            <w:tcBorders>
              <w:top w:val="nil"/>
              <w:left w:val="single" w:color="auto" w:sz="4" w:space="0"/>
              <w:bottom w:val="single" w:color="auto" w:sz="4" w:space="0"/>
              <w:right w:val="single" w:color="auto" w:sz="4" w:space="0"/>
            </w:tcBorders>
            <w:shd w:val="clear" w:color="000000" w:fill="C6E0B4"/>
            <w:noWrap/>
            <w:vAlign w:val="bottom"/>
            <w:hideMark/>
          </w:tcPr>
          <w:p w:rsidRPr="00583C86" w:rsidR="00583C86" w:rsidP="00583C86" w:rsidRDefault="00583C86" w14:paraId="3D83B204" w14:textId="1D4B5227">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00510758" w14:textId="7FDA56F0">
            <w:pPr>
              <w:rPr>
                <w:rFonts w:ascii="Arial" w:hAnsi="Arial" w:eastAsia="Times New Roman" w:cs="Arial"/>
                <w:bCs/>
                <w:color w:val="000000"/>
                <w:sz w:val="22"/>
                <w:szCs w:val="22"/>
              </w:rPr>
            </w:pPr>
            <w:proofErr w:type="spellStart"/>
            <w:r w:rsidRPr="00583C86">
              <w:rPr>
                <w:rFonts w:ascii="Arial" w:hAnsi="Arial" w:eastAsia="Times New Roman" w:cs="Arial"/>
                <w:bCs/>
                <w:color w:val="000000"/>
                <w:sz w:val="22"/>
                <w:szCs w:val="22"/>
              </w:rPr>
              <w:t>w_lm_deb</w:t>
            </w:r>
            <w:proofErr w:type="spellEnd"/>
          </w:p>
        </w:tc>
        <w:tc>
          <w:tcPr>
            <w:tcW w:w="540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3F935DD0" w14:textId="00D6B3EC">
            <w:pPr>
              <w:rPr>
                <w:rFonts w:ascii="Arial" w:hAnsi="Arial" w:eastAsia="Times New Roman" w:cs="Arial"/>
                <w:bCs/>
                <w:color w:val="000000"/>
                <w:sz w:val="22"/>
                <w:szCs w:val="22"/>
              </w:rPr>
            </w:pPr>
            <w:r w:rsidRPr="00583C86">
              <w:rPr>
                <w:rFonts w:ascii="Arial" w:hAnsi="Arial" w:eastAsia="Times New Roman" w:cs="Arial"/>
                <w:bCs/>
                <w:color w:val="000000"/>
                <w:sz w:val="22"/>
                <w:szCs w:val="22"/>
              </w:rPr>
              <w:t>WMS-R: Logical Mem II—delayed recall total story (RM)</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1382B9CD" w14:textId="53917AE5">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F3</w:t>
            </w:r>
          </w:p>
        </w:tc>
      </w:tr>
      <w:tr w:rsidRPr="00E62507" w:rsidR="00583C86" w:rsidTr="00233714" w14:paraId="4037A3DE" w14:textId="77777777">
        <w:trPr>
          <w:trHeight w:val="300"/>
        </w:trPr>
        <w:tc>
          <w:tcPr>
            <w:tcW w:w="1345" w:type="dxa"/>
            <w:tcBorders>
              <w:top w:val="nil"/>
              <w:left w:val="single" w:color="auto" w:sz="4" w:space="0"/>
              <w:bottom w:val="single" w:color="auto" w:sz="4" w:space="0"/>
              <w:right w:val="single" w:color="auto" w:sz="4" w:space="0"/>
            </w:tcBorders>
            <w:shd w:val="clear" w:color="000000" w:fill="C6E0B4"/>
            <w:noWrap/>
            <w:vAlign w:val="bottom"/>
            <w:hideMark/>
          </w:tcPr>
          <w:p w:rsidRPr="00583C86" w:rsidR="00583C86" w:rsidP="00583C86" w:rsidRDefault="00583C86" w14:paraId="4847CDFB" w14:textId="0910A8B9">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05B5FEDD" w14:textId="3D1F368C">
            <w:pPr>
              <w:rPr>
                <w:rFonts w:ascii="Arial" w:hAnsi="Arial" w:eastAsia="Times New Roman" w:cs="Arial"/>
                <w:bCs/>
                <w:color w:val="000000"/>
                <w:sz w:val="22"/>
                <w:szCs w:val="22"/>
              </w:rPr>
            </w:pPr>
            <w:proofErr w:type="spellStart"/>
            <w:r w:rsidRPr="00583C86">
              <w:rPr>
                <w:rFonts w:ascii="Arial" w:hAnsi="Arial" w:eastAsia="Times New Roman" w:cs="Arial"/>
                <w:bCs/>
                <w:color w:val="000000"/>
                <w:sz w:val="22"/>
                <w:szCs w:val="22"/>
              </w:rPr>
              <w:t>w_vp_ine</w:t>
            </w:r>
            <w:proofErr w:type="spellEnd"/>
          </w:p>
        </w:tc>
        <w:tc>
          <w:tcPr>
            <w:tcW w:w="540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31FF0E3F" w14:textId="4B3E11BF">
            <w:pPr>
              <w:rPr>
                <w:rFonts w:ascii="Arial" w:hAnsi="Arial" w:eastAsia="Times New Roman" w:cs="Arial"/>
                <w:bCs/>
                <w:color w:val="000000"/>
                <w:sz w:val="22"/>
                <w:szCs w:val="22"/>
              </w:rPr>
            </w:pPr>
            <w:r w:rsidRPr="00583C86">
              <w:rPr>
                <w:rFonts w:ascii="Arial" w:hAnsi="Arial" w:eastAsia="Times New Roman" w:cs="Arial"/>
                <w:bCs/>
                <w:color w:val="000000"/>
                <w:sz w:val="22"/>
                <w:szCs w:val="22"/>
              </w:rPr>
              <w:t>WMS-R</w:t>
            </w:r>
            <w:r w:rsidRPr="00583C86">
              <w:rPr>
                <w:rFonts w:ascii="Arial" w:hAnsi="Arial" w:cs="Arial"/>
                <w:color w:val="000000"/>
                <w:sz w:val="22"/>
                <w:szCs w:val="22"/>
              </w:rPr>
              <w:t>:</w:t>
            </w:r>
            <w:r w:rsidRPr="00583C86">
              <w:rPr>
                <w:rFonts w:ascii="Arial" w:hAnsi="Arial" w:eastAsia="Times New Roman" w:cs="Arial"/>
                <w:bCs/>
                <w:color w:val="000000"/>
                <w:sz w:val="22"/>
                <w:szCs w:val="22"/>
              </w:rPr>
              <w:t xml:space="preserve"> Verbal Paired Associates I easy</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20D255F0" w14:textId="36FA4A05">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F4</w:t>
            </w:r>
          </w:p>
        </w:tc>
      </w:tr>
      <w:tr w:rsidRPr="00E62507" w:rsidR="00583C86" w:rsidTr="00233714" w14:paraId="0BEE640B" w14:textId="77777777">
        <w:trPr>
          <w:trHeight w:val="300"/>
        </w:trPr>
        <w:tc>
          <w:tcPr>
            <w:tcW w:w="1345" w:type="dxa"/>
            <w:tcBorders>
              <w:top w:val="nil"/>
              <w:left w:val="single" w:color="auto" w:sz="4" w:space="0"/>
              <w:bottom w:val="single" w:color="auto" w:sz="4" w:space="0"/>
              <w:right w:val="single" w:color="auto" w:sz="4" w:space="0"/>
            </w:tcBorders>
            <w:shd w:val="clear" w:color="000000" w:fill="C6E0B4"/>
            <w:noWrap/>
            <w:vAlign w:val="bottom"/>
            <w:hideMark/>
          </w:tcPr>
          <w:p w:rsidRPr="00583C86" w:rsidR="00583C86" w:rsidP="00583C86" w:rsidRDefault="00583C86" w14:paraId="319640A9" w14:textId="19831548">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6C3B5208" w14:textId="67D907D5">
            <w:pPr>
              <w:rPr>
                <w:rFonts w:ascii="Arial" w:hAnsi="Arial" w:eastAsia="Times New Roman" w:cs="Arial"/>
                <w:bCs/>
                <w:color w:val="000000"/>
                <w:sz w:val="22"/>
                <w:szCs w:val="22"/>
              </w:rPr>
            </w:pPr>
            <w:proofErr w:type="spellStart"/>
            <w:r w:rsidRPr="00583C86">
              <w:rPr>
                <w:rFonts w:ascii="Arial" w:hAnsi="Arial" w:eastAsia="Times New Roman" w:cs="Arial"/>
                <w:bCs/>
                <w:color w:val="000000"/>
                <w:sz w:val="22"/>
                <w:szCs w:val="22"/>
              </w:rPr>
              <w:t>w_vp_inh</w:t>
            </w:r>
            <w:proofErr w:type="spellEnd"/>
          </w:p>
        </w:tc>
        <w:tc>
          <w:tcPr>
            <w:tcW w:w="540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3AC6F76A" w14:textId="204FD62B">
            <w:pPr>
              <w:rPr>
                <w:rFonts w:ascii="Arial" w:hAnsi="Arial" w:eastAsia="Times New Roman" w:cs="Arial"/>
                <w:bCs/>
                <w:color w:val="000000"/>
                <w:sz w:val="22"/>
                <w:szCs w:val="22"/>
              </w:rPr>
            </w:pPr>
            <w:r w:rsidRPr="00583C86">
              <w:rPr>
                <w:rFonts w:ascii="Arial" w:hAnsi="Arial" w:eastAsia="Times New Roman" w:cs="Arial"/>
                <w:bCs/>
                <w:color w:val="000000"/>
                <w:sz w:val="22"/>
                <w:szCs w:val="22"/>
              </w:rPr>
              <w:t>WMS-R: Verbal Paired Associates I hard</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7E0E76BE" w14:textId="439477B8">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F5</w:t>
            </w:r>
          </w:p>
        </w:tc>
      </w:tr>
      <w:tr w:rsidRPr="00E62507" w:rsidR="00583C86" w:rsidTr="00233714" w14:paraId="5E0DAD70" w14:textId="77777777">
        <w:trPr>
          <w:trHeight w:val="300"/>
        </w:trPr>
        <w:tc>
          <w:tcPr>
            <w:tcW w:w="1345" w:type="dxa"/>
            <w:tcBorders>
              <w:top w:val="nil"/>
              <w:left w:val="single" w:color="auto" w:sz="4" w:space="0"/>
              <w:bottom w:val="single" w:color="auto" w:sz="4" w:space="0"/>
              <w:right w:val="single" w:color="auto" w:sz="4" w:space="0"/>
            </w:tcBorders>
            <w:shd w:val="clear" w:color="000000" w:fill="C6E0B4"/>
            <w:noWrap/>
            <w:vAlign w:val="bottom"/>
            <w:hideMark/>
          </w:tcPr>
          <w:p w:rsidRPr="00583C86" w:rsidR="00583C86" w:rsidP="00583C86" w:rsidRDefault="00583C86" w14:paraId="5380A7C7" w14:textId="6B620C3B">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09B15676" w14:textId="5285F79F">
            <w:pPr>
              <w:rPr>
                <w:rFonts w:ascii="Arial" w:hAnsi="Arial" w:eastAsia="Times New Roman" w:cs="Arial"/>
                <w:bCs/>
                <w:color w:val="000000"/>
                <w:sz w:val="22"/>
                <w:szCs w:val="22"/>
              </w:rPr>
            </w:pPr>
            <w:proofErr w:type="spellStart"/>
            <w:r w:rsidRPr="00583C86">
              <w:rPr>
                <w:rFonts w:ascii="Arial" w:hAnsi="Arial" w:eastAsia="Times New Roman" w:cs="Arial"/>
                <w:bCs/>
                <w:color w:val="000000"/>
                <w:sz w:val="22"/>
                <w:szCs w:val="22"/>
              </w:rPr>
              <w:t>w_vp_ree</w:t>
            </w:r>
            <w:proofErr w:type="spellEnd"/>
          </w:p>
        </w:tc>
        <w:tc>
          <w:tcPr>
            <w:tcW w:w="540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734EA62F" w14:textId="6718B1CF">
            <w:pPr>
              <w:rPr>
                <w:rFonts w:ascii="Arial" w:hAnsi="Arial" w:eastAsia="Times New Roman" w:cs="Arial"/>
                <w:bCs/>
                <w:color w:val="000000"/>
                <w:sz w:val="22"/>
                <w:szCs w:val="22"/>
              </w:rPr>
            </w:pPr>
            <w:r w:rsidRPr="00583C86">
              <w:rPr>
                <w:rFonts w:ascii="Arial" w:hAnsi="Arial" w:eastAsia="Times New Roman" w:cs="Arial"/>
                <w:bCs/>
                <w:color w:val="000000"/>
                <w:sz w:val="22"/>
                <w:szCs w:val="22"/>
              </w:rPr>
              <w:t>WMS-R: Verbal Paired Associates II easy</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2B4A578E" w14:textId="3E4CD213">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F4</w:t>
            </w:r>
          </w:p>
        </w:tc>
      </w:tr>
      <w:tr w:rsidRPr="00E62507" w:rsidR="00583C86" w:rsidTr="00233714" w14:paraId="35A52CA1" w14:textId="77777777">
        <w:trPr>
          <w:trHeight w:val="300"/>
        </w:trPr>
        <w:tc>
          <w:tcPr>
            <w:tcW w:w="1345" w:type="dxa"/>
            <w:tcBorders>
              <w:top w:val="nil"/>
              <w:left w:val="single" w:color="auto" w:sz="4" w:space="0"/>
              <w:bottom w:val="single" w:color="auto" w:sz="4" w:space="0"/>
              <w:right w:val="single" w:color="auto" w:sz="4" w:space="0"/>
            </w:tcBorders>
            <w:shd w:val="clear" w:color="000000" w:fill="C6E0B4"/>
            <w:noWrap/>
            <w:vAlign w:val="bottom"/>
            <w:hideMark/>
          </w:tcPr>
          <w:p w:rsidRPr="00583C86" w:rsidR="00583C86" w:rsidP="00583C86" w:rsidRDefault="00583C86" w14:paraId="4DC38D22" w14:textId="126D64AA">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620A3D52" w14:textId="7CBDC569">
            <w:pPr>
              <w:rPr>
                <w:rFonts w:ascii="Arial" w:hAnsi="Arial" w:eastAsia="Times New Roman" w:cs="Arial"/>
                <w:bCs/>
                <w:color w:val="000000"/>
                <w:sz w:val="22"/>
                <w:szCs w:val="22"/>
              </w:rPr>
            </w:pPr>
            <w:proofErr w:type="spellStart"/>
            <w:r w:rsidRPr="00583C86">
              <w:rPr>
                <w:rFonts w:ascii="Arial" w:hAnsi="Arial" w:eastAsia="Times New Roman" w:cs="Arial"/>
                <w:bCs/>
                <w:color w:val="000000"/>
                <w:sz w:val="22"/>
                <w:szCs w:val="22"/>
              </w:rPr>
              <w:t>w_vp_reh</w:t>
            </w:r>
            <w:proofErr w:type="spellEnd"/>
          </w:p>
        </w:tc>
        <w:tc>
          <w:tcPr>
            <w:tcW w:w="5400" w:type="dxa"/>
            <w:tcBorders>
              <w:top w:val="nil"/>
              <w:left w:val="nil"/>
              <w:bottom w:val="single" w:color="auto" w:sz="4" w:space="0"/>
              <w:right w:val="single" w:color="auto" w:sz="4" w:space="0"/>
            </w:tcBorders>
            <w:shd w:val="clear" w:color="000000" w:fill="C6E0B4"/>
            <w:noWrap/>
            <w:vAlign w:val="bottom"/>
            <w:hideMark/>
          </w:tcPr>
          <w:p w:rsidRPr="00583C86" w:rsidR="00583C86" w:rsidP="00583C86" w:rsidRDefault="00583C86" w14:paraId="3DDF692D" w14:textId="3C483F15">
            <w:pPr>
              <w:rPr>
                <w:rFonts w:ascii="Arial" w:hAnsi="Arial" w:eastAsia="Times New Roman" w:cs="Arial"/>
                <w:bCs/>
                <w:color w:val="000000"/>
                <w:sz w:val="22"/>
                <w:szCs w:val="22"/>
              </w:rPr>
            </w:pPr>
            <w:r w:rsidRPr="00583C86">
              <w:rPr>
                <w:rFonts w:ascii="Arial" w:hAnsi="Arial" w:eastAsia="Times New Roman" w:cs="Arial"/>
                <w:bCs/>
                <w:color w:val="000000"/>
                <w:sz w:val="22"/>
                <w:szCs w:val="22"/>
              </w:rPr>
              <w:t>WMS-R: Verbal Paired Associates II hard</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3ED2BCE3" w14:textId="7C8C012F">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F5</w:t>
            </w:r>
          </w:p>
        </w:tc>
      </w:tr>
      <w:tr w:rsidRPr="00E62507" w:rsidR="00583C86" w:rsidTr="00233714" w14:paraId="25BB8151" w14:textId="77777777">
        <w:trPr>
          <w:trHeight w:val="300"/>
        </w:trPr>
        <w:tc>
          <w:tcPr>
            <w:tcW w:w="1345"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583C86" w:rsidR="00583C86" w:rsidP="00583C86" w:rsidRDefault="00583C86" w14:paraId="1CADE000" w14:textId="50522179">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55772CBA" w14:textId="625C06B3">
            <w:pPr>
              <w:rPr>
                <w:rFonts w:ascii="Arial" w:hAnsi="Arial" w:eastAsia="Times New Roman" w:cs="Arial"/>
                <w:bCs/>
                <w:color w:val="000000"/>
                <w:sz w:val="22"/>
                <w:szCs w:val="22"/>
              </w:rPr>
            </w:pPr>
            <w:r w:rsidRPr="00583C86">
              <w:rPr>
                <w:rFonts w:ascii="Arial" w:hAnsi="Arial" w:eastAsia="Times New Roman" w:cs="Arial"/>
                <w:bCs/>
                <w:color w:val="000000"/>
                <w:sz w:val="22"/>
                <w:szCs w:val="22"/>
              </w:rPr>
              <w:t>rgs1</w:t>
            </w:r>
          </w:p>
        </w:tc>
        <w:tc>
          <w:tcPr>
            <w:tcW w:w="540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57FBB568" w14:textId="03916883">
            <w:pPr>
              <w:rPr>
                <w:rFonts w:ascii="Arial" w:hAnsi="Arial" w:eastAsia="Times New Roman" w:cs="Arial"/>
                <w:bCs/>
                <w:color w:val="000000"/>
                <w:sz w:val="22"/>
                <w:szCs w:val="22"/>
              </w:rPr>
            </w:pPr>
            <w:r w:rsidRPr="00583C86">
              <w:rPr>
                <w:rFonts w:ascii="Arial" w:hAnsi="Arial" w:eastAsia="Times New Roman" w:cs="Arial"/>
                <w:bCs/>
                <w:color w:val="000000"/>
                <w:sz w:val="22"/>
                <w:szCs w:val="22"/>
              </w:rPr>
              <w:t xml:space="preserve">CASI: repeat </w:t>
            </w:r>
            <w:r w:rsidRPr="00583C86">
              <w:rPr>
                <w:rFonts w:ascii="Arial" w:hAnsi="Arial" w:eastAsia="Times New Roman" w:cs="Arial"/>
                <w:bCs/>
                <w:color w:val="000000"/>
                <w:sz w:val="22"/>
                <w:szCs w:val="22"/>
                <w:shd w:val="clear" w:color="auto" w:fill="FBD4B4" w:themeFill="accent6" w:themeFillTint="66"/>
              </w:rPr>
              <w:t>words</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6E6B4ED0" w14:textId="77777777">
            <w:pPr>
              <w:tabs>
                <w:tab w:val="left" w:pos="144"/>
              </w:tabs>
              <w:jc w:val="center"/>
              <w:rPr>
                <w:rFonts w:ascii="Arial" w:hAnsi="Arial" w:eastAsia="Times New Roman" w:cs="Arial"/>
                <w:bCs/>
                <w:color w:val="000000"/>
                <w:sz w:val="22"/>
                <w:szCs w:val="22"/>
              </w:rPr>
            </w:pPr>
          </w:p>
        </w:tc>
      </w:tr>
      <w:tr w:rsidRPr="00E62507" w:rsidR="00583C86" w:rsidTr="00233714" w14:paraId="4AB52D42" w14:textId="77777777">
        <w:trPr>
          <w:trHeight w:val="300"/>
        </w:trPr>
        <w:tc>
          <w:tcPr>
            <w:tcW w:w="1345"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583C86" w:rsidR="00583C86" w:rsidP="00583C86" w:rsidRDefault="00583C86" w14:paraId="255CCEBA" w14:textId="7EDB03D0">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7473884A" w14:textId="1114A755">
            <w:pPr>
              <w:rPr>
                <w:rFonts w:ascii="Arial" w:hAnsi="Arial" w:eastAsia="Times New Roman" w:cs="Arial"/>
                <w:bCs/>
                <w:color w:val="000000"/>
                <w:sz w:val="22"/>
                <w:szCs w:val="22"/>
              </w:rPr>
            </w:pPr>
            <w:r w:rsidRPr="00583C86">
              <w:rPr>
                <w:rFonts w:ascii="Arial" w:hAnsi="Arial" w:eastAsia="Times New Roman" w:cs="Arial"/>
                <w:bCs/>
                <w:color w:val="000000"/>
                <w:sz w:val="22"/>
                <w:szCs w:val="22"/>
              </w:rPr>
              <w:t>rc1a</w:t>
            </w:r>
          </w:p>
        </w:tc>
        <w:tc>
          <w:tcPr>
            <w:tcW w:w="540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0F406D1B" w14:textId="7C68D8FE">
            <w:pPr>
              <w:rPr>
                <w:rFonts w:ascii="Arial" w:hAnsi="Arial" w:eastAsia="Times New Roman" w:cs="Arial"/>
                <w:bCs/>
                <w:color w:val="000000"/>
                <w:sz w:val="22"/>
                <w:szCs w:val="22"/>
              </w:rPr>
            </w:pPr>
            <w:r w:rsidRPr="00583C86">
              <w:rPr>
                <w:rFonts w:ascii="Arial" w:hAnsi="Arial" w:eastAsia="Times New Roman" w:cs="Arial"/>
                <w:bCs/>
                <w:color w:val="000000"/>
                <w:sz w:val="22"/>
                <w:szCs w:val="22"/>
              </w:rPr>
              <w:t>CASI: Word recall—something to wear—1</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35A65FC7" w14:textId="4F3FDD35">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F6</w:t>
            </w:r>
          </w:p>
        </w:tc>
      </w:tr>
      <w:tr w:rsidRPr="00E62507" w:rsidR="00583C86" w:rsidTr="00233714" w14:paraId="2ED506F9" w14:textId="77777777">
        <w:trPr>
          <w:trHeight w:val="300"/>
        </w:trPr>
        <w:tc>
          <w:tcPr>
            <w:tcW w:w="1345"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583C86" w:rsidR="00583C86" w:rsidP="00583C86" w:rsidRDefault="00583C86" w14:paraId="23962042" w14:textId="4A21CD7C">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5160514D" w14:textId="3D2C917D">
            <w:pPr>
              <w:rPr>
                <w:rFonts w:ascii="Arial" w:hAnsi="Arial" w:eastAsia="Times New Roman" w:cs="Arial"/>
                <w:bCs/>
                <w:color w:val="000000"/>
                <w:sz w:val="22"/>
                <w:szCs w:val="22"/>
              </w:rPr>
            </w:pPr>
            <w:r w:rsidRPr="00583C86">
              <w:rPr>
                <w:rFonts w:ascii="Arial" w:hAnsi="Arial" w:eastAsia="Times New Roman" w:cs="Arial"/>
                <w:bCs/>
                <w:color w:val="000000"/>
                <w:sz w:val="22"/>
                <w:szCs w:val="22"/>
              </w:rPr>
              <w:t>rc1b</w:t>
            </w:r>
          </w:p>
        </w:tc>
        <w:tc>
          <w:tcPr>
            <w:tcW w:w="540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771BE231" w14:textId="43AA0392">
            <w:pPr>
              <w:rPr>
                <w:rFonts w:ascii="Arial" w:hAnsi="Arial" w:eastAsia="Times New Roman" w:cs="Arial"/>
                <w:bCs/>
                <w:color w:val="000000"/>
                <w:sz w:val="22"/>
                <w:szCs w:val="22"/>
              </w:rPr>
            </w:pPr>
            <w:r w:rsidRPr="00583C86">
              <w:rPr>
                <w:rFonts w:ascii="Arial" w:hAnsi="Arial" w:eastAsia="Times New Roman" w:cs="Arial"/>
                <w:bCs/>
                <w:color w:val="000000"/>
                <w:sz w:val="22"/>
                <w:szCs w:val="22"/>
              </w:rPr>
              <w:t>CASI: Word recall—a color—1</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03C16F3C" w14:textId="7D63D5B4">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F6</w:t>
            </w:r>
          </w:p>
        </w:tc>
      </w:tr>
      <w:tr w:rsidRPr="00E62507" w:rsidR="00583C86" w:rsidTr="00233714" w14:paraId="03A9BA85" w14:textId="77777777">
        <w:trPr>
          <w:trHeight w:val="300"/>
        </w:trPr>
        <w:tc>
          <w:tcPr>
            <w:tcW w:w="1345"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583C86" w:rsidR="00583C86" w:rsidP="00583C86" w:rsidRDefault="00583C86" w14:paraId="3D793E72" w14:textId="7A2B4BFF">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6F5D79E5" w14:textId="6E5688C8">
            <w:pPr>
              <w:rPr>
                <w:rFonts w:ascii="Arial" w:hAnsi="Arial" w:eastAsia="Times New Roman" w:cs="Arial"/>
                <w:bCs/>
                <w:color w:val="000000"/>
                <w:sz w:val="22"/>
                <w:szCs w:val="22"/>
              </w:rPr>
            </w:pPr>
            <w:r w:rsidRPr="00583C86">
              <w:rPr>
                <w:rFonts w:ascii="Arial" w:hAnsi="Arial" w:eastAsia="Times New Roman" w:cs="Arial"/>
                <w:bCs/>
                <w:color w:val="000000"/>
                <w:sz w:val="22"/>
                <w:szCs w:val="22"/>
              </w:rPr>
              <w:t>rc1c</w:t>
            </w:r>
          </w:p>
        </w:tc>
        <w:tc>
          <w:tcPr>
            <w:tcW w:w="540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701A4844" w14:textId="53CAEE15">
            <w:pPr>
              <w:rPr>
                <w:rFonts w:ascii="Arial" w:hAnsi="Arial" w:eastAsia="Times New Roman" w:cs="Arial"/>
                <w:bCs/>
                <w:color w:val="000000"/>
                <w:sz w:val="22"/>
                <w:szCs w:val="22"/>
              </w:rPr>
            </w:pPr>
            <w:r w:rsidRPr="00583C86">
              <w:rPr>
                <w:rFonts w:ascii="Arial" w:hAnsi="Arial" w:eastAsia="Times New Roman" w:cs="Arial"/>
                <w:bCs/>
                <w:color w:val="000000"/>
                <w:sz w:val="22"/>
                <w:szCs w:val="22"/>
              </w:rPr>
              <w:t>CASI: Word recall—personal quality—1</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3B533F21" w14:textId="00E9CAB5">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F6</w:t>
            </w:r>
          </w:p>
        </w:tc>
      </w:tr>
      <w:tr w:rsidRPr="00E62507" w:rsidR="00583C86" w:rsidTr="00233714" w14:paraId="243F44AD" w14:textId="77777777">
        <w:trPr>
          <w:trHeight w:val="300"/>
        </w:trPr>
        <w:tc>
          <w:tcPr>
            <w:tcW w:w="1345"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583C86" w:rsidR="00583C86" w:rsidP="00583C86" w:rsidRDefault="00583C86" w14:paraId="21653884" w14:textId="66636EB4">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4335DC45" w14:textId="441BF07B">
            <w:pPr>
              <w:rPr>
                <w:rFonts w:ascii="Arial" w:hAnsi="Arial" w:eastAsia="Times New Roman" w:cs="Arial"/>
                <w:bCs/>
                <w:color w:val="000000"/>
                <w:sz w:val="22"/>
                <w:szCs w:val="22"/>
              </w:rPr>
            </w:pPr>
            <w:proofErr w:type="spellStart"/>
            <w:r w:rsidRPr="00583C86">
              <w:rPr>
                <w:rFonts w:ascii="Arial" w:hAnsi="Arial" w:eastAsia="Times New Roman" w:cs="Arial"/>
                <w:bCs/>
                <w:color w:val="000000"/>
                <w:sz w:val="22"/>
                <w:szCs w:val="22"/>
              </w:rPr>
              <w:t>yr</w:t>
            </w:r>
            <w:proofErr w:type="spellEnd"/>
          </w:p>
        </w:tc>
        <w:tc>
          <w:tcPr>
            <w:tcW w:w="540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04502560" w14:textId="447B7C48">
            <w:pPr>
              <w:rPr>
                <w:rFonts w:ascii="Arial" w:hAnsi="Arial" w:eastAsia="Times New Roman" w:cs="Arial"/>
                <w:bCs/>
                <w:color w:val="000000"/>
                <w:sz w:val="22"/>
                <w:szCs w:val="22"/>
              </w:rPr>
            </w:pPr>
            <w:r w:rsidRPr="00583C86">
              <w:rPr>
                <w:rFonts w:ascii="Arial" w:hAnsi="Arial" w:eastAsia="Times New Roman" w:cs="Arial"/>
                <w:bCs/>
                <w:color w:val="000000"/>
                <w:sz w:val="22"/>
                <w:szCs w:val="22"/>
              </w:rPr>
              <w:t xml:space="preserve">CASI: What is today’s </w:t>
            </w:r>
            <w:proofErr w:type="gramStart"/>
            <w:r w:rsidRPr="00583C86">
              <w:rPr>
                <w:rFonts w:ascii="Arial" w:hAnsi="Arial" w:eastAsia="Times New Roman" w:cs="Arial"/>
                <w:bCs/>
                <w:color w:val="000000"/>
                <w:sz w:val="22"/>
                <w:szCs w:val="22"/>
              </w:rPr>
              <w:t>date?—</w:t>
            </w:r>
            <w:proofErr w:type="gramEnd"/>
            <w:r w:rsidRPr="00583C86">
              <w:rPr>
                <w:rFonts w:ascii="Arial" w:hAnsi="Arial" w:eastAsia="Times New Roman" w:cs="Arial"/>
                <w:bCs/>
                <w:color w:val="000000"/>
                <w:sz w:val="22"/>
                <w:szCs w:val="22"/>
              </w:rPr>
              <w:t>year</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11B69358" w14:textId="77777777">
            <w:pPr>
              <w:tabs>
                <w:tab w:val="left" w:pos="144"/>
              </w:tabs>
              <w:jc w:val="center"/>
              <w:rPr>
                <w:rFonts w:ascii="Arial" w:hAnsi="Arial" w:eastAsia="Times New Roman" w:cs="Arial"/>
                <w:bCs/>
                <w:color w:val="000000"/>
                <w:sz w:val="22"/>
                <w:szCs w:val="22"/>
              </w:rPr>
            </w:pPr>
          </w:p>
        </w:tc>
      </w:tr>
      <w:tr w:rsidRPr="00E62507" w:rsidR="00583C86" w:rsidTr="00233714" w14:paraId="2B5978C0" w14:textId="77777777">
        <w:trPr>
          <w:trHeight w:val="300"/>
        </w:trPr>
        <w:tc>
          <w:tcPr>
            <w:tcW w:w="1345"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583C86" w:rsidR="00583C86" w:rsidP="00583C86" w:rsidRDefault="00583C86" w14:paraId="2A3A730C" w14:textId="6A0E0933">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1F5C50CE" w14:textId="5A5FBFF7">
            <w:pPr>
              <w:rPr>
                <w:rFonts w:ascii="Arial" w:hAnsi="Arial" w:eastAsia="Times New Roman" w:cs="Arial"/>
                <w:bCs/>
                <w:color w:val="000000"/>
                <w:sz w:val="22"/>
                <w:szCs w:val="22"/>
              </w:rPr>
            </w:pPr>
            <w:proofErr w:type="spellStart"/>
            <w:r w:rsidRPr="00583C86">
              <w:rPr>
                <w:rFonts w:ascii="Arial" w:hAnsi="Arial" w:eastAsia="Times New Roman" w:cs="Arial"/>
                <w:bCs/>
                <w:color w:val="000000"/>
                <w:sz w:val="22"/>
                <w:szCs w:val="22"/>
              </w:rPr>
              <w:t>mo</w:t>
            </w:r>
            <w:proofErr w:type="spellEnd"/>
          </w:p>
        </w:tc>
        <w:tc>
          <w:tcPr>
            <w:tcW w:w="540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3394A037" w14:textId="0DBBBEFC">
            <w:pPr>
              <w:rPr>
                <w:rFonts w:ascii="Arial" w:hAnsi="Arial" w:eastAsia="Times New Roman" w:cs="Arial"/>
                <w:bCs/>
                <w:color w:val="000000"/>
                <w:sz w:val="22"/>
                <w:szCs w:val="22"/>
              </w:rPr>
            </w:pPr>
            <w:r w:rsidRPr="00583C86">
              <w:rPr>
                <w:rFonts w:ascii="Arial" w:hAnsi="Arial" w:eastAsia="Times New Roman" w:cs="Arial"/>
                <w:bCs/>
                <w:color w:val="000000"/>
                <w:sz w:val="22"/>
                <w:szCs w:val="22"/>
              </w:rPr>
              <w:t xml:space="preserve">CASI: What is today’s </w:t>
            </w:r>
            <w:proofErr w:type="gramStart"/>
            <w:r w:rsidRPr="00583C86">
              <w:rPr>
                <w:rFonts w:ascii="Arial" w:hAnsi="Arial" w:eastAsia="Times New Roman" w:cs="Arial"/>
                <w:bCs/>
                <w:color w:val="000000"/>
                <w:sz w:val="22"/>
                <w:szCs w:val="22"/>
              </w:rPr>
              <w:t>date?—</w:t>
            </w:r>
            <w:proofErr w:type="gramEnd"/>
            <w:r w:rsidRPr="00583C86">
              <w:rPr>
                <w:rFonts w:ascii="Arial" w:hAnsi="Arial" w:eastAsia="Times New Roman" w:cs="Arial"/>
                <w:bCs/>
                <w:color w:val="000000"/>
                <w:sz w:val="22"/>
                <w:szCs w:val="22"/>
              </w:rPr>
              <w:t>month</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67D32C5A" w14:textId="1FD7DF90">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F7</w:t>
            </w:r>
          </w:p>
        </w:tc>
      </w:tr>
      <w:tr w:rsidRPr="00E62507" w:rsidR="00583C86" w:rsidTr="00233714" w14:paraId="35814433" w14:textId="77777777">
        <w:trPr>
          <w:trHeight w:val="300"/>
        </w:trPr>
        <w:tc>
          <w:tcPr>
            <w:tcW w:w="1345"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583C86" w:rsidR="00583C86" w:rsidP="00583C86" w:rsidRDefault="00583C86" w14:paraId="227A217D" w14:textId="4DCB7EBF">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426373AE" w14:textId="7244B89F">
            <w:pPr>
              <w:rPr>
                <w:rFonts w:ascii="Arial" w:hAnsi="Arial" w:eastAsia="Times New Roman" w:cs="Arial"/>
                <w:bCs/>
                <w:color w:val="000000"/>
                <w:sz w:val="22"/>
                <w:szCs w:val="22"/>
              </w:rPr>
            </w:pPr>
            <w:proofErr w:type="spellStart"/>
            <w:r w:rsidRPr="00583C86">
              <w:rPr>
                <w:rFonts w:ascii="Arial" w:hAnsi="Arial" w:eastAsia="Times New Roman" w:cs="Arial"/>
                <w:bCs/>
                <w:color w:val="000000"/>
                <w:sz w:val="22"/>
                <w:szCs w:val="22"/>
              </w:rPr>
              <w:t>casi_dat</w:t>
            </w:r>
            <w:proofErr w:type="spellEnd"/>
          </w:p>
        </w:tc>
        <w:tc>
          <w:tcPr>
            <w:tcW w:w="540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7C59A7AF" w14:textId="28CE0A35">
            <w:pPr>
              <w:rPr>
                <w:rFonts w:ascii="Arial" w:hAnsi="Arial" w:eastAsia="Times New Roman" w:cs="Arial"/>
                <w:bCs/>
                <w:color w:val="000000"/>
                <w:sz w:val="22"/>
                <w:szCs w:val="22"/>
              </w:rPr>
            </w:pPr>
            <w:r w:rsidRPr="00583C86">
              <w:rPr>
                <w:rFonts w:ascii="Arial" w:hAnsi="Arial" w:eastAsia="Times New Roman" w:cs="Arial"/>
                <w:bCs/>
                <w:color w:val="000000"/>
                <w:sz w:val="22"/>
                <w:szCs w:val="22"/>
              </w:rPr>
              <w:t xml:space="preserve">CASI: What is today’s </w:t>
            </w:r>
            <w:proofErr w:type="gramStart"/>
            <w:r w:rsidRPr="00583C86">
              <w:rPr>
                <w:rFonts w:ascii="Arial" w:hAnsi="Arial" w:eastAsia="Times New Roman" w:cs="Arial"/>
                <w:bCs/>
                <w:color w:val="000000"/>
                <w:sz w:val="22"/>
                <w:szCs w:val="22"/>
              </w:rPr>
              <w:t>date?—</w:t>
            </w:r>
            <w:proofErr w:type="gramEnd"/>
            <w:r w:rsidRPr="00583C86">
              <w:rPr>
                <w:rFonts w:ascii="Arial" w:hAnsi="Arial" w:eastAsia="Times New Roman" w:cs="Arial"/>
                <w:bCs/>
                <w:color w:val="000000"/>
                <w:sz w:val="22"/>
                <w:szCs w:val="22"/>
              </w:rPr>
              <w:t>day</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1682DDBC" w14:textId="20675741">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F7</w:t>
            </w:r>
          </w:p>
        </w:tc>
      </w:tr>
      <w:tr w:rsidRPr="00E62507" w:rsidR="00583C86" w:rsidTr="00233714" w14:paraId="3EA7C411" w14:textId="77777777">
        <w:trPr>
          <w:trHeight w:val="300"/>
        </w:trPr>
        <w:tc>
          <w:tcPr>
            <w:tcW w:w="1345"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583C86" w:rsidR="00583C86" w:rsidP="00583C86" w:rsidRDefault="00583C86" w14:paraId="3B221645" w14:textId="6CBA7BC2">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25BD2252" w14:textId="0521C6E5">
            <w:pPr>
              <w:rPr>
                <w:rFonts w:ascii="Arial" w:hAnsi="Arial" w:eastAsia="Times New Roman" w:cs="Arial"/>
                <w:bCs/>
                <w:color w:val="000000"/>
                <w:sz w:val="22"/>
                <w:szCs w:val="22"/>
              </w:rPr>
            </w:pPr>
            <w:r w:rsidRPr="00583C86">
              <w:rPr>
                <w:rFonts w:ascii="Arial" w:hAnsi="Arial" w:eastAsia="Times New Roman" w:cs="Arial"/>
                <w:bCs/>
                <w:color w:val="000000"/>
                <w:sz w:val="22"/>
                <w:szCs w:val="22"/>
              </w:rPr>
              <w:t>day</w:t>
            </w:r>
          </w:p>
        </w:tc>
        <w:tc>
          <w:tcPr>
            <w:tcW w:w="540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63DA61AE" w14:textId="26547DFE">
            <w:pPr>
              <w:rPr>
                <w:rFonts w:ascii="Arial" w:hAnsi="Arial" w:eastAsia="Times New Roman" w:cs="Arial"/>
                <w:bCs/>
                <w:color w:val="000000"/>
                <w:sz w:val="22"/>
                <w:szCs w:val="22"/>
              </w:rPr>
            </w:pPr>
            <w:r w:rsidRPr="00583C86">
              <w:rPr>
                <w:rFonts w:ascii="Arial" w:hAnsi="Arial" w:eastAsia="Times New Roman" w:cs="Arial"/>
                <w:bCs/>
                <w:color w:val="000000"/>
                <w:sz w:val="22"/>
                <w:szCs w:val="22"/>
              </w:rPr>
              <w:t>CASI: What day of week?</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4BE22B66" w14:textId="77777777">
            <w:pPr>
              <w:tabs>
                <w:tab w:val="left" w:pos="144"/>
              </w:tabs>
              <w:jc w:val="center"/>
              <w:rPr>
                <w:rFonts w:ascii="Arial" w:hAnsi="Arial" w:eastAsia="Times New Roman" w:cs="Arial"/>
                <w:bCs/>
                <w:color w:val="000000"/>
                <w:sz w:val="22"/>
                <w:szCs w:val="22"/>
              </w:rPr>
            </w:pPr>
          </w:p>
        </w:tc>
      </w:tr>
      <w:tr w:rsidRPr="00E62507" w:rsidR="00583C86" w:rsidTr="00233714" w14:paraId="334A4D4A" w14:textId="77777777">
        <w:trPr>
          <w:trHeight w:val="300"/>
        </w:trPr>
        <w:tc>
          <w:tcPr>
            <w:tcW w:w="1345"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583C86" w:rsidR="00583C86" w:rsidP="00583C86" w:rsidRDefault="00583C86" w14:paraId="45199C1D" w14:textId="45DD1D5D">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0286D982" w14:textId="2A39101C">
            <w:pPr>
              <w:rPr>
                <w:rFonts w:ascii="Arial" w:hAnsi="Arial" w:eastAsia="Times New Roman" w:cs="Arial"/>
                <w:bCs/>
                <w:color w:val="000000"/>
                <w:sz w:val="22"/>
                <w:szCs w:val="22"/>
              </w:rPr>
            </w:pPr>
            <w:proofErr w:type="spellStart"/>
            <w:r w:rsidRPr="00583C86">
              <w:rPr>
                <w:rFonts w:ascii="Arial" w:hAnsi="Arial" w:eastAsia="Times New Roman" w:cs="Arial"/>
                <w:bCs/>
                <w:color w:val="000000"/>
                <w:sz w:val="22"/>
                <w:szCs w:val="22"/>
              </w:rPr>
              <w:t>casi_ssn</w:t>
            </w:r>
            <w:proofErr w:type="spellEnd"/>
          </w:p>
        </w:tc>
        <w:tc>
          <w:tcPr>
            <w:tcW w:w="540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0A5302F5" w14:textId="2B65A1A6">
            <w:pPr>
              <w:rPr>
                <w:rFonts w:ascii="Arial" w:hAnsi="Arial" w:eastAsia="Times New Roman" w:cs="Arial"/>
                <w:bCs/>
                <w:color w:val="000000"/>
                <w:sz w:val="22"/>
                <w:szCs w:val="22"/>
              </w:rPr>
            </w:pPr>
            <w:r w:rsidRPr="00583C86">
              <w:rPr>
                <w:rFonts w:ascii="Arial" w:hAnsi="Arial" w:eastAsia="Times New Roman" w:cs="Arial"/>
                <w:bCs/>
                <w:color w:val="000000"/>
                <w:sz w:val="22"/>
                <w:szCs w:val="22"/>
              </w:rPr>
              <w:t>CASI: What season is it?</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2DA5235C" w14:textId="77777777">
            <w:pPr>
              <w:tabs>
                <w:tab w:val="left" w:pos="144"/>
              </w:tabs>
              <w:jc w:val="center"/>
              <w:rPr>
                <w:rFonts w:ascii="Arial" w:hAnsi="Arial" w:eastAsia="Times New Roman" w:cs="Arial"/>
                <w:bCs/>
                <w:color w:val="000000"/>
                <w:sz w:val="22"/>
                <w:szCs w:val="22"/>
              </w:rPr>
            </w:pPr>
          </w:p>
        </w:tc>
      </w:tr>
      <w:tr w:rsidRPr="00E62507" w:rsidR="00583C86" w:rsidTr="00233714" w14:paraId="51D409CC" w14:textId="77777777">
        <w:trPr>
          <w:trHeight w:val="300"/>
        </w:trPr>
        <w:tc>
          <w:tcPr>
            <w:tcW w:w="1345"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583C86" w:rsidR="00583C86" w:rsidP="00583C86" w:rsidRDefault="00583C86" w14:paraId="4483E869" w14:textId="48B57303">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1377E225" w14:textId="4399CCE4">
            <w:pPr>
              <w:rPr>
                <w:rFonts w:ascii="Arial" w:hAnsi="Arial" w:eastAsia="Times New Roman" w:cs="Arial"/>
                <w:bCs/>
                <w:color w:val="000000"/>
                <w:sz w:val="22"/>
                <w:szCs w:val="22"/>
              </w:rPr>
            </w:pPr>
            <w:r w:rsidRPr="00583C86">
              <w:rPr>
                <w:rFonts w:ascii="Arial" w:hAnsi="Arial" w:eastAsia="Times New Roman" w:cs="Arial"/>
                <w:bCs/>
                <w:color w:val="000000"/>
                <w:sz w:val="22"/>
                <w:szCs w:val="22"/>
              </w:rPr>
              <w:t>spa</w:t>
            </w:r>
          </w:p>
        </w:tc>
        <w:tc>
          <w:tcPr>
            <w:tcW w:w="540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792B6713" w14:textId="466731DE">
            <w:pPr>
              <w:rPr>
                <w:rFonts w:ascii="Arial" w:hAnsi="Arial" w:eastAsia="Times New Roman" w:cs="Arial"/>
                <w:bCs/>
                <w:color w:val="000000"/>
                <w:sz w:val="22"/>
                <w:szCs w:val="22"/>
              </w:rPr>
            </w:pPr>
            <w:r w:rsidRPr="00583C86">
              <w:rPr>
                <w:rFonts w:ascii="Arial" w:hAnsi="Arial" w:eastAsia="Times New Roman" w:cs="Arial"/>
                <w:bCs/>
                <w:color w:val="000000"/>
                <w:sz w:val="22"/>
                <w:szCs w:val="22"/>
              </w:rPr>
              <w:t>CASI: What state and city?</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111E489B" w14:textId="77777777">
            <w:pPr>
              <w:tabs>
                <w:tab w:val="left" w:pos="144"/>
              </w:tabs>
              <w:jc w:val="center"/>
              <w:rPr>
                <w:rFonts w:ascii="Arial" w:hAnsi="Arial" w:eastAsia="Times New Roman" w:cs="Arial"/>
                <w:bCs/>
                <w:color w:val="000000"/>
                <w:sz w:val="22"/>
                <w:szCs w:val="22"/>
              </w:rPr>
            </w:pPr>
          </w:p>
        </w:tc>
      </w:tr>
      <w:tr w:rsidRPr="00E62507" w:rsidR="00583C86" w:rsidTr="00233714" w14:paraId="7667EB21" w14:textId="77777777">
        <w:trPr>
          <w:trHeight w:val="300"/>
        </w:trPr>
        <w:tc>
          <w:tcPr>
            <w:tcW w:w="1345"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583C86" w:rsidR="00583C86" w:rsidP="00583C86" w:rsidRDefault="00583C86" w14:paraId="4E88A662" w14:textId="566A8465">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6B63DE2F" w14:textId="15DD56AA">
            <w:pPr>
              <w:rPr>
                <w:rFonts w:ascii="Arial" w:hAnsi="Arial" w:eastAsia="Times New Roman" w:cs="Arial"/>
                <w:bCs/>
                <w:color w:val="000000"/>
                <w:sz w:val="22"/>
                <w:szCs w:val="22"/>
              </w:rPr>
            </w:pPr>
            <w:proofErr w:type="spellStart"/>
            <w:r w:rsidRPr="00583C86">
              <w:rPr>
                <w:rFonts w:ascii="Arial" w:hAnsi="Arial" w:eastAsia="Times New Roman" w:cs="Arial"/>
                <w:bCs/>
                <w:color w:val="000000"/>
                <w:sz w:val="22"/>
                <w:szCs w:val="22"/>
              </w:rPr>
              <w:t>spb</w:t>
            </w:r>
            <w:proofErr w:type="spellEnd"/>
          </w:p>
        </w:tc>
        <w:tc>
          <w:tcPr>
            <w:tcW w:w="540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714F9015" w14:textId="63CB41B8">
            <w:pPr>
              <w:rPr>
                <w:rFonts w:ascii="Arial" w:hAnsi="Arial" w:eastAsia="Times New Roman" w:cs="Arial"/>
                <w:bCs/>
                <w:color w:val="000000"/>
                <w:sz w:val="22"/>
                <w:szCs w:val="22"/>
              </w:rPr>
            </w:pPr>
            <w:r w:rsidRPr="00583C86">
              <w:rPr>
                <w:rFonts w:ascii="Arial" w:hAnsi="Arial" w:eastAsia="Times New Roman" w:cs="Arial"/>
                <w:bCs/>
                <w:color w:val="000000"/>
                <w:sz w:val="22"/>
                <w:szCs w:val="22"/>
              </w:rPr>
              <w:t>CASI: What is this place?</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14575BC2" w14:textId="77777777">
            <w:pPr>
              <w:tabs>
                <w:tab w:val="left" w:pos="144"/>
              </w:tabs>
              <w:jc w:val="center"/>
              <w:rPr>
                <w:rFonts w:ascii="Arial" w:hAnsi="Arial" w:eastAsia="Times New Roman" w:cs="Arial"/>
                <w:bCs/>
                <w:color w:val="000000"/>
                <w:sz w:val="22"/>
                <w:szCs w:val="22"/>
              </w:rPr>
            </w:pPr>
          </w:p>
        </w:tc>
      </w:tr>
      <w:tr w:rsidRPr="00E62507" w:rsidR="00583C86" w:rsidTr="00233714" w14:paraId="2A8D479C" w14:textId="77777777">
        <w:trPr>
          <w:trHeight w:val="300"/>
        </w:trPr>
        <w:tc>
          <w:tcPr>
            <w:tcW w:w="1345"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583C86" w:rsidR="00583C86" w:rsidP="00583C86" w:rsidRDefault="00583C86" w14:paraId="0BB44009" w14:textId="662899ED">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1D09543E" w14:textId="0467B92F">
            <w:pPr>
              <w:rPr>
                <w:rFonts w:ascii="Arial" w:hAnsi="Arial" w:eastAsia="Times New Roman" w:cs="Arial"/>
                <w:bCs/>
                <w:color w:val="000000"/>
                <w:sz w:val="22"/>
                <w:szCs w:val="22"/>
              </w:rPr>
            </w:pPr>
            <w:r w:rsidRPr="00583C86">
              <w:rPr>
                <w:rFonts w:ascii="Arial" w:hAnsi="Arial" w:eastAsia="Times New Roman" w:cs="Arial"/>
                <w:bCs/>
                <w:color w:val="000000"/>
                <w:sz w:val="22"/>
                <w:szCs w:val="22"/>
              </w:rPr>
              <w:t>rc2a</w:t>
            </w:r>
          </w:p>
        </w:tc>
        <w:tc>
          <w:tcPr>
            <w:tcW w:w="540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09F18021" w14:textId="6FFA34B8">
            <w:pPr>
              <w:rPr>
                <w:rFonts w:ascii="Arial" w:hAnsi="Arial" w:eastAsia="Times New Roman" w:cs="Arial"/>
                <w:bCs/>
                <w:color w:val="000000"/>
                <w:sz w:val="22"/>
                <w:szCs w:val="22"/>
              </w:rPr>
            </w:pPr>
            <w:r w:rsidRPr="00583C86">
              <w:rPr>
                <w:rFonts w:ascii="Arial" w:hAnsi="Arial" w:eastAsia="Times New Roman" w:cs="Arial"/>
                <w:bCs/>
                <w:color w:val="000000"/>
                <w:sz w:val="22"/>
                <w:szCs w:val="22"/>
              </w:rPr>
              <w:t>CASI: Word recall—something to wear—2</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10CD2EE8" w14:textId="6CAEAD8A">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F6</w:t>
            </w:r>
          </w:p>
        </w:tc>
      </w:tr>
      <w:tr w:rsidRPr="00E62507" w:rsidR="00583C86" w:rsidTr="00233714" w14:paraId="5D55F454" w14:textId="77777777">
        <w:trPr>
          <w:trHeight w:val="300"/>
        </w:trPr>
        <w:tc>
          <w:tcPr>
            <w:tcW w:w="1345"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583C86" w:rsidR="00583C86" w:rsidP="00583C86" w:rsidRDefault="00583C86" w14:paraId="0900F089" w14:textId="4F1DB8A2">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0418687A" w14:textId="52D6415C">
            <w:pPr>
              <w:rPr>
                <w:rFonts w:ascii="Arial" w:hAnsi="Arial" w:eastAsia="Times New Roman" w:cs="Arial"/>
                <w:bCs/>
                <w:color w:val="000000"/>
                <w:sz w:val="22"/>
                <w:szCs w:val="22"/>
              </w:rPr>
            </w:pPr>
            <w:r w:rsidRPr="00583C86">
              <w:rPr>
                <w:rFonts w:ascii="Arial" w:hAnsi="Arial" w:eastAsia="Times New Roman" w:cs="Arial"/>
                <w:bCs/>
                <w:color w:val="000000"/>
                <w:sz w:val="22"/>
                <w:szCs w:val="22"/>
              </w:rPr>
              <w:t>rc2b</w:t>
            </w:r>
          </w:p>
        </w:tc>
        <w:tc>
          <w:tcPr>
            <w:tcW w:w="540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376CC658" w14:textId="1E4EC5F9">
            <w:pPr>
              <w:rPr>
                <w:rFonts w:ascii="Arial" w:hAnsi="Arial" w:eastAsia="Times New Roman" w:cs="Arial"/>
                <w:bCs/>
                <w:color w:val="000000"/>
                <w:sz w:val="22"/>
                <w:szCs w:val="22"/>
              </w:rPr>
            </w:pPr>
            <w:r w:rsidRPr="00583C86">
              <w:rPr>
                <w:rFonts w:ascii="Arial" w:hAnsi="Arial" w:eastAsia="Times New Roman" w:cs="Arial"/>
                <w:bCs/>
                <w:color w:val="000000"/>
                <w:sz w:val="22"/>
                <w:szCs w:val="22"/>
              </w:rPr>
              <w:t>CASI: Word recall—a color—2</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6301F662" w14:textId="5895C0CC">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F6</w:t>
            </w:r>
          </w:p>
        </w:tc>
      </w:tr>
      <w:tr w:rsidRPr="00E62507" w:rsidR="00583C86" w:rsidTr="00233714" w14:paraId="005D2888" w14:textId="77777777">
        <w:trPr>
          <w:trHeight w:val="300"/>
        </w:trPr>
        <w:tc>
          <w:tcPr>
            <w:tcW w:w="1345"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583C86" w:rsidR="00583C86" w:rsidP="00583C86" w:rsidRDefault="00583C86" w14:paraId="458B157B" w14:textId="48A87563">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03C3D6CB" w14:textId="47F86811">
            <w:pPr>
              <w:rPr>
                <w:rFonts w:ascii="Arial" w:hAnsi="Arial" w:eastAsia="Times New Roman" w:cs="Arial"/>
                <w:bCs/>
                <w:color w:val="000000"/>
                <w:sz w:val="22"/>
                <w:szCs w:val="22"/>
              </w:rPr>
            </w:pPr>
            <w:r w:rsidRPr="00583C86">
              <w:rPr>
                <w:rFonts w:ascii="Arial" w:hAnsi="Arial" w:eastAsia="Times New Roman" w:cs="Arial"/>
                <w:bCs/>
                <w:color w:val="000000"/>
                <w:sz w:val="22"/>
                <w:szCs w:val="22"/>
              </w:rPr>
              <w:t>rc2c</w:t>
            </w:r>
          </w:p>
        </w:tc>
        <w:tc>
          <w:tcPr>
            <w:tcW w:w="540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0B13EBB0" w14:textId="35CC6CF3">
            <w:pPr>
              <w:rPr>
                <w:rFonts w:ascii="Arial" w:hAnsi="Arial" w:eastAsia="Times New Roman" w:cs="Arial"/>
                <w:bCs/>
                <w:color w:val="000000"/>
                <w:sz w:val="22"/>
                <w:szCs w:val="22"/>
              </w:rPr>
            </w:pPr>
            <w:r w:rsidRPr="00583C86">
              <w:rPr>
                <w:rFonts w:ascii="Arial" w:hAnsi="Arial" w:eastAsia="Times New Roman" w:cs="Arial"/>
                <w:bCs/>
                <w:color w:val="000000"/>
                <w:sz w:val="22"/>
                <w:szCs w:val="22"/>
              </w:rPr>
              <w:t>CASI: Word recall—personal quality—2</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16456C6C" w14:textId="0990CD78">
            <w:pPr>
              <w:tabs>
                <w:tab w:val="left" w:pos="144"/>
              </w:tabs>
              <w:jc w:val="center"/>
              <w:rPr>
                <w:rFonts w:ascii="Arial" w:hAnsi="Arial" w:eastAsia="Times New Roman" w:cs="Arial"/>
                <w:bCs/>
                <w:color w:val="000000"/>
                <w:sz w:val="22"/>
                <w:szCs w:val="22"/>
              </w:rPr>
            </w:pPr>
            <w:r w:rsidRPr="00583C86">
              <w:rPr>
                <w:rFonts w:ascii="Arial" w:hAnsi="Arial" w:eastAsia="Times New Roman" w:cs="Arial"/>
                <w:bCs/>
                <w:color w:val="000000"/>
                <w:sz w:val="22"/>
                <w:szCs w:val="22"/>
              </w:rPr>
              <w:t>F6</w:t>
            </w:r>
          </w:p>
        </w:tc>
      </w:tr>
      <w:tr w:rsidRPr="00E62507" w:rsidR="00583C86" w:rsidTr="00233714" w14:paraId="5165D0BE" w14:textId="77777777">
        <w:trPr>
          <w:trHeight w:val="300"/>
        </w:trPr>
        <w:tc>
          <w:tcPr>
            <w:tcW w:w="1345"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583C86" w:rsidR="00583C86" w:rsidP="00583C86" w:rsidRDefault="00583C86" w14:paraId="10E88CDA" w14:textId="629A70CB">
            <w:pPr>
              <w:rPr>
                <w:rFonts w:ascii="Arial" w:hAnsi="Arial" w:eastAsia="Times New Roman" w:cs="Arial"/>
                <w:bCs/>
                <w:color w:val="000000"/>
                <w:sz w:val="22"/>
                <w:szCs w:val="22"/>
              </w:rPr>
            </w:pPr>
            <w:r w:rsidRPr="00583C86">
              <w:rPr>
                <w:rFonts w:ascii="Arial" w:hAnsi="Arial" w:eastAsia="Times New Roman" w:cs="Arial"/>
                <w:bCs/>
                <w:color w:val="000000"/>
                <w:sz w:val="22"/>
                <w:szCs w:val="22"/>
              </w:rPr>
              <w:t>ACT</w:t>
            </w:r>
          </w:p>
        </w:tc>
        <w:tc>
          <w:tcPr>
            <w:tcW w:w="135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44703773" w14:textId="67477EF0">
            <w:pPr>
              <w:rPr>
                <w:rFonts w:ascii="Arial" w:hAnsi="Arial" w:eastAsia="Times New Roman" w:cs="Arial"/>
                <w:bCs/>
                <w:color w:val="000000"/>
                <w:sz w:val="22"/>
                <w:szCs w:val="22"/>
              </w:rPr>
            </w:pPr>
            <w:proofErr w:type="spellStart"/>
            <w:r w:rsidRPr="00583C86">
              <w:rPr>
                <w:rFonts w:ascii="Arial" w:hAnsi="Arial" w:eastAsia="Times New Roman" w:cs="Arial"/>
                <w:bCs/>
                <w:color w:val="000000"/>
                <w:sz w:val="22"/>
                <w:szCs w:val="22"/>
              </w:rPr>
              <w:t>rcobj</w:t>
            </w:r>
            <w:proofErr w:type="spellEnd"/>
          </w:p>
        </w:tc>
        <w:tc>
          <w:tcPr>
            <w:tcW w:w="5400"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200C1E16" w14:textId="1CF4ADD6">
            <w:pPr>
              <w:rPr>
                <w:rFonts w:ascii="Arial" w:hAnsi="Arial" w:eastAsia="Times New Roman" w:cs="Arial"/>
                <w:bCs/>
                <w:color w:val="000000"/>
                <w:sz w:val="22"/>
                <w:szCs w:val="22"/>
              </w:rPr>
            </w:pPr>
            <w:r w:rsidRPr="00583C86">
              <w:rPr>
                <w:rFonts w:ascii="Arial" w:hAnsi="Arial" w:eastAsia="Times New Roman" w:cs="Arial"/>
                <w:bCs/>
                <w:color w:val="000000"/>
                <w:sz w:val="22"/>
                <w:szCs w:val="22"/>
              </w:rPr>
              <w:t>CASI: Recall of 5 objects</w:t>
            </w:r>
          </w:p>
        </w:tc>
        <w:tc>
          <w:tcPr>
            <w:tcW w:w="1440" w:type="dxa"/>
            <w:tcBorders>
              <w:top w:val="nil"/>
              <w:left w:val="nil"/>
              <w:bottom w:val="single" w:color="auto" w:sz="4" w:space="0"/>
              <w:right w:val="single" w:color="auto" w:sz="4" w:space="0"/>
            </w:tcBorders>
            <w:shd w:val="clear" w:color="auto" w:fill="FBD4B4" w:themeFill="accent6" w:themeFillTint="66"/>
          </w:tcPr>
          <w:p w:rsidRPr="00583C86" w:rsidR="00583C86" w:rsidP="00583C86" w:rsidRDefault="00583C86" w14:paraId="0BEAFFD9" w14:textId="77777777">
            <w:pPr>
              <w:tabs>
                <w:tab w:val="left" w:pos="144"/>
              </w:tabs>
              <w:jc w:val="center"/>
              <w:rPr>
                <w:rFonts w:ascii="Arial" w:hAnsi="Arial" w:eastAsia="Times New Roman" w:cs="Arial"/>
                <w:bCs/>
                <w:color w:val="000000"/>
                <w:sz w:val="22"/>
                <w:szCs w:val="22"/>
              </w:rPr>
            </w:pPr>
          </w:p>
        </w:tc>
      </w:tr>
    </w:tbl>
    <w:p w:rsidRPr="00E62507" w:rsidR="00233714" w:rsidP="00287C67" w:rsidRDefault="00233714" w14:paraId="4A05E99B" w14:textId="77777777"/>
    <w:p w:rsidRPr="00583C86" w:rsidR="00583C86" w:rsidP="00607ED7" w:rsidRDefault="00583C86" w14:paraId="5AAC4759" w14:textId="5180725B">
      <w:pPr>
        <w:pStyle w:val="Study"/>
        <w:tabs>
          <w:tab w:val="clear" w:pos="360"/>
          <w:tab w:val="left" w:pos="720"/>
        </w:tabs>
        <w:spacing w:line="240" w:lineRule="auto"/>
        <w:ind w:left="216" w:hanging="216"/>
        <w:rPr>
          <w:b w:val="0"/>
          <w:bCs w:val="0"/>
          <w:sz w:val="24"/>
          <w:szCs w:val="24"/>
        </w:rPr>
      </w:pPr>
      <w:r w:rsidRPr="00583C86">
        <w:rPr>
          <w:sz w:val="24"/>
          <w:szCs w:val="24"/>
        </w:rPr>
        <w:t>ADNI</w:t>
      </w:r>
      <w:r w:rsidR="00C9035B">
        <w:rPr>
          <w:sz w:val="24"/>
          <w:szCs w:val="24"/>
        </w:rPr>
        <w:t>:</w:t>
      </w:r>
      <w:r w:rsidRPr="00583C86">
        <w:rPr>
          <w:sz w:val="24"/>
          <w:szCs w:val="24"/>
        </w:rPr>
        <w:t xml:space="preserve"> </w:t>
      </w:r>
      <w:r w:rsidRPr="00583C86">
        <w:rPr>
          <w:b w:val="0"/>
          <w:bCs w:val="0"/>
          <w:sz w:val="24"/>
          <w:szCs w:val="24"/>
        </w:rPr>
        <w:t>Final model was a data driven bifactor model with CFI = 0</w:t>
      </w:r>
      <w:r w:rsidRPr="00583C86">
        <w:rPr>
          <w:rFonts w:eastAsia="Times New Roman"/>
          <w:b w:val="0"/>
          <w:bCs w:val="0"/>
          <w:sz w:val="24"/>
          <w:szCs w:val="24"/>
        </w:rPr>
        <w:t>.</w:t>
      </w:r>
      <w:r w:rsidRPr="00583C86">
        <w:rPr>
          <w:b w:val="0"/>
          <w:bCs w:val="0"/>
          <w:sz w:val="24"/>
          <w:szCs w:val="24"/>
        </w:rPr>
        <w:t>981, TLI = 0</w:t>
      </w:r>
      <w:r w:rsidRPr="00583C86">
        <w:rPr>
          <w:rFonts w:eastAsia="Times New Roman"/>
          <w:b w:val="0"/>
          <w:bCs w:val="0"/>
          <w:sz w:val="24"/>
          <w:szCs w:val="24"/>
        </w:rPr>
        <w:t>.</w:t>
      </w:r>
      <w:r w:rsidRPr="00583C86">
        <w:rPr>
          <w:b w:val="0"/>
          <w:bCs w:val="0"/>
          <w:sz w:val="24"/>
          <w:szCs w:val="24"/>
        </w:rPr>
        <w:t>979, and RMSEA = 0</w:t>
      </w:r>
      <w:r w:rsidRPr="00583C86">
        <w:rPr>
          <w:rFonts w:eastAsia="Times New Roman"/>
          <w:b w:val="0"/>
          <w:bCs w:val="0"/>
          <w:sz w:val="24"/>
          <w:szCs w:val="24"/>
        </w:rPr>
        <w:t>.</w:t>
      </w:r>
      <w:r w:rsidRPr="00583C86">
        <w:rPr>
          <w:b w:val="0"/>
          <w:bCs w:val="0"/>
          <w:sz w:val="24"/>
          <w:szCs w:val="24"/>
        </w:rPr>
        <w:t>088 for individuals administered RAVLT version A and CFI = 0</w:t>
      </w:r>
      <w:r w:rsidRPr="00583C86">
        <w:rPr>
          <w:rFonts w:eastAsia="Times New Roman"/>
          <w:b w:val="0"/>
          <w:bCs w:val="0"/>
          <w:sz w:val="24"/>
          <w:szCs w:val="24"/>
        </w:rPr>
        <w:t>.</w:t>
      </w:r>
      <w:r w:rsidRPr="00583C86">
        <w:rPr>
          <w:b w:val="0"/>
          <w:bCs w:val="0"/>
          <w:sz w:val="24"/>
          <w:szCs w:val="24"/>
        </w:rPr>
        <w:t>991, TLI = 0</w:t>
      </w:r>
      <w:r w:rsidRPr="00583C86">
        <w:rPr>
          <w:rFonts w:eastAsia="Times New Roman"/>
          <w:b w:val="0"/>
          <w:bCs w:val="0"/>
          <w:sz w:val="24"/>
          <w:szCs w:val="24"/>
        </w:rPr>
        <w:t>.</w:t>
      </w:r>
      <w:r w:rsidRPr="00583C86">
        <w:rPr>
          <w:b w:val="0"/>
          <w:bCs w:val="0"/>
          <w:sz w:val="24"/>
          <w:szCs w:val="24"/>
        </w:rPr>
        <w:t>990, and RMSEA = 0</w:t>
      </w:r>
      <w:r w:rsidRPr="00583C86">
        <w:rPr>
          <w:rFonts w:eastAsia="Times New Roman"/>
          <w:b w:val="0"/>
          <w:bCs w:val="0"/>
          <w:sz w:val="24"/>
          <w:szCs w:val="24"/>
        </w:rPr>
        <w:t>.</w:t>
      </w:r>
      <w:r w:rsidRPr="00583C86">
        <w:rPr>
          <w:b w:val="0"/>
          <w:bCs w:val="0"/>
          <w:sz w:val="24"/>
          <w:szCs w:val="24"/>
        </w:rPr>
        <w:t>073 for individuals administered RAVLT version B. The following items were included in the CFA analysis:</w:t>
      </w:r>
    </w:p>
    <w:p w:rsidR="00583C86" w:rsidP="00583C86" w:rsidRDefault="00583C86" w14:paraId="1E3A01FE" w14:textId="25CDEE65">
      <w:pPr>
        <w:pStyle w:val="SupTableHead"/>
      </w:pPr>
      <w:r>
        <w:t>Table 2. Items and secondary structure for memory for the ADNI study</w:t>
      </w:r>
    </w:p>
    <w:tbl>
      <w:tblPr>
        <w:tblW w:w="5099" w:type="pct"/>
        <w:tblLayout w:type="fixed"/>
        <w:tblLook w:val="04A0" w:firstRow="1" w:lastRow="0" w:firstColumn="1" w:lastColumn="0" w:noHBand="0" w:noVBand="1"/>
      </w:tblPr>
      <w:tblGrid>
        <w:gridCol w:w="894"/>
        <w:gridCol w:w="1528"/>
        <w:gridCol w:w="4592"/>
        <w:gridCol w:w="2521"/>
      </w:tblGrid>
      <w:tr w:rsidRPr="00E62507" w:rsidR="00233714" w:rsidTr="00233714" w14:paraId="6CD64DBA" w14:textId="77777777">
        <w:trPr>
          <w:trHeight w:val="300"/>
        </w:trPr>
        <w:tc>
          <w:tcPr>
            <w:tcW w:w="469" w:type="pct"/>
            <w:tcBorders>
              <w:top w:val="single" w:color="auto" w:sz="4" w:space="0"/>
              <w:left w:val="single" w:color="auto" w:sz="4" w:space="0"/>
              <w:bottom w:val="single" w:color="auto" w:sz="4" w:space="0"/>
              <w:right w:val="single" w:color="auto" w:sz="4" w:space="0"/>
            </w:tcBorders>
            <w:shd w:val="clear" w:color="auto" w:fill="595959"/>
            <w:noWrap/>
            <w:vAlign w:val="center"/>
            <w:hideMark/>
          </w:tcPr>
          <w:p w:rsidRPr="00347C2C" w:rsidR="00233714" w:rsidP="00233714" w:rsidRDefault="00233714" w14:paraId="25950F8E" w14:textId="77777777">
            <w:pPr>
              <w:jc w:val="center"/>
              <w:rPr>
                <w:rFonts w:ascii="Arial" w:hAnsi="Arial" w:eastAsia="Times New Roman" w:cs="Arial"/>
                <w:b/>
                <w:bCs/>
                <w:color w:val="FFFFFF" w:themeColor="background1"/>
                <w:sz w:val="20"/>
                <w:szCs w:val="20"/>
              </w:rPr>
            </w:pPr>
            <w:r w:rsidRPr="00347C2C">
              <w:rPr>
                <w:rFonts w:ascii="Arial" w:hAnsi="Arial" w:eastAsia="Times New Roman" w:cs="Arial"/>
                <w:b/>
                <w:bCs/>
                <w:color w:val="FFFFFF" w:themeColor="background1"/>
                <w:sz w:val="20"/>
                <w:szCs w:val="20"/>
              </w:rPr>
              <w:t>Study</w:t>
            </w:r>
          </w:p>
        </w:tc>
        <w:tc>
          <w:tcPr>
            <w:tcW w:w="801" w:type="pct"/>
            <w:tcBorders>
              <w:top w:val="single" w:color="auto" w:sz="4" w:space="0"/>
              <w:left w:val="nil"/>
              <w:bottom w:val="single" w:color="auto" w:sz="4" w:space="0"/>
              <w:right w:val="single" w:color="auto" w:sz="4" w:space="0"/>
            </w:tcBorders>
            <w:shd w:val="clear" w:color="auto" w:fill="595959"/>
            <w:noWrap/>
            <w:vAlign w:val="center"/>
            <w:hideMark/>
          </w:tcPr>
          <w:p w:rsidRPr="00347C2C" w:rsidR="00233714" w:rsidP="00233714" w:rsidRDefault="00233714" w14:paraId="6282842A" w14:textId="77777777">
            <w:pPr>
              <w:jc w:val="center"/>
              <w:rPr>
                <w:rFonts w:ascii="Arial" w:hAnsi="Arial" w:eastAsia="Times New Roman" w:cs="Arial"/>
                <w:b/>
                <w:bCs/>
                <w:color w:val="FFFFFF" w:themeColor="background1"/>
                <w:sz w:val="20"/>
                <w:szCs w:val="20"/>
              </w:rPr>
            </w:pPr>
            <w:r w:rsidRPr="00347C2C">
              <w:rPr>
                <w:rFonts w:ascii="Arial" w:hAnsi="Arial" w:eastAsia="Times New Roman" w:cs="Arial"/>
                <w:b/>
                <w:bCs/>
                <w:color w:val="FFFFFF" w:themeColor="background1"/>
                <w:sz w:val="20"/>
                <w:szCs w:val="20"/>
              </w:rPr>
              <w:t>Variable</w:t>
            </w:r>
          </w:p>
        </w:tc>
        <w:tc>
          <w:tcPr>
            <w:tcW w:w="2408" w:type="pct"/>
            <w:tcBorders>
              <w:top w:val="single" w:color="auto" w:sz="4" w:space="0"/>
              <w:left w:val="nil"/>
              <w:bottom w:val="single" w:color="auto" w:sz="4" w:space="0"/>
              <w:right w:val="single" w:color="auto" w:sz="4" w:space="0"/>
            </w:tcBorders>
            <w:shd w:val="clear" w:color="auto" w:fill="595959"/>
            <w:noWrap/>
            <w:vAlign w:val="center"/>
            <w:hideMark/>
          </w:tcPr>
          <w:p w:rsidRPr="00347C2C" w:rsidR="00233714" w:rsidP="00233714" w:rsidRDefault="00233714" w14:paraId="44152755" w14:textId="77777777">
            <w:pPr>
              <w:jc w:val="center"/>
              <w:rPr>
                <w:rFonts w:ascii="Arial" w:hAnsi="Arial" w:eastAsia="Times New Roman" w:cs="Arial"/>
                <w:b/>
                <w:bCs/>
                <w:color w:val="FFFFFF" w:themeColor="background1"/>
                <w:sz w:val="20"/>
                <w:szCs w:val="20"/>
              </w:rPr>
            </w:pPr>
            <w:r w:rsidRPr="00347C2C">
              <w:rPr>
                <w:rFonts w:ascii="Arial" w:hAnsi="Arial" w:eastAsia="Times New Roman" w:cs="Arial"/>
                <w:b/>
                <w:bCs/>
                <w:color w:val="FFFFFF" w:themeColor="background1"/>
                <w:sz w:val="20"/>
                <w:szCs w:val="20"/>
              </w:rPr>
              <w:t>Description</w:t>
            </w:r>
          </w:p>
        </w:tc>
        <w:tc>
          <w:tcPr>
            <w:tcW w:w="1322" w:type="pct"/>
            <w:tcBorders>
              <w:top w:val="single" w:color="auto" w:sz="4" w:space="0"/>
              <w:left w:val="nil"/>
              <w:bottom w:val="single" w:color="auto" w:sz="4" w:space="0"/>
              <w:right w:val="single" w:color="auto" w:sz="4" w:space="0"/>
            </w:tcBorders>
            <w:shd w:val="clear" w:color="auto" w:fill="595959"/>
            <w:noWrap/>
            <w:vAlign w:val="center"/>
            <w:hideMark/>
          </w:tcPr>
          <w:p w:rsidRPr="00347C2C" w:rsidR="00233714" w:rsidP="00233714" w:rsidRDefault="00233714" w14:paraId="7A92CD2E" w14:textId="77777777">
            <w:pPr>
              <w:jc w:val="center"/>
              <w:rPr>
                <w:rFonts w:ascii="Arial" w:hAnsi="Arial" w:eastAsia="Times New Roman" w:cs="Arial"/>
                <w:b/>
                <w:bCs/>
                <w:color w:val="FFFFFF" w:themeColor="background1"/>
                <w:sz w:val="20"/>
                <w:szCs w:val="20"/>
              </w:rPr>
            </w:pPr>
            <w:r w:rsidRPr="00347C2C">
              <w:rPr>
                <w:rFonts w:ascii="Arial" w:hAnsi="Arial" w:eastAsia="Times New Roman" w:cs="Arial"/>
                <w:b/>
                <w:bCs/>
                <w:color w:val="FFFFFF" w:themeColor="background1"/>
                <w:sz w:val="20"/>
                <w:szCs w:val="20"/>
              </w:rPr>
              <w:t>Secondary Structure</w:t>
            </w:r>
          </w:p>
        </w:tc>
      </w:tr>
      <w:tr w:rsidRPr="00E62507" w:rsidR="00583C86" w:rsidTr="00347C2C" w14:paraId="2DBFDC76"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7470C7B0" w14:textId="1329D985">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25A9932A" w14:textId="2812C35D">
            <w:pPr>
              <w:rPr>
                <w:rFonts w:ascii="Arial" w:hAnsi="Arial" w:eastAsia="Times New Roman" w:cs="Arial"/>
                <w:bCs/>
                <w:color w:val="000000"/>
                <w:sz w:val="20"/>
                <w:szCs w:val="20"/>
              </w:rPr>
            </w:pPr>
            <w:proofErr w:type="spellStart"/>
            <w:r w:rsidRPr="00347C2C">
              <w:rPr>
                <w:rFonts w:ascii="Arial" w:hAnsi="Arial" w:eastAsia="Times New Roman" w:cs="Arial"/>
                <w:bCs/>
                <w:color w:val="000000"/>
                <w:sz w:val="20"/>
                <w:szCs w:val="20"/>
              </w:rPr>
              <w:t>limmtotal</w:t>
            </w:r>
            <w:proofErr w:type="spellEnd"/>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757F7F35" w14:textId="3B736B48">
            <w:pPr>
              <w:rPr>
                <w:rFonts w:ascii="Arial" w:hAnsi="Arial" w:eastAsia="Times New Roman" w:cs="Arial"/>
                <w:bCs/>
                <w:color w:val="000000"/>
                <w:sz w:val="20"/>
                <w:szCs w:val="20"/>
              </w:rPr>
            </w:pPr>
            <w:r w:rsidRPr="00347C2C">
              <w:rPr>
                <w:rFonts w:ascii="Arial" w:hAnsi="Arial" w:eastAsia="Times New Roman" w:cs="Arial"/>
                <w:bCs/>
                <w:color w:val="000000"/>
                <w:sz w:val="20"/>
                <w:szCs w:val="20"/>
              </w:rPr>
              <w:t xml:space="preserve">WMS-R: Logical Memory—Immediate </w:t>
            </w:r>
            <w:proofErr w:type="gramStart"/>
            <w:r w:rsidRPr="00347C2C">
              <w:rPr>
                <w:rFonts w:ascii="Arial" w:hAnsi="Arial" w:eastAsia="Times New Roman" w:cs="Arial"/>
                <w:bCs/>
                <w:color w:val="000000"/>
                <w:sz w:val="20"/>
                <w:szCs w:val="20"/>
              </w:rPr>
              <w:t>Recall(</w:t>
            </w:r>
            <w:proofErr w:type="gramEnd"/>
            <w:r w:rsidRPr="00347C2C">
              <w:rPr>
                <w:rFonts w:ascii="Arial" w:hAnsi="Arial" w:eastAsia="Times New Roman" w:cs="Arial"/>
                <w:bCs/>
                <w:color w:val="000000"/>
                <w:sz w:val="20"/>
                <w:szCs w:val="20"/>
              </w:rPr>
              <w:t>AT)</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37400300" w14:textId="2B155F47">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F1</w:t>
            </w:r>
          </w:p>
        </w:tc>
      </w:tr>
      <w:tr w:rsidRPr="00E62507" w:rsidR="00583C86" w:rsidTr="00347C2C" w14:paraId="0966B980"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34795CF4" w14:textId="6B70D529">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2EEFDE6C" w14:textId="57BAF41C">
            <w:pPr>
              <w:rPr>
                <w:rFonts w:ascii="Arial" w:hAnsi="Arial" w:eastAsia="Times New Roman" w:cs="Arial"/>
                <w:bCs/>
                <w:color w:val="000000"/>
                <w:sz w:val="20"/>
                <w:szCs w:val="20"/>
              </w:rPr>
            </w:pPr>
            <w:proofErr w:type="spellStart"/>
            <w:r w:rsidRPr="00347C2C">
              <w:rPr>
                <w:rFonts w:ascii="Arial" w:hAnsi="Arial" w:eastAsia="Times New Roman" w:cs="Arial"/>
                <w:bCs/>
                <w:color w:val="000000"/>
                <w:sz w:val="20"/>
                <w:szCs w:val="20"/>
              </w:rPr>
              <w:t>ldeltotal</w:t>
            </w:r>
            <w:proofErr w:type="spellEnd"/>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4334B0A6" w14:textId="6E69B870">
            <w:pPr>
              <w:rPr>
                <w:rFonts w:ascii="Arial" w:hAnsi="Arial" w:eastAsia="Times New Roman" w:cs="Arial"/>
                <w:bCs/>
                <w:color w:val="000000"/>
                <w:sz w:val="20"/>
                <w:szCs w:val="20"/>
              </w:rPr>
            </w:pPr>
            <w:r w:rsidRPr="00347C2C">
              <w:rPr>
                <w:rFonts w:ascii="Arial" w:hAnsi="Arial" w:eastAsia="Times New Roman" w:cs="Arial"/>
                <w:bCs/>
                <w:color w:val="000000"/>
                <w:sz w:val="20"/>
                <w:szCs w:val="20"/>
              </w:rPr>
              <w:t>WMS-R: Logical Memory—Delayed Recall (AT)</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57699ADB" w14:textId="6373A010">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F1</w:t>
            </w:r>
          </w:p>
        </w:tc>
      </w:tr>
      <w:tr w:rsidRPr="00E62507" w:rsidR="00583C86" w:rsidTr="00347C2C" w14:paraId="5C157638"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44E7133B" w14:textId="08FD584C">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6FD98CF5" w14:textId="466778D0">
            <w:pPr>
              <w:rPr>
                <w:rFonts w:ascii="Arial" w:hAnsi="Arial" w:eastAsia="Times New Roman" w:cs="Arial"/>
                <w:bCs/>
                <w:color w:val="000000"/>
                <w:sz w:val="20"/>
                <w:szCs w:val="20"/>
              </w:rPr>
            </w:pPr>
            <w:r w:rsidRPr="00347C2C">
              <w:rPr>
                <w:rFonts w:ascii="Arial" w:hAnsi="Arial" w:eastAsia="Times New Roman" w:cs="Arial"/>
                <w:bCs/>
                <w:color w:val="000000"/>
                <w:sz w:val="20"/>
                <w:szCs w:val="20"/>
              </w:rPr>
              <w:t>avtot1*</w:t>
            </w:r>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08017AA2" w14:textId="3448DA21">
            <w:pPr>
              <w:rPr>
                <w:rFonts w:ascii="Arial" w:hAnsi="Arial" w:eastAsia="Times New Roman" w:cs="Arial"/>
                <w:bCs/>
                <w:color w:val="000000"/>
                <w:sz w:val="20"/>
                <w:szCs w:val="20"/>
              </w:rPr>
            </w:pPr>
            <w:r w:rsidRPr="00347C2C">
              <w:rPr>
                <w:rFonts w:ascii="Arial" w:hAnsi="Arial" w:eastAsia="Times New Roman" w:cs="Arial"/>
                <w:bCs/>
                <w:color w:val="000000"/>
                <w:sz w:val="20"/>
                <w:szCs w:val="20"/>
              </w:rPr>
              <w:t>Rey: AVLT Trial 1 Total</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3BCA546C" w14:textId="77777777">
            <w:pPr>
              <w:jc w:val="center"/>
              <w:rPr>
                <w:rFonts w:ascii="Arial" w:hAnsi="Arial" w:eastAsia="Times New Roman" w:cs="Arial"/>
                <w:bCs/>
                <w:color w:val="000000"/>
                <w:sz w:val="20"/>
                <w:szCs w:val="20"/>
              </w:rPr>
            </w:pPr>
          </w:p>
        </w:tc>
      </w:tr>
      <w:tr w:rsidRPr="00E62507" w:rsidR="00583C86" w:rsidTr="00347C2C" w14:paraId="64FDCD21"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3E652B05" w14:textId="0CF0ED79">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4A302F24" w14:textId="6428E8F6">
            <w:pPr>
              <w:rPr>
                <w:rFonts w:ascii="Arial" w:hAnsi="Arial" w:eastAsia="Times New Roman" w:cs="Arial"/>
                <w:bCs/>
                <w:color w:val="000000"/>
                <w:sz w:val="20"/>
                <w:szCs w:val="20"/>
              </w:rPr>
            </w:pPr>
            <w:r w:rsidRPr="00347C2C">
              <w:rPr>
                <w:rFonts w:ascii="Arial" w:hAnsi="Arial" w:eastAsia="Times New Roman" w:cs="Arial"/>
                <w:bCs/>
                <w:color w:val="000000"/>
                <w:sz w:val="20"/>
                <w:szCs w:val="20"/>
              </w:rPr>
              <w:t>avtot2*</w:t>
            </w:r>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358D4721" w14:textId="4D721D64">
            <w:pPr>
              <w:rPr>
                <w:rFonts w:ascii="Arial" w:hAnsi="Arial" w:eastAsia="Times New Roman" w:cs="Arial"/>
                <w:bCs/>
                <w:color w:val="000000"/>
                <w:sz w:val="20"/>
                <w:szCs w:val="20"/>
              </w:rPr>
            </w:pPr>
            <w:r w:rsidRPr="00347C2C">
              <w:rPr>
                <w:rFonts w:ascii="Arial" w:hAnsi="Arial" w:eastAsia="Times New Roman" w:cs="Arial"/>
                <w:bCs/>
                <w:color w:val="000000"/>
                <w:sz w:val="20"/>
                <w:szCs w:val="20"/>
              </w:rPr>
              <w:t>Rey: AVLT Trial 2 Total</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07EE88AB" w14:textId="46604D05">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F2</w:t>
            </w:r>
          </w:p>
        </w:tc>
      </w:tr>
      <w:tr w:rsidRPr="00E62507" w:rsidR="00583C86" w:rsidTr="00347C2C" w14:paraId="28C48FA6"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77B34FFD" w14:textId="3ECF64E6">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3510976B" w14:textId="07920CAF">
            <w:pPr>
              <w:rPr>
                <w:rFonts w:ascii="Arial" w:hAnsi="Arial" w:eastAsia="Times New Roman" w:cs="Arial"/>
                <w:bCs/>
                <w:color w:val="000000"/>
                <w:sz w:val="20"/>
                <w:szCs w:val="20"/>
              </w:rPr>
            </w:pPr>
            <w:r w:rsidRPr="00347C2C">
              <w:rPr>
                <w:rFonts w:ascii="Arial" w:hAnsi="Arial" w:eastAsia="Times New Roman" w:cs="Arial"/>
                <w:bCs/>
                <w:color w:val="000000"/>
                <w:sz w:val="20"/>
                <w:szCs w:val="20"/>
              </w:rPr>
              <w:t>avtot3*</w:t>
            </w:r>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588DBD1C" w14:textId="75DD20EE">
            <w:pPr>
              <w:rPr>
                <w:rFonts w:ascii="Arial" w:hAnsi="Arial" w:eastAsia="Times New Roman" w:cs="Arial"/>
                <w:bCs/>
                <w:color w:val="000000"/>
                <w:sz w:val="20"/>
                <w:szCs w:val="20"/>
              </w:rPr>
            </w:pPr>
            <w:r w:rsidRPr="00347C2C">
              <w:rPr>
                <w:rFonts w:ascii="Arial" w:hAnsi="Arial" w:eastAsia="Times New Roman" w:cs="Arial"/>
                <w:bCs/>
                <w:color w:val="000000"/>
                <w:sz w:val="20"/>
                <w:szCs w:val="20"/>
              </w:rPr>
              <w:t>Rey: AVLT Trial 3 Total</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509CC1D3" w14:textId="5DA7CC06">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F2</w:t>
            </w:r>
          </w:p>
        </w:tc>
      </w:tr>
      <w:tr w:rsidRPr="00E62507" w:rsidR="00583C86" w:rsidTr="00347C2C" w14:paraId="039E7FF4"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17C79E89" w14:textId="1AE6FAF6">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6019AF55" w14:textId="053E15D7">
            <w:pPr>
              <w:rPr>
                <w:rFonts w:ascii="Arial" w:hAnsi="Arial" w:eastAsia="Times New Roman" w:cs="Arial"/>
                <w:bCs/>
                <w:color w:val="000000"/>
                <w:sz w:val="20"/>
                <w:szCs w:val="20"/>
              </w:rPr>
            </w:pPr>
            <w:r w:rsidRPr="00347C2C">
              <w:rPr>
                <w:rFonts w:ascii="Arial" w:hAnsi="Arial" w:eastAsia="Times New Roman" w:cs="Arial"/>
                <w:bCs/>
                <w:color w:val="000000"/>
                <w:sz w:val="20"/>
                <w:szCs w:val="20"/>
              </w:rPr>
              <w:t>avtot4*</w:t>
            </w:r>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5468273F" w14:textId="444B19A7">
            <w:pPr>
              <w:rPr>
                <w:rFonts w:ascii="Arial" w:hAnsi="Arial" w:eastAsia="Times New Roman" w:cs="Arial"/>
                <w:bCs/>
                <w:color w:val="000000"/>
                <w:sz w:val="20"/>
                <w:szCs w:val="20"/>
              </w:rPr>
            </w:pPr>
            <w:r w:rsidRPr="00347C2C">
              <w:rPr>
                <w:rFonts w:ascii="Arial" w:hAnsi="Arial" w:eastAsia="Times New Roman" w:cs="Arial"/>
                <w:bCs/>
                <w:color w:val="000000"/>
                <w:sz w:val="20"/>
                <w:szCs w:val="20"/>
              </w:rPr>
              <w:t>Rey: AVLT Trial 4 Total</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3AB66DC9" w14:textId="4FD31F49">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F2</w:t>
            </w:r>
          </w:p>
        </w:tc>
      </w:tr>
      <w:tr w:rsidRPr="00E62507" w:rsidR="00583C86" w:rsidTr="00347C2C" w14:paraId="6EE2EAD1"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729F7580" w14:textId="2583FE0E">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6A6BA2BD" w14:textId="0C741EA8">
            <w:pPr>
              <w:rPr>
                <w:rFonts w:ascii="Arial" w:hAnsi="Arial" w:eastAsia="Times New Roman" w:cs="Arial"/>
                <w:bCs/>
                <w:color w:val="000000"/>
                <w:sz w:val="20"/>
                <w:szCs w:val="20"/>
              </w:rPr>
            </w:pPr>
            <w:r w:rsidRPr="00347C2C">
              <w:rPr>
                <w:rFonts w:ascii="Arial" w:hAnsi="Arial" w:eastAsia="Times New Roman" w:cs="Arial"/>
                <w:bCs/>
                <w:color w:val="000000"/>
                <w:sz w:val="20"/>
                <w:szCs w:val="20"/>
              </w:rPr>
              <w:t>avtot5*</w:t>
            </w:r>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3E4F1496" w14:textId="7DDE1394">
            <w:pPr>
              <w:rPr>
                <w:rFonts w:ascii="Arial" w:hAnsi="Arial" w:eastAsia="Times New Roman" w:cs="Arial"/>
                <w:bCs/>
                <w:color w:val="000000"/>
                <w:sz w:val="20"/>
                <w:szCs w:val="20"/>
              </w:rPr>
            </w:pPr>
            <w:r w:rsidRPr="00347C2C">
              <w:rPr>
                <w:rFonts w:ascii="Arial" w:hAnsi="Arial" w:eastAsia="Times New Roman" w:cs="Arial"/>
                <w:bCs/>
                <w:color w:val="000000"/>
                <w:sz w:val="20"/>
                <w:szCs w:val="20"/>
              </w:rPr>
              <w:t>Rey: AVLT Trial 5 Total</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7AD595DB" w14:textId="25F3E9DB">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F2</w:t>
            </w:r>
          </w:p>
        </w:tc>
      </w:tr>
      <w:tr w:rsidRPr="00E62507" w:rsidR="00583C86" w:rsidTr="00347C2C" w14:paraId="42DD5B05"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1257424C" w14:textId="781510CD">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38972684" w14:textId="3CE8C436">
            <w:pPr>
              <w:rPr>
                <w:rFonts w:ascii="Arial" w:hAnsi="Arial" w:eastAsia="Times New Roman" w:cs="Arial"/>
                <w:bCs/>
                <w:color w:val="000000"/>
                <w:sz w:val="20"/>
                <w:szCs w:val="20"/>
              </w:rPr>
            </w:pPr>
            <w:r w:rsidRPr="00347C2C">
              <w:rPr>
                <w:rFonts w:ascii="Arial" w:hAnsi="Arial" w:eastAsia="Times New Roman" w:cs="Arial"/>
                <w:bCs/>
                <w:color w:val="000000"/>
                <w:sz w:val="20"/>
                <w:szCs w:val="20"/>
              </w:rPr>
              <w:t>avtot6*</w:t>
            </w:r>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19AD65AE" w14:textId="76BED69C">
            <w:pPr>
              <w:rPr>
                <w:rFonts w:ascii="Arial" w:hAnsi="Arial" w:eastAsia="Times New Roman" w:cs="Arial"/>
                <w:bCs/>
                <w:color w:val="000000"/>
                <w:sz w:val="20"/>
                <w:szCs w:val="20"/>
              </w:rPr>
            </w:pPr>
            <w:r w:rsidRPr="00347C2C">
              <w:rPr>
                <w:rFonts w:ascii="Arial" w:hAnsi="Arial" w:eastAsia="Times New Roman" w:cs="Arial"/>
                <w:bCs/>
                <w:color w:val="000000"/>
                <w:sz w:val="20"/>
                <w:szCs w:val="20"/>
              </w:rPr>
              <w:t>Rey: AVLT Trial 6 Total</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2C2281E1" w14:textId="26F22F21">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F2</w:t>
            </w:r>
          </w:p>
        </w:tc>
      </w:tr>
      <w:tr w:rsidRPr="00E62507" w:rsidR="00583C86" w:rsidTr="00347C2C" w14:paraId="4DE5CD70"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40F9B731" w14:textId="01161C73">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46F5AD9D" w14:textId="772AC1C6">
            <w:pPr>
              <w:rPr>
                <w:rFonts w:ascii="Arial" w:hAnsi="Arial" w:eastAsia="Times New Roman" w:cs="Arial"/>
                <w:bCs/>
                <w:color w:val="000000"/>
                <w:sz w:val="20"/>
                <w:szCs w:val="20"/>
              </w:rPr>
            </w:pPr>
            <w:proofErr w:type="spellStart"/>
            <w:r w:rsidRPr="00347C2C">
              <w:rPr>
                <w:rFonts w:ascii="Arial" w:hAnsi="Arial" w:eastAsia="Times New Roman" w:cs="Arial"/>
                <w:bCs/>
                <w:color w:val="000000"/>
                <w:sz w:val="20"/>
                <w:szCs w:val="20"/>
              </w:rPr>
              <w:t>avtotb</w:t>
            </w:r>
            <w:proofErr w:type="spellEnd"/>
            <w:r w:rsidRPr="00347C2C">
              <w:rPr>
                <w:rFonts w:ascii="Arial" w:hAnsi="Arial" w:eastAsia="Times New Roman" w:cs="Arial"/>
                <w:bCs/>
                <w:color w:val="000000"/>
                <w:sz w:val="20"/>
                <w:szCs w:val="20"/>
              </w:rPr>
              <w:t>*</w:t>
            </w:r>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5A123F91" w14:textId="703CE2AE">
            <w:pPr>
              <w:rPr>
                <w:rFonts w:ascii="Arial" w:hAnsi="Arial" w:eastAsia="Times New Roman" w:cs="Arial"/>
                <w:bCs/>
                <w:color w:val="000000"/>
                <w:sz w:val="20"/>
                <w:szCs w:val="20"/>
              </w:rPr>
            </w:pPr>
            <w:r w:rsidRPr="00347C2C">
              <w:rPr>
                <w:rFonts w:ascii="Arial" w:hAnsi="Arial" w:eastAsia="Times New Roman" w:cs="Arial"/>
                <w:bCs/>
                <w:color w:val="000000"/>
                <w:sz w:val="20"/>
                <w:szCs w:val="20"/>
              </w:rPr>
              <w:t>Rey: AVLT List B Total</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091D8E39" w14:textId="77777777">
            <w:pPr>
              <w:jc w:val="center"/>
              <w:rPr>
                <w:rFonts w:ascii="Arial" w:hAnsi="Arial" w:eastAsia="Times New Roman" w:cs="Arial"/>
                <w:bCs/>
                <w:color w:val="000000"/>
                <w:sz w:val="20"/>
                <w:szCs w:val="20"/>
              </w:rPr>
            </w:pPr>
          </w:p>
        </w:tc>
      </w:tr>
      <w:tr w:rsidRPr="00E62507" w:rsidR="00583C86" w:rsidTr="00347C2C" w14:paraId="75F262EF"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04072C64" w14:textId="74F636C4">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223E9E9E" w14:textId="29E8C399">
            <w:pPr>
              <w:rPr>
                <w:rFonts w:ascii="Arial" w:hAnsi="Arial" w:eastAsia="Times New Roman" w:cs="Arial"/>
                <w:bCs/>
                <w:color w:val="000000"/>
                <w:sz w:val="20"/>
                <w:szCs w:val="20"/>
              </w:rPr>
            </w:pPr>
            <w:r w:rsidRPr="00347C2C">
              <w:rPr>
                <w:rFonts w:ascii="Arial" w:hAnsi="Arial" w:eastAsia="Times New Roman" w:cs="Arial"/>
                <w:bCs/>
                <w:color w:val="000000"/>
                <w:sz w:val="20"/>
                <w:szCs w:val="20"/>
              </w:rPr>
              <w:t>avdel30min*</w:t>
            </w:r>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5757E645" w14:textId="00142CCE">
            <w:pPr>
              <w:rPr>
                <w:rFonts w:ascii="Arial" w:hAnsi="Arial" w:eastAsia="Times New Roman" w:cs="Arial"/>
                <w:bCs/>
                <w:color w:val="000000"/>
                <w:sz w:val="20"/>
                <w:szCs w:val="20"/>
              </w:rPr>
            </w:pPr>
            <w:r w:rsidRPr="00347C2C">
              <w:rPr>
                <w:rFonts w:ascii="Arial" w:hAnsi="Arial" w:eastAsia="Times New Roman" w:cs="Arial"/>
                <w:bCs/>
                <w:color w:val="000000"/>
                <w:sz w:val="20"/>
                <w:szCs w:val="20"/>
              </w:rPr>
              <w:t>Rey: AVLT 30 Minute Delay Total</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6229BADC" w14:textId="36D4E84D">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F2</w:t>
            </w:r>
          </w:p>
        </w:tc>
      </w:tr>
      <w:tr w:rsidRPr="00E62507" w:rsidR="00583C86" w:rsidTr="00347C2C" w14:paraId="36BD5EA8"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6ECA62EF" w14:textId="658283DD">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65424B41" w14:textId="1AA49AB4">
            <w:pPr>
              <w:rPr>
                <w:rFonts w:ascii="Arial" w:hAnsi="Arial" w:eastAsia="Times New Roman" w:cs="Arial"/>
                <w:bCs/>
                <w:color w:val="000000"/>
                <w:sz w:val="20"/>
                <w:szCs w:val="20"/>
              </w:rPr>
            </w:pPr>
            <w:proofErr w:type="spellStart"/>
            <w:r w:rsidRPr="00347C2C">
              <w:rPr>
                <w:rFonts w:ascii="Arial" w:hAnsi="Arial" w:eastAsia="Times New Roman" w:cs="Arial"/>
                <w:bCs/>
                <w:color w:val="000000"/>
                <w:sz w:val="20"/>
                <w:szCs w:val="20"/>
              </w:rPr>
              <w:t>avdeltot</w:t>
            </w:r>
            <w:proofErr w:type="spellEnd"/>
            <w:r w:rsidRPr="00347C2C">
              <w:rPr>
                <w:rFonts w:ascii="Arial" w:hAnsi="Arial" w:eastAsia="Times New Roman" w:cs="Arial"/>
                <w:bCs/>
                <w:color w:val="000000"/>
                <w:sz w:val="20"/>
                <w:szCs w:val="20"/>
              </w:rPr>
              <w:t>*</w:t>
            </w:r>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3B4DF420" w14:textId="33565917">
            <w:pPr>
              <w:rPr>
                <w:rFonts w:ascii="Arial" w:hAnsi="Arial" w:eastAsia="Times New Roman" w:cs="Arial"/>
                <w:bCs/>
                <w:color w:val="000000"/>
                <w:sz w:val="20"/>
                <w:szCs w:val="20"/>
              </w:rPr>
            </w:pPr>
            <w:r w:rsidRPr="00347C2C">
              <w:rPr>
                <w:rFonts w:ascii="Arial" w:hAnsi="Arial" w:eastAsia="Times New Roman" w:cs="Arial"/>
                <w:bCs/>
                <w:color w:val="000000"/>
                <w:sz w:val="20"/>
                <w:szCs w:val="20"/>
              </w:rPr>
              <w:t>Rey: AVLT Recognition Score</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389B3E9A" w14:textId="77777777">
            <w:pPr>
              <w:jc w:val="center"/>
              <w:rPr>
                <w:rFonts w:ascii="Arial" w:hAnsi="Arial" w:eastAsia="Times New Roman" w:cs="Arial"/>
                <w:bCs/>
                <w:color w:val="000000"/>
                <w:sz w:val="20"/>
                <w:szCs w:val="20"/>
              </w:rPr>
            </w:pPr>
          </w:p>
        </w:tc>
      </w:tr>
      <w:tr w:rsidRPr="00E62507" w:rsidR="00583C86" w:rsidTr="00347C2C" w14:paraId="26C00E79"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19E51C2A" w14:textId="4CC69B01">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05763587" w14:textId="6C1D9930">
            <w:pPr>
              <w:rPr>
                <w:rFonts w:ascii="Arial" w:hAnsi="Arial" w:eastAsia="Times New Roman" w:cs="Arial"/>
                <w:bCs/>
                <w:color w:val="000000"/>
                <w:sz w:val="20"/>
                <w:szCs w:val="20"/>
              </w:rPr>
            </w:pPr>
            <w:r w:rsidRPr="00347C2C">
              <w:rPr>
                <w:rFonts w:ascii="Arial" w:hAnsi="Arial" w:eastAsia="Times New Roman" w:cs="Arial"/>
                <w:bCs/>
                <w:color w:val="000000"/>
                <w:sz w:val="20"/>
                <w:szCs w:val="20"/>
              </w:rPr>
              <w:t>q1score</w:t>
            </w:r>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22F02D59" w14:textId="51897AA4">
            <w:pPr>
              <w:rPr>
                <w:rFonts w:ascii="Arial" w:hAnsi="Arial" w:eastAsia="Times New Roman" w:cs="Arial"/>
                <w:bCs/>
                <w:color w:val="000000"/>
                <w:sz w:val="20"/>
                <w:szCs w:val="20"/>
              </w:rPr>
            </w:pPr>
            <w:r w:rsidRPr="00347C2C">
              <w:rPr>
                <w:rFonts w:ascii="Arial" w:hAnsi="Arial" w:eastAsia="Times New Roman" w:cs="Arial"/>
                <w:bCs/>
                <w:color w:val="000000"/>
                <w:sz w:val="20"/>
                <w:szCs w:val="20"/>
              </w:rPr>
              <w:t>ADAS-Cog: Word Recall—score</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730876BC" w14:textId="0EE6690E">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F3</w:t>
            </w:r>
          </w:p>
        </w:tc>
      </w:tr>
      <w:tr w:rsidRPr="00E62507" w:rsidR="00583C86" w:rsidTr="00347C2C" w14:paraId="6507878B"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30F7FB52" w14:textId="4A5FAEA5">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34713794" w14:textId="65167C63">
            <w:pPr>
              <w:rPr>
                <w:rFonts w:ascii="Arial" w:hAnsi="Arial" w:eastAsia="Times New Roman" w:cs="Arial"/>
                <w:bCs/>
                <w:color w:val="000000"/>
                <w:sz w:val="20"/>
                <w:szCs w:val="20"/>
              </w:rPr>
            </w:pPr>
            <w:r w:rsidRPr="00347C2C">
              <w:rPr>
                <w:rFonts w:ascii="Arial" w:hAnsi="Arial" w:eastAsia="Times New Roman" w:cs="Arial"/>
                <w:bCs/>
                <w:color w:val="000000"/>
                <w:sz w:val="20"/>
                <w:szCs w:val="20"/>
              </w:rPr>
              <w:t xml:space="preserve">q4score </w:t>
            </w:r>
          </w:p>
        </w:tc>
        <w:tc>
          <w:tcPr>
            <w:tcW w:w="2408" w:type="pct"/>
            <w:tcBorders>
              <w:top w:val="nil"/>
              <w:left w:val="nil"/>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766E0AD8" w14:textId="1138C808">
            <w:pPr>
              <w:rPr>
                <w:rFonts w:ascii="Arial" w:hAnsi="Arial" w:eastAsia="Times New Roman" w:cs="Arial"/>
                <w:bCs/>
                <w:color w:val="000000"/>
                <w:sz w:val="20"/>
                <w:szCs w:val="20"/>
              </w:rPr>
            </w:pPr>
            <w:r w:rsidRPr="00347C2C">
              <w:rPr>
                <w:rFonts w:ascii="Arial" w:hAnsi="Arial" w:eastAsia="Times New Roman" w:cs="Arial"/>
                <w:bCs/>
                <w:color w:val="000000"/>
                <w:sz w:val="20"/>
                <w:szCs w:val="20"/>
              </w:rPr>
              <w:t>ADAS-Cog: Delayed Word Recall</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76A2F7C0" w14:textId="27FC3D9D">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F3</w:t>
            </w:r>
          </w:p>
        </w:tc>
      </w:tr>
      <w:tr w:rsidRPr="00E62507" w:rsidR="00583C86" w:rsidTr="00347C2C" w14:paraId="482E31F6"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6CE7D701" w14:textId="7A6D3993">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153036B4" w14:textId="747EEF76">
            <w:pPr>
              <w:rPr>
                <w:rFonts w:ascii="Arial" w:hAnsi="Arial" w:eastAsia="Times New Roman" w:cs="Arial"/>
                <w:bCs/>
                <w:color w:val="000000"/>
                <w:sz w:val="20"/>
                <w:szCs w:val="20"/>
              </w:rPr>
            </w:pPr>
            <w:r w:rsidRPr="00347C2C">
              <w:rPr>
                <w:rFonts w:ascii="Arial" w:hAnsi="Arial" w:eastAsia="Times New Roman" w:cs="Arial"/>
                <w:bCs/>
                <w:color w:val="000000"/>
                <w:sz w:val="20"/>
                <w:szCs w:val="20"/>
              </w:rPr>
              <w:t>q7score</w:t>
            </w:r>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75AF5C3F" w14:textId="032ED426">
            <w:pPr>
              <w:rPr>
                <w:rFonts w:ascii="Arial" w:hAnsi="Arial" w:eastAsia="Times New Roman" w:cs="Arial"/>
                <w:bCs/>
                <w:color w:val="000000"/>
                <w:sz w:val="20"/>
                <w:szCs w:val="20"/>
              </w:rPr>
            </w:pPr>
            <w:r w:rsidRPr="00347C2C">
              <w:rPr>
                <w:rFonts w:ascii="Arial" w:hAnsi="Arial" w:eastAsia="Times New Roman" w:cs="Arial"/>
                <w:bCs/>
                <w:color w:val="000000"/>
                <w:sz w:val="20"/>
                <w:szCs w:val="20"/>
              </w:rPr>
              <w:t>ADAS-Cog: Orientation—score</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6372DA51" w14:textId="77777777">
            <w:pPr>
              <w:jc w:val="center"/>
              <w:rPr>
                <w:rFonts w:ascii="Arial" w:hAnsi="Arial" w:eastAsia="Times New Roman" w:cs="Arial"/>
                <w:bCs/>
                <w:color w:val="000000"/>
                <w:sz w:val="20"/>
                <w:szCs w:val="20"/>
              </w:rPr>
            </w:pPr>
          </w:p>
        </w:tc>
      </w:tr>
      <w:tr w:rsidRPr="00E62507" w:rsidR="00583C86" w:rsidTr="00347C2C" w14:paraId="2D6D0FAB"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2F3F90B8" w14:textId="694669C0">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349FC154" w14:textId="27696450">
            <w:pPr>
              <w:rPr>
                <w:rFonts w:ascii="Arial" w:hAnsi="Arial" w:eastAsia="Times New Roman" w:cs="Arial"/>
                <w:bCs/>
                <w:color w:val="000000"/>
                <w:sz w:val="20"/>
                <w:szCs w:val="20"/>
              </w:rPr>
            </w:pPr>
            <w:r w:rsidRPr="00347C2C">
              <w:rPr>
                <w:rFonts w:ascii="Arial" w:hAnsi="Arial" w:eastAsia="Times New Roman" w:cs="Arial"/>
                <w:bCs/>
                <w:color w:val="000000"/>
                <w:sz w:val="20"/>
                <w:szCs w:val="20"/>
              </w:rPr>
              <w:t>q8score</w:t>
            </w:r>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6FC88F3A" w14:textId="7F7B725D">
            <w:pPr>
              <w:rPr>
                <w:rFonts w:ascii="Arial" w:hAnsi="Arial" w:eastAsia="Times New Roman" w:cs="Arial"/>
                <w:bCs/>
                <w:color w:val="000000"/>
                <w:sz w:val="20"/>
                <w:szCs w:val="20"/>
              </w:rPr>
            </w:pPr>
            <w:r w:rsidRPr="00347C2C">
              <w:rPr>
                <w:rFonts w:ascii="Arial" w:hAnsi="Arial" w:eastAsia="Times New Roman" w:cs="Arial"/>
                <w:bCs/>
                <w:color w:val="000000"/>
                <w:sz w:val="20"/>
                <w:szCs w:val="20"/>
              </w:rPr>
              <w:t>ADAS-Cog: Word Recognition—score</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7C2B8A7E" w14:textId="77777777">
            <w:pPr>
              <w:jc w:val="center"/>
              <w:rPr>
                <w:rFonts w:ascii="Arial" w:hAnsi="Arial" w:eastAsia="Times New Roman" w:cs="Arial"/>
                <w:bCs/>
                <w:color w:val="000000"/>
                <w:sz w:val="20"/>
                <w:szCs w:val="20"/>
              </w:rPr>
            </w:pPr>
          </w:p>
        </w:tc>
      </w:tr>
      <w:tr w:rsidRPr="00E62507" w:rsidR="00583C86" w:rsidTr="00347C2C" w14:paraId="4D11D839"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4BFECB64" w14:textId="3A6FA8F9">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08CDA4FB" w14:textId="139A2951">
            <w:pPr>
              <w:rPr>
                <w:rFonts w:ascii="Arial" w:hAnsi="Arial" w:eastAsia="Times New Roman" w:cs="Arial"/>
                <w:bCs/>
                <w:color w:val="000000"/>
                <w:sz w:val="20"/>
                <w:szCs w:val="20"/>
              </w:rPr>
            </w:pPr>
            <w:proofErr w:type="spellStart"/>
            <w:r w:rsidRPr="00347C2C">
              <w:rPr>
                <w:rFonts w:ascii="Arial" w:hAnsi="Arial" w:eastAsia="Times New Roman" w:cs="Arial"/>
                <w:bCs/>
                <w:color w:val="000000"/>
                <w:sz w:val="20"/>
                <w:szCs w:val="20"/>
              </w:rPr>
              <w:t>mmdate</w:t>
            </w:r>
            <w:proofErr w:type="spellEnd"/>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543EE901" w14:textId="6DB5C52F">
            <w:pPr>
              <w:rPr>
                <w:rFonts w:ascii="Arial" w:hAnsi="Arial" w:eastAsia="Times New Roman" w:cs="Arial"/>
                <w:bCs/>
                <w:color w:val="000000"/>
                <w:sz w:val="20"/>
                <w:szCs w:val="20"/>
              </w:rPr>
            </w:pPr>
            <w:r w:rsidRPr="00347C2C">
              <w:rPr>
                <w:rFonts w:ascii="Arial" w:hAnsi="Arial" w:eastAsia="Times New Roman" w:cs="Arial"/>
                <w:bCs/>
                <w:color w:val="000000"/>
                <w:sz w:val="20"/>
                <w:szCs w:val="20"/>
              </w:rPr>
              <w:t>MMSE: What is today's date?</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0C7DB192" w14:textId="77777777">
            <w:pPr>
              <w:jc w:val="center"/>
              <w:rPr>
                <w:rFonts w:ascii="Arial" w:hAnsi="Arial" w:eastAsia="Times New Roman" w:cs="Arial"/>
                <w:bCs/>
                <w:color w:val="000000"/>
                <w:sz w:val="20"/>
                <w:szCs w:val="20"/>
              </w:rPr>
            </w:pPr>
          </w:p>
        </w:tc>
      </w:tr>
      <w:tr w:rsidRPr="00E62507" w:rsidR="00583C86" w:rsidTr="00347C2C" w14:paraId="12B643D0"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40A0E6A9" w14:textId="391964EC">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77BDC712" w14:textId="51BCED48">
            <w:pPr>
              <w:rPr>
                <w:rFonts w:ascii="Arial" w:hAnsi="Arial" w:eastAsia="Times New Roman" w:cs="Arial"/>
                <w:bCs/>
                <w:color w:val="000000"/>
                <w:sz w:val="20"/>
                <w:szCs w:val="20"/>
              </w:rPr>
            </w:pPr>
            <w:proofErr w:type="spellStart"/>
            <w:r w:rsidRPr="00347C2C">
              <w:rPr>
                <w:rFonts w:ascii="Arial" w:hAnsi="Arial" w:eastAsia="Times New Roman" w:cs="Arial"/>
                <w:bCs/>
                <w:color w:val="000000"/>
                <w:sz w:val="20"/>
                <w:szCs w:val="20"/>
              </w:rPr>
              <w:t>mmyear</w:t>
            </w:r>
            <w:proofErr w:type="spellEnd"/>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468AEA09" w14:textId="73C56C37">
            <w:pPr>
              <w:rPr>
                <w:rFonts w:ascii="Arial" w:hAnsi="Arial" w:eastAsia="Times New Roman" w:cs="Arial"/>
                <w:bCs/>
                <w:color w:val="000000"/>
                <w:sz w:val="20"/>
                <w:szCs w:val="20"/>
              </w:rPr>
            </w:pPr>
            <w:r w:rsidRPr="00347C2C">
              <w:rPr>
                <w:rFonts w:ascii="Arial" w:hAnsi="Arial" w:eastAsia="Times New Roman" w:cs="Arial"/>
                <w:bCs/>
                <w:color w:val="000000"/>
                <w:sz w:val="20"/>
                <w:szCs w:val="20"/>
              </w:rPr>
              <w:t>MMSE: What is the year?</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5A4135B5" w14:textId="77777777">
            <w:pPr>
              <w:jc w:val="center"/>
              <w:rPr>
                <w:rFonts w:ascii="Arial" w:hAnsi="Arial" w:eastAsia="Times New Roman" w:cs="Arial"/>
                <w:bCs/>
                <w:color w:val="000000"/>
                <w:sz w:val="20"/>
                <w:szCs w:val="20"/>
              </w:rPr>
            </w:pPr>
          </w:p>
        </w:tc>
      </w:tr>
      <w:tr w:rsidRPr="00E62507" w:rsidR="00583C86" w:rsidTr="00347C2C" w14:paraId="3789F937"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75543AFB" w14:textId="51F14383">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3B67A6C5" w14:textId="3C217FD6">
            <w:pPr>
              <w:rPr>
                <w:rFonts w:ascii="Arial" w:hAnsi="Arial" w:eastAsia="Times New Roman" w:cs="Arial"/>
                <w:bCs/>
                <w:color w:val="000000"/>
                <w:sz w:val="20"/>
                <w:szCs w:val="20"/>
              </w:rPr>
            </w:pPr>
            <w:proofErr w:type="spellStart"/>
            <w:r w:rsidRPr="00347C2C">
              <w:rPr>
                <w:rFonts w:ascii="Arial" w:hAnsi="Arial" w:eastAsia="Times New Roman" w:cs="Arial"/>
                <w:bCs/>
                <w:color w:val="000000"/>
                <w:sz w:val="20"/>
                <w:szCs w:val="20"/>
              </w:rPr>
              <w:t>mmmonth</w:t>
            </w:r>
            <w:proofErr w:type="spellEnd"/>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1275A983" w14:textId="58ADED0E">
            <w:pPr>
              <w:rPr>
                <w:rFonts w:ascii="Arial" w:hAnsi="Arial" w:eastAsia="Times New Roman" w:cs="Arial"/>
                <w:bCs/>
                <w:color w:val="000000"/>
                <w:sz w:val="20"/>
                <w:szCs w:val="20"/>
              </w:rPr>
            </w:pPr>
            <w:r w:rsidRPr="00347C2C">
              <w:rPr>
                <w:rFonts w:ascii="Arial" w:hAnsi="Arial" w:eastAsia="Times New Roman" w:cs="Arial"/>
                <w:bCs/>
                <w:color w:val="000000"/>
                <w:sz w:val="20"/>
                <w:szCs w:val="20"/>
              </w:rPr>
              <w:t>MMSE: What is the month?</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46F4C72E" w14:textId="77777777">
            <w:pPr>
              <w:jc w:val="center"/>
              <w:rPr>
                <w:rFonts w:ascii="Arial" w:hAnsi="Arial" w:eastAsia="Times New Roman" w:cs="Arial"/>
                <w:bCs/>
                <w:color w:val="000000"/>
                <w:sz w:val="20"/>
                <w:szCs w:val="20"/>
              </w:rPr>
            </w:pPr>
          </w:p>
        </w:tc>
      </w:tr>
      <w:tr w:rsidRPr="00E62507" w:rsidR="00583C86" w:rsidTr="00347C2C" w14:paraId="4AEB5F03"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432A9416" w14:textId="0756A3A1">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537FF96A" w14:textId="4638AC48">
            <w:pPr>
              <w:rPr>
                <w:rFonts w:ascii="Arial" w:hAnsi="Arial" w:eastAsia="Times New Roman" w:cs="Arial"/>
                <w:bCs/>
                <w:color w:val="000000"/>
                <w:sz w:val="20"/>
                <w:szCs w:val="20"/>
              </w:rPr>
            </w:pPr>
            <w:proofErr w:type="spellStart"/>
            <w:r w:rsidRPr="00347C2C">
              <w:rPr>
                <w:rFonts w:ascii="Arial" w:hAnsi="Arial" w:eastAsia="Times New Roman" w:cs="Arial"/>
                <w:bCs/>
                <w:color w:val="000000"/>
                <w:sz w:val="20"/>
                <w:szCs w:val="20"/>
              </w:rPr>
              <w:t>mmday</w:t>
            </w:r>
            <w:proofErr w:type="spellEnd"/>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6F904726" w14:textId="41065BDD">
            <w:pPr>
              <w:rPr>
                <w:rFonts w:ascii="Arial" w:hAnsi="Arial" w:eastAsia="Times New Roman" w:cs="Arial"/>
                <w:bCs/>
                <w:color w:val="000000"/>
                <w:sz w:val="20"/>
                <w:szCs w:val="20"/>
              </w:rPr>
            </w:pPr>
            <w:r w:rsidRPr="00347C2C">
              <w:rPr>
                <w:rFonts w:ascii="Arial" w:hAnsi="Arial" w:eastAsia="Times New Roman" w:cs="Arial"/>
                <w:bCs/>
                <w:color w:val="000000"/>
                <w:sz w:val="20"/>
                <w:szCs w:val="20"/>
              </w:rPr>
              <w:t>MMSE: What day of the week is today?</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0D066F60" w14:textId="77777777">
            <w:pPr>
              <w:jc w:val="center"/>
              <w:rPr>
                <w:rFonts w:ascii="Arial" w:hAnsi="Arial" w:eastAsia="Times New Roman" w:cs="Arial"/>
                <w:bCs/>
                <w:color w:val="000000"/>
                <w:sz w:val="20"/>
                <w:szCs w:val="20"/>
              </w:rPr>
            </w:pPr>
          </w:p>
        </w:tc>
      </w:tr>
      <w:tr w:rsidRPr="00E62507" w:rsidR="00583C86" w:rsidTr="00347C2C" w14:paraId="08B68451"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42A8C537" w14:textId="703FF9A0">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5FA2A1A0" w14:textId="15276422">
            <w:pPr>
              <w:rPr>
                <w:rFonts w:ascii="Arial" w:hAnsi="Arial" w:eastAsia="Times New Roman" w:cs="Arial"/>
                <w:bCs/>
                <w:color w:val="000000"/>
                <w:sz w:val="20"/>
                <w:szCs w:val="20"/>
              </w:rPr>
            </w:pPr>
            <w:proofErr w:type="spellStart"/>
            <w:r w:rsidRPr="00347C2C">
              <w:rPr>
                <w:rFonts w:ascii="Arial" w:hAnsi="Arial" w:eastAsia="Times New Roman" w:cs="Arial"/>
                <w:bCs/>
                <w:color w:val="000000"/>
                <w:sz w:val="20"/>
                <w:szCs w:val="20"/>
              </w:rPr>
              <w:t>mmseason</w:t>
            </w:r>
            <w:proofErr w:type="spellEnd"/>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7D1F5E5F" w14:textId="6230720E">
            <w:pPr>
              <w:rPr>
                <w:rFonts w:ascii="Arial" w:hAnsi="Arial" w:eastAsia="Times New Roman" w:cs="Arial"/>
                <w:bCs/>
                <w:color w:val="000000"/>
                <w:sz w:val="20"/>
                <w:szCs w:val="20"/>
              </w:rPr>
            </w:pPr>
            <w:r w:rsidRPr="00347C2C">
              <w:rPr>
                <w:rFonts w:ascii="Arial" w:hAnsi="Arial" w:eastAsia="Times New Roman" w:cs="Arial"/>
                <w:bCs/>
                <w:color w:val="000000"/>
                <w:sz w:val="20"/>
                <w:szCs w:val="20"/>
              </w:rPr>
              <w:t>MMSE: What season is it?</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37746E41" w14:textId="77777777">
            <w:pPr>
              <w:jc w:val="center"/>
              <w:rPr>
                <w:rFonts w:ascii="Arial" w:hAnsi="Arial" w:eastAsia="Times New Roman" w:cs="Arial"/>
                <w:bCs/>
                <w:color w:val="000000"/>
                <w:sz w:val="20"/>
                <w:szCs w:val="20"/>
              </w:rPr>
            </w:pPr>
          </w:p>
        </w:tc>
      </w:tr>
      <w:tr w:rsidRPr="00E62507" w:rsidR="00583C86" w:rsidTr="00347C2C" w14:paraId="165A36D0"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5CFEBC97" w14:textId="157AF6B5">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3395CA4B" w14:textId="124A67A0">
            <w:pPr>
              <w:rPr>
                <w:rFonts w:ascii="Arial" w:hAnsi="Arial" w:eastAsia="Times New Roman" w:cs="Arial"/>
                <w:bCs/>
                <w:color w:val="000000"/>
                <w:sz w:val="20"/>
                <w:szCs w:val="20"/>
              </w:rPr>
            </w:pPr>
            <w:proofErr w:type="spellStart"/>
            <w:r w:rsidRPr="00347C2C">
              <w:rPr>
                <w:rFonts w:ascii="Arial" w:hAnsi="Arial" w:eastAsia="Times New Roman" w:cs="Arial"/>
                <w:bCs/>
                <w:color w:val="000000"/>
                <w:sz w:val="20"/>
                <w:szCs w:val="20"/>
              </w:rPr>
              <w:t>mmhospit</w:t>
            </w:r>
            <w:proofErr w:type="spellEnd"/>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147E6622" w14:textId="0C5B6077">
            <w:pPr>
              <w:rPr>
                <w:rFonts w:ascii="Arial" w:hAnsi="Arial" w:eastAsia="Times New Roman" w:cs="Arial"/>
                <w:bCs/>
                <w:color w:val="000000"/>
                <w:sz w:val="20"/>
                <w:szCs w:val="20"/>
              </w:rPr>
            </w:pPr>
            <w:r w:rsidRPr="00347C2C">
              <w:rPr>
                <w:rFonts w:ascii="Arial" w:hAnsi="Arial" w:eastAsia="Times New Roman" w:cs="Arial"/>
                <w:bCs/>
                <w:color w:val="000000"/>
                <w:sz w:val="20"/>
                <w:szCs w:val="20"/>
              </w:rPr>
              <w:t>MMSE: What is the name of this hospital (clinic, place)?</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5020D362" w14:textId="77777777">
            <w:pPr>
              <w:jc w:val="center"/>
              <w:rPr>
                <w:rFonts w:ascii="Arial" w:hAnsi="Arial" w:eastAsia="Times New Roman" w:cs="Arial"/>
                <w:bCs/>
                <w:color w:val="000000"/>
                <w:sz w:val="20"/>
                <w:szCs w:val="20"/>
              </w:rPr>
            </w:pPr>
          </w:p>
        </w:tc>
      </w:tr>
      <w:tr w:rsidRPr="00E62507" w:rsidR="00583C86" w:rsidTr="00347C2C" w14:paraId="7232E089"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1DF585BB" w14:textId="49132226">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6F182B4D" w14:textId="0DA413A3">
            <w:pPr>
              <w:rPr>
                <w:rFonts w:ascii="Arial" w:hAnsi="Arial" w:eastAsia="Times New Roman" w:cs="Arial"/>
                <w:bCs/>
                <w:color w:val="000000"/>
                <w:sz w:val="20"/>
                <w:szCs w:val="20"/>
              </w:rPr>
            </w:pPr>
            <w:proofErr w:type="spellStart"/>
            <w:r w:rsidRPr="00347C2C">
              <w:rPr>
                <w:rFonts w:ascii="Arial" w:hAnsi="Arial" w:eastAsia="Times New Roman" w:cs="Arial"/>
                <w:bCs/>
                <w:color w:val="000000"/>
                <w:sz w:val="20"/>
                <w:szCs w:val="20"/>
              </w:rPr>
              <w:t>mmfloor</w:t>
            </w:r>
            <w:proofErr w:type="spellEnd"/>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0D42170C" w14:textId="7FDEDBBA">
            <w:pPr>
              <w:rPr>
                <w:rFonts w:ascii="Arial" w:hAnsi="Arial" w:eastAsia="Times New Roman" w:cs="Arial"/>
                <w:bCs/>
                <w:color w:val="000000"/>
                <w:sz w:val="20"/>
                <w:szCs w:val="20"/>
              </w:rPr>
            </w:pPr>
            <w:r w:rsidRPr="00347C2C">
              <w:rPr>
                <w:rFonts w:ascii="Arial" w:hAnsi="Arial" w:eastAsia="Times New Roman" w:cs="Arial"/>
                <w:bCs/>
                <w:color w:val="000000"/>
                <w:sz w:val="20"/>
                <w:szCs w:val="20"/>
              </w:rPr>
              <w:t>MMSE: What floor are we on?</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3B7AD464" w14:textId="77777777">
            <w:pPr>
              <w:jc w:val="center"/>
              <w:rPr>
                <w:rFonts w:ascii="Arial" w:hAnsi="Arial" w:eastAsia="Times New Roman" w:cs="Arial"/>
                <w:bCs/>
                <w:color w:val="000000"/>
                <w:sz w:val="20"/>
                <w:szCs w:val="20"/>
              </w:rPr>
            </w:pPr>
          </w:p>
        </w:tc>
      </w:tr>
      <w:tr w:rsidRPr="00E62507" w:rsidR="00583C86" w:rsidTr="00347C2C" w14:paraId="30220A11"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24DCCA4D" w14:textId="5C9E357C">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4549C06B" w14:textId="34261C85">
            <w:pPr>
              <w:rPr>
                <w:rFonts w:ascii="Arial" w:hAnsi="Arial" w:eastAsia="Times New Roman" w:cs="Arial"/>
                <w:bCs/>
                <w:color w:val="000000"/>
                <w:sz w:val="20"/>
                <w:szCs w:val="20"/>
              </w:rPr>
            </w:pPr>
            <w:proofErr w:type="spellStart"/>
            <w:r w:rsidRPr="00347C2C">
              <w:rPr>
                <w:rFonts w:ascii="Arial" w:hAnsi="Arial" w:eastAsia="Times New Roman" w:cs="Arial"/>
                <w:bCs/>
                <w:color w:val="000000"/>
                <w:sz w:val="20"/>
                <w:szCs w:val="20"/>
              </w:rPr>
              <w:t>mmcity</w:t>
            </w:r>
            <w:proofErr w:type="spellEnd"/>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3967978C" w14:textId="4BD918FD">
            <w:pPr>
              <w:rPr>
                <w:rFonts w:ascii="Arial" w:hAnsi="Arial" w:eastAsia="Times New Roman" w:cs="Arial"/>
                <w:bCs/>
                <w:color w:val="000000"/>
                <w:sz w:val="20"/>
                <w:szCs w:val="20"/>
              </w:rPr>
            </w:pPr>
            <w:r w:rsidRPr="00347C2C">
              <w:rPr>
                <w:rFonts w:ascii="Arial" w:hAnsi="Arial" w:eastAsia="Times New Roman" w:cs="Arial"/>
                <w:bCs/>
                <w:color w:val="000000"/>
                <w:sz w:val="20"/>
                <w:szCs w:val="20"/>
              </w:rPr>
              <w:t>MMSE: What town or city are we in?</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562DA50F" w14:textId="77777777">
            <w:pPr>
              <w:jc w:val="center"/>
              <w:rPr>
                <w:rFonts w:ascii="Arial" w:hAnsi="Arial" w:eastAsia="Times New Roman" w:cs="Arial"/>
                <w:bCs/>
                <w:color w:val="000000"/>
                <w:sz w:val="20"/>
                <w:szCs w:val="20"/>
              </w:rPr>
            </w:pPr>
          </w:p>
        </w:tc>
      </w:tr>
      <w:tr w:rsidRPr="00E62507" w:rsidR="00583C86" w:rsidTr="00347C2C" w14:paraId="5B870ACB" w14:textId="77777777">
        <w:trPr>
          <w:trHeight w:val="285"/>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24E8EAF2" w14:textId="4181A8E1">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168A054E" w14:textId="6493B27F">
            <w:pPr>
              <w:rPr>
                <w:rFonts w:ascii="Arial" w:hAnsi="Arial" w:eastAsia="Times New Roman" w:cs="Arial"/>
                <w:bCs/>
                <w:color w:val="000000"/>
                <w:sz w:val="20"/>
                <w:szCs w:val="20"/>
              </w:rPr>
            </w:pPr>
            <w:proofErr w:type="spellStart"/>
            <w:r w:rsidRPr="00347C2C">
              <w:rPr>
                <w:rFonts w:ascii="Arial" w:hAnsi="Arial" w:eastAsia="Times New Roman" w:cs="Arial"/>
                <w:bCs/>
                <w:color w:val="000000"/>
                <w:sz w:val="20"/>
                <w:szCs w:val="20"/>
              </w:rPr>
              <w:t>mmarea</w:t>
            </w:r>
            <w:proofErr w:type="spellEnd"/>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47FA4E70" w14:textId="03B88E89">
            <w:pPr>
              <w:rPr>
                <w:rFonts w:ascii="Arial" w:hAnsi="Arial" w:eastAsia="Times New Roman" w:cs="Arial"/>
                <w:bCs/>
                <w:color w:val="000000"/>
                <w:sz w:val="20"/>
                <w:szCs w:val="20"/>
              </w:rPr>
            </w:pPr>
            <w:r w:rsidRPr="00347C2C">
              <w:rPr>
                <w:rFonts w:ascii="Arial" w:hAnsi="Arial" w:eastAsia="Times New Roman" w:cs="Arial"/>
                <w:bCs/>
                <w:color w:val="000000"/>
                <w:sz w:val="20"/>
                <w:szCs w:val="20"/>
              </w:rPr>
              <w:t>MMSE: What county (district, borough, area) are we in?</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689FF501" w14:textId="77777777">
            <w:pPr>
              <w:jc w:val="center"/>
              <w:rPr>
                <w:rFonts w:ascii="Arial" w:hAnsi="Arial" w:eastAsia="Times New Roman" w:cs="Arial"/>
                <w:bCs/>
                <w:color w:val="000000"/>
                <w:sz w:val="20"/>
                <w:szCs w:val="20"/>
              </w:rPr>
            </w:pPr>
          </w:p>
        </w:tc>
      </w:tr>
      <w:tr w:rsidRPr="00E62507" w:rsidR="00583C86" w:rsidTr="00347C2C" w14:paraId="76B3B62B"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66B5E902" w14:textId="0520BE9F">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6BB8D4B4" w14:textId="57E49464">
            <w:pPr>
              <w:rPr>
                <w:rFonts w:ascii="Arial" w:hAnsi="Arial" w:eastAsia="Times New Roman" w:cs="Arial"/>
                <w:bCs/>
                <w:color w:val="000000"/>
                <w:sz w:val="20"/>
                <w:szCs w:val="20"/>
              </w:rPr>
            </w:pPr>
            <w:proofErr w:type="spellStart"/>
            <w:r w:rsidRPr="00347C2C">
              <w:rPr>
                <w:rFonts w:ascii="Arial" w:hAnsi="Arial" w:eastAsia="Times New Roman" w:cs="Arial"/>
                <w:bCs/>
                <w:color w:val="000000"/>
                <w:sz w:val="20"/>
                <w:szCs w:val="20"/>
              </w:rPr>
              <w:t>mmstate</w:t>
            </w:r>
            <w:proofErr w:type="spellEnd"/>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2CC4FB92" w14:textId="492E2D13">
            <w:pPr>
              <w:rPr>
                <w:rFonts w:ascii="Arial" w:hAnsi="Arial" w:eastAsia="Times New Roman" w:cs="Arial"/>
                <w:bCs/>
                <w:color w:val="000000"/>
                <w:sz w:val="20"/>
                <w:szCs w:val="20"/>
              </w:rPr>
            </w:pPr>
            <w:r w:rsidRPr="00347C2C">
              <w:rPr>
                <w:rFonts w:ascii="Arial" w:hAnsi="Arial" w:eastAsia="Times New Roman" w:cs="Arial"/>
                <w:bCs/>
                <w:color w:val="000000"/>
                <w:sz w:val="20"/>
                <w:szCs w:val="20"/>
              </w:rPr>
              <w:t>MMSE: What state are we in?</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1BF3E563" w14:textId="77777777">
            <w:pPr>
              <w:jc w:val="center"/>
              <w:rPr>
                <w:rFonts w:ascii="Arial" w:hAnsi="Arial" w:eastAsia="Times New Roman" w:cs="Arial"/>
                <w:bCs/>
                <w:color w:val="000000"/>
                <w:sz w:val="20"/>
                <w:szCs w:val="20"/>
              </w:rPr>
            </w:pPr>
          </w:p>
        </w:tc>
      </w:tr>
      <w:tr w:rsidRPr="00E62507" w:rsidR="00583C86" w:rsidTr="00347C2C" w14:paraId="0CFFF628"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67607A18" w14:textId="615C255F">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7B38C8E6" w14:textId="0CBCDAEC">
            <w:pPr>
              <w:rPr>
                <w:rFonts w:ascii="Arial" w:hAnsi="Arial" w:eastAsia="Times New Roman" w:cs="Arial"/>
                <w:bCs/>
                <w:color w:val="000000"/>
                <w:sz w:val="20"/>
                <w:szCs w:val="20"/>
              </w:rPr>
            </w:pPr>
            <w:r w:rsidRPr="00347C2C">
              <w:rPr>
                <w:rFonts w:ascii="Arial" w:hAnsi="Arial" w:eastAsia="Times New Roman" w:cs="Arial"/>
                <w:bCs/>
                <w:color w:val="000000"/>
                <w:sz w:val="20"/>
                <w:szCs w:val="20"/>
              </w:rPr>
              <w:t>bft1</w:t>
            </w:r>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4C802C1F" w14:textId="32E26DED">
            <w:pPr>
              <w:rPr>
                <w:rFonts w:ascii="Arial" w:hAnsi="Arial" w:eastAsia="Times New Roman" w:cs="Arial"/>
                <w:bCs/>
                <w:color w:val="000000"/>
                <w:sz w:val="20"/>
                <w:szCs w:val="20"/>
              </w:rPr>
            </w:pPr>
            <w:r w:rsidRPr="00347C2C">
              <w:rPr>
                <w:rFonts w:ascii="Arial" w:hAnsi="Arial" w:eastAsia="Times New Roman" w:cs="Arial"/>
                <w:bCs/>
                <w:color w:val="000000"/>
                <w:sz w:val="20"/>
                <w:szCs w:val="20"/>
              </w:rPr>
              <w:t>MMSE: Ball, flag, tree—immediate recall (collapsed)</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6C2971CF" w14:textId="77777777">
            <w:pPr>
              <w:jc w:val="center"/>
              <w:rPr>
                <w:rFonts w:ascii="Arial" w:hAnsi="Arial" w:eastAsia="Times New Roman" w:cs="Arial"/>
                <w:bCs/>
                <w:color w:val="000000"/>
                <w:sz w:val="20"/>
                <w:szCs w:val="20"/>
              </w:rPr>
            </w:pPr>
          </w:p>
        </w:tc>
      </w:tr>
      <w:tr w:rsidRPr="00E62507" w:rsidR="00583C86" w:rsidTr="00347C2C" w14:paraId="0B9EA93E" w14:textId="77777777">
        <w:trPr>
          <w:trHeight w:val="300"/>
        </w:trPr>
        <w:tc>
          <w:tcPr>
            <w:tcW w:w="469" w:type="pct"/>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347C2C" w:rsidR="00583C86" w:rsidP="00583C86" w:rsidRDefault="00583C86" w14:paraId="52931BFF" w14:textId="194A3873">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70A5D9B4" w14:textId="587DF2B6">
            <w:pPr>
              <w:rPr>
                <w:rFonts w:ascii="Arial" w:hAnsi="Arial" w:eastAsia="Times New Roman" w:cs="Arial"/>
                <w:bCs/>
                <w:color w:val="000000"/>
                <w:sz w:val="20"/>
                <w:szCs w:val="20"/>
              </w:rPr>
            </w:pPr>
            <w:r w:rsidRPr="00347C2C">
              <w:rPr>
                <w:rFonts w:ascii="Arial" w:hAnsi="Arial" w:eastAsia="Times New Roman" w:cs="Arial"/>
                <w:bCs/>
                <w:color w:val="000000"/>
                <w:sz w:val="20"/>
                <w:szCs w:val="20"/>
              </w:rPr>
              <w:t>bft2</w:t>
            </w:r>
          </w:p>
        </w:tc>
        <w:tc>
          <w:tcPr>
            <w:tcW w:w="2408" w:type="pct"/>
            <w:tcBorders>
              <w:top w:val="nil"/>
              <w:left w:val="nil"/>
              <w:bottom w:val="single" w:color="auto" w:sz="4" w:space="0"/>
              <w:right w:val="single" w:color="auto" w:sz="4" w:space="0"/>
            </w:tcBorders>
            <w:shd w:val="clear" w:color="auto" w:fill="FBD4B4" w:themeFill="accent6" w:themeFillTint="66"/>
            <w:vAlign w:val="center"/>
            <w:hideMark/>
          </w:tcPr>
          <w:p w:rsidRPr="00347C2C" w:rsidR="00583C86" w:rsidP="00583C86" w:rsidRDefault="00583C86" w14:paraId="259DC6F4" w14:textId="729845EA">
            <w:pPr>
              <w:rPr>
                <w:rFonts w:ascii="Arial" w:hAnsi="Arial" w:eastAsia="Times New Roman" w:cs="Arial"/>
                <w:bCs/>
                <w:color w:val="000000"/>
                <w:sz w:val="20"/>
                <w:szCs w:val="20"/>
              </w:rPr>
            </w:pPr>
            <w:r w:rsidRPr="00347C2C">
              <w:rPr>
                <w:rFonts w:ascii="Arial" w:hAnsi="Arial" w:eastAsia="Times New Roman" w:cs="Arial"/>
                <w:bCs/>
                <w:color w:val="000000"/>
                <w:sz w:val="20"/>
                <w:szCs w:val="20"/>
              </w:rPr>
              <w:t>MMSE: Ball, flag, tree—delayed recall (collapsed)</w:t>
            </w:r>
          </w:p>
        </w:tc>
        <w:tc>
          <w:tcPr>
            <w:tcW w:w="1322" w:type="pct"/>
            <w:tcBorders>
              <w:top w:val="nil"/>
              <w:left w:val="nil"/>
              <w:bottom w:val="single" w:color="auto" w:sz="4" w:space="0"/>
              <w:right w:val="single" w:color="auto" w:sz="4" w:space="0"/>
            </w:tcBorders>
            <w:shd w:val="clear" w:color="auto" w:fill="FBD4B4" w:themeFill="accent6" w:themeFillTint="66"/>
            <w:noWrap/>
            <w:vAlign w:val="center"/>
          </w:tcPr>
          <w:p w:rsidRPr="00347C2C" w:rsidR="00583C86" w:rsidP="00583C86" w:rsidRDefault="00583C86" w14:paraId="30E63C28" w14:textId="77777777">
            <w:pPr>
              <w:jc w:val="center"/>
              <w:rPr>
                <w:rFonts w:ascii="Arial" w:hAnsi="Arial" w:eastAsia="Times New Roman" w:cs="Arial"/>
                <w:bCs/>
                <w:color w:val="000000"/>
                <w:sz w:val="20"/>
                <w:szCs w:val="20"/>
              </w:rPr>
            </w:pPr>
          </w:p>
        </w:tc>
      </w:tr>
      <w:tr w:rsidRPr="00E62507" w:rsidR="00583C86" w:rsidTr="00233714" w14:paraId="5978E1DF" w14:textId="77777777">
        <w:trPr>
          <w:trHeight w:val="300"/>
        </w:trPr>
        <w:tc>
          <w:tcPr>
            <w:tcW w:w="469" w:type="pct"/>
            <w:tcBorders>
              <w:top w:val="nil"/>
              <w:left w:val="single" w:color="auto" w:sz="4" w:space="0"/>
              <w:bottom w:val="single" w:color="auto" w:sz="4" w:space="0"/>
              <w:right w:val="single" w:color="auto" w:sz="4" w:space="0"/>
            </w:tcBorders>
            <w:shd w:val="clear" w:color="auto" w:fill="95B3D7" w:themeFill="accent1" w:themeFillTint="99"/>
            <w:noWrap/>
            <w:vAlign w:val="bottom"/>
            <w:hideMark/>
          </w:tcPr>
          <w:p w:rsidRPr="00347C2C" w:rsidR="00583C86" w:rsidP="00583C86" w:rsidRDefault="00583C86" w14:paraId="60CF79C7" w14:textId="7AF5615D">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95B3D7" w:themeFill="accent1" w:themeFillTint="99"/>
            <w:noWrap/>
            <w:vAlign w:val="bottom"/>
            <w:hideMark/>
          </w:tcPr>
          <w:p w:rsidRPr="00347C2C" w:rsidR="00583C86" w:rsidP="00583C86" w:rsidRDefault="00583C86" w14:paraId="127FA15C" w14:textId="0642D1A8">
            <w:pPr>
              <w:rPr>
                <w:rFonts w:ascii="Arial" w:hAnsi="Arial" w:eastAsia="Times New Roman" w:cs="Arial"/>
                <w:bCs/>
                <w:color w:val="000000"/>
                <w:sz w:val="20"/>
                <w:szCs w:val="20"/>
              </w:rPr>
            </w:pPr>
            <w:proofErr w:type="spellStart"/>
            <w:r w:rsidRPr="00347C2C">
              <w:rPr>
                <w:rFonts w:ascii="Arial" w:hAnsi="Arial" w:eastAsia="Times New Roman" w:cs="Arial"/>
                <w:bCs/>
                <w:color w:val="000000"/>
                <w:sz w:val="20"/>
                <w:szCs w:val="20"/>
              </w:rPr>
              <w:t>mocaregi</w:t>
            </w:r>
            <w:proofErr w:type="spellEnd"/>
          </w:p>
        </w:tc>
        <w:tc>
          <w:tcPr>
            <w:tcW w:w="2408" w:type="pct"/>
            <w:tcBorders>
              <w:top w:val="nil"/>
              <w:left w:val="nil"/>
              <w:bottom w:val="single" w:color="auto" w:sz="4" w:space="0"/>
              <w:right w:val="single" w:color="auto" w:sz="4" w:space="0"/>
            </w:tcBorders>
            <w:shd w:val="clear" w:color="auto" w:fill="95B3D7" w:themeFill="accent1" w:themeFillTint="99"/>
            <w:noWrap/>
            <w:vAlign w:val="bottom"/>
            <w:hideMark/>
          </w:tcPr>
          <w:p w:rsidRPr="00347C2C" w:rsidR="00583C86" w:rsidP="00583C86" w:rsidRDefault="00583C86" w14:paraId="455E06A3" w14:textId="46A351DA">
            <w:pPr>
              <w:rPr>
                <w:rFonts w:ascii="Arial" w:hAnsi="Arial" w:eastAsia="Times New Roman" w:cs="Arial"/>
                <w:bCs/>
                <w:color w:val="000000"/>
                <w:sz w:val="20"/>
                <w:szCs w:val="20"/>
              </w:rPr>
            </w:pPr>
            <w:r w:rsidRPr="00347C2C">
              <w:rPr>
                <w:rFonts w:ascii="Arial" w:hAnsi="Arial" w:eastAsia="Times New Roman" w:cs="Arial"/>
                <w:bCs/>
                <w:color w:val="000000"/>
                <w:sz w:val="20"/>
                <w:szCs w:val="20"/>
              </w:rPr>
              <w:t>MoCA: registration, sum of two trials</w:t>
            </w:r>
          </w:p>
        </w:tc>
        <w:tc>
          <w:tcPr>
            <w:tcW w:w="1322" w:type="pct"/>
            <w:tcBorders>
              <w:top w:val="nil"/>
              <w:left w:val="nil"/>
              <w:bottom w:val="single" w:color="auto" w:sz="4" w:space="0"/>
              <w:right w:val="single" w:color="auto" w:sz="4" w:space="0"/>
            </w:tcBorders>
            <w:shd w:val="clear" w:color="auto" w:fill="95B3D7" w:themeFill="accent1" w:themeFillTint="99"/>
            <w:noWrap/>
          </w:tcPr>
          <w:p w:rsidRPr="00347C2C" w:rsidR="00583C86" w:rsidP="00583C86" w:rsidRDefault="00583C86" w14:paraId="4331683E" w14:textId="77777777">
            <w:pPr>
              <w:jc w:val="center"/>
              <w:rPr>
                <w:rFonts w:ascii="Arial" w:hAnsi="Arial" w:eastAsia="Times New Roman" w:cs="Arial"/>
                <w:bCs/>
                <w:color w:val="000000"/>
                <w:sz w:val="20"/>
                <w:szCs w:val="20"/>
              </w:rPr>
            </w:pPr>
          </w:p>
        </w:tc>
      </w:tr>
      <w:tr w:rsidRPr="00E62507" w:rsidR="00583C86" w:rsidTr="00233714" w14:paraId="2C2C7C47" w14:textId="77777777">
        <w:trPr>
          <w:trHeight w:val="300"/>
        </w:trPr>
        <w:tc>
          <w:tcPr>
            <w:tcW w:w="469" w:type="pct"/>
            <w:tcBorders>
              <w:top w:val="nil"/>
              <w:left w:val="single" w:color="auto" w:sz="4" w:space="0"/>
              <w:bottom w:val="single" w:color="auto" w:sz="4" w:space="0"/>
              <w:right w:val="single" w:color="auto" w:sz="4" w:space="0"/>
            </w:tcBorders>
            <w:shd w:val="clear" w:color="auto" w:fill="95B3D7" w:themeFill="accent1" w:themeFillTint="99"/>
            <w:noWrap/>
            <w:vAlign w:val="bottom"/>
            <w:hideMark/>
          </w:tcPr>
          <w:p w:rsidRPr="00347C2C" w:rsidR="00583C86" w:rsidP="00583C86" w:rsidRDefault="00583C86" w14:paraId="0D7E0F91" w14:textId="364E5E92">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ADNI</w:t>
            </w:r>
          </w:p>
        </w:tc>
        <w:tc>
          <w:tcPr>
            <w:tcW w:w="801" w:type="pct"/>
            <w:tcBorders>
              <w:top w:val="nil"/>
              <w:left w:val="nil"/>
              <w:bottom w:val="single" w:color="auto" w:sz="4" w:space="0"/>
              <w:right w:val="single" w:color="auto" w:sz="4" w:space="0"/>
            </w:tcBorders>
            <w:shd w:val="clear" w:color="auto" w:fill="95B3D7" w:themeFill="accent1" w:themeFillTint="99"/>
            <w:noWrap/>
            <w:vAlign w:val="bottom"/>
            <w:hideMark/>
          </w:tcPr>
          <w:p w:rsidRPr="00347C2C" w:rsidR="00583C86" w:rsidP="00583C86" w:rsidRDefault="00583C86" w14:paraId="3827E234" w14:textId="3BE947DC">
            <w:pPr>
              <w:rPr>
                <w:rFonts w:ascii="Arial" w:hAnsi="Arial" w:eastAsia="Times New Roman" w:cs="Arial"/>
                <w:bCs/>
                <w:color w:val="000000"/>
                <w:sz w:val="20"/>
                <w:szCs w:val="20"/>
              </w:rPr>
            </w:pPr>
            <w:proofErr w:type="spellStart"/>
            <w:r w:rsidRPr="00347C2C">
              <w:rPr>
                <w:rFonts w:ascii="Arial" w:hAnsi="Arial" w:eastAsia="Times New Roman" w:cs="Arial"/>
                <w:bCs/>
                <w:color w:val="000000"/>
                <w:sz w:val="20"/>
                <w:szCs w:val="20"/>
              </w:rPr>
              <w:t>delsum</w:t>
            </w:r>
            <w:proofErr w:type="spellEnd"/>
          </w:p>
        </w:tc>
        <w:tc>
          <w:tcPr>
            <w:tcW w:w="2408" w:type="pct"/>
            <w:tcBorders>
              <w:top w:val="nil"/>
              <w:left w:val="nil"/>
              <w:bottom w:val="single" w:color="auto" w:sz="4" w:space="0"/>
              <w:right w:val="single" w:color="auto" w:sz="4" w:space="0"/>
            </w:tcBorders>
            <w:shd w:val="clear" w:color="auto" w:fill="95B3D7" w:themeFill="accent1" w:themeFillTint="99"/>
            <w:noWrap/>
            <w:vAlign w:val="bottom"/>
            <w:hideMark/>
          </w:tcPr>
          <w:p w:rsidRPr="00347C2C" w:rsidR="00583C86" w:rsidP="00583C86" w:rsidRDefault="00583C86" w14:paraId="6D1DA507" w14:textId="019FD697">
            <w:pPr>
              <w:rPr>
                <w:rFonts w:ascii="Arial" w:hAnsi="Arial" w:eastAsia="Times New Roman" w:cs="Arial"/>
                <w:bCs/>
                <w:color w:val="000000"/>
                <w:sz w:val="20"/>
                <w:szCs w:val="20"/>
              </w:rPr>
            </w:pPr>
            <w:r w:rsidRPr="00347C2C">
              <w:rPr>
                <w:rFonts w:ascii="Arial" w:hAnsi="Arial" w:eastAsia="Times New Roman" w:cs="Arial"/>
                <w:bCs/>
                <w:color w:val="000000"/>
                <w:sz w:val="20"/>
                <w:szCs w:val="20"/>
              </w:rPr>
              <w:t>MoCA: delayed recall of word list</w:t>
            </w:r>
          </w:p>
        </w:tc>
        <w:tc>
          <w:tcPr>
            <w:tcW w:w="1322" w:type="pct"/>
            <w:tcBorders>
              <w:top w:val="nil"/>
              <w:left w:val="nil"/>
              <w:bottom w:val="single" w:color="auto" w:sz="4" w:space="0"/>
              <w:right w:val="single" w:color="auto" w:sz="4" w:space="0"/>
            </w:tcBorders>
            <w:shd w:val="clear" w:color="auto" w:fill="95B3D7" w:themeFill="accent1" w:themeFillTint="99"/>
            <w:noWrap/>
            <w:vAlign w:val="bottom"/>
          </w:tcPr>
          <w:p w:rsidRPr="00347C2C" w:rsidR="00583C86" w:rsidP="00583C86" w:rsidRDefault="00583C86" w14:paraId="2550E9F7" w14:textId="77777777">
            <w:pPr>
              <w:jc w:val="center"/>
              <w:rPr>
                <w:rFonts w:ascii="Arial" w:hAnsi="Arial" w:eastAsia="Times New Roman" w:cs="Arial"/>
                <w:bCs/>
                <w:color w:val="000000"/>
                <w:sz w:val="20"/>
                <w:szCs w:val="20"/>
              </w:rPr>
            </w:pPr>
          </w:p>
        </w:tc>
      </w:tr>
    </w:tbl>
    <w:p w:rsidRPr="00347C2C" w:rsidR="00583C86" w:rsidP="00583C86" w:rsidRDefault="00583C86" w14:paraId="66BC7530" w14:textId="77777777">
      <w:pPr>
        <w:spacing w:before="240"/>
        <w:rPr>
          <w:rFonts w:ascii="Arial" w:hAnsi="Arial" w:cs="Arial"/>
          <w:sz w:val="20"/>
          <w:szCs w:val="20"/>
        </w:rPr>
      </w:pPr>
      <w:r>
        <w:rPr>
          <w:rFonts w:ascii="Arial" w:hAnsi="Arial" w:cs="Arial"/>
        </w:rPr>
        <w:t xml:space="preserve">* </w:t>
      </w:r>
      <w:r w:rsidRPr="00347C2C">
        <w:rPr>
          <w:rFonts w:ascii="Arial" w:hAnsi="Arial" w:cs="Arial"/>
          <w:sz w:val="20"/>
          <w:szCs w:val="20"/>
        </w:rPr>
        <w:t>MoCA (blue) items were only administered in ADNI GO/2/3 while orange items were in all ADNI waves (1/GO/2).</w:t>
      </w:r>
    </w:p>
    <w:p w:rsidRPr="00347C2C" w:rsidR="00583C86" w:rsidP="00583C86" w:rsidRDefault="00583C86" w14:paraId="66E893C4" w14:textId="77777777">
      <w:pPr>
        <w:rPr>
          <w:rFonts w:ascii="Arial" w:hAnsi="Arial" w:cs="Arial"/>
          <w:sz w:val="20"/>
          <w:szCs w:val="20"/>
        </w:rPr>
      </w:pPr>
      <w:r w:rsidRPr="00347C2C">
        <w:rPr>
          <w:rFonts w:ascii="Arial" w:hAnsi="Arial" w:cs="Arial"/>
          <w:sz w:val="20"/>
          <w:szCs w:val="20"/>
        </w:rPr>
        <w:t>* ADNI administered two versions (different word lists) of RAVLT (avtot1–</w:t>
      </w:r>
      <w:proofErr w:type="spellStart"/>
      <w:r w:rsidRPr="00347C2C">
        <w:rPr>
          <w:rFonts w:ascii="Arial" w:hAnsi="Arial" w:cs="Arial"/>
          <w:sz w:val="20"/>
          <w:szCs w:val="20"/>
        </w:rPr>
        <w:t>avdeltot</w:t>
      </w:r>
      <w:proofErr w:type="spellEnd"/>
      <w:r w:rsidRPr="00347C2C">
        <w:rPr>
          <w:rFonts w:ascii="Arial" w:hAnsi="Arial" w:cs="Arial"/>
          <w:sz w:val="20"/>
          <w:szCs w:val="20"/>
        </w:rPr>
        <w:t xml:space="preserve">) and three different versions of ADAS-Cog items (q*) across waves. We ran the model separately for the two versions. The ADAS-Cog versions were found to be equivalent while the RAVLT versions were not. For determining secondary factor structures and extracting model fit statistics, we considered all RAVLT versions to be equivalent. The different versions of RAVLT were </w:t>
      </w:r>
      <w:proofErr w:type="gramStart"/>
      <w:r w:rsidRPr="00347C2C">
        <w:rPr>
          <w:rFonts w:ascii="Arial" w:hAnsi="Arial" w:cs="Arial"/>
          <w:sz w:val="20"/>
          <w:szCs w:val="20"/>
        </w:rPr>
        <w:t>taken into account</w:t>
      </w:r>
      <w:proofErr w:type="gramEnd"/>
      <w:r w:rsidRPr="00347C2C">
        <w:rPr>
          <w:rFonts w:ascii="Arial" w:hAnsi="Arial" w:cs="Arial"/>
          <w:sz w:val="20"/>
          <w:szCs w:val="20"/>
        </w:rPr>
        <w:t xml:space="preserve"> in the final co-calibration phase.</w:t>
      </w:r>
    </w:p>
    <w:p w:rsidRPr="00347C2C" w:rsidR="00583C86" w:rsidP="00583C86" w:rsidRDefault="00583C86" w14:paraId="0379C489" w14:textId="77777777">
      <w:pPr>
        <w:rPr>
          <w:rFonts w:ascii="Arial" w:hAnsi="Arial" w:cs="Arial"/>
          <w:sz w:val="20"/>
          <w:szCs w:val="20"/>
        </w:rPr>
      </w:pPr>
      <w:r w:rsidRPr="00347C2C">
        <w:rPr>
          <w:rFonts w:ascii="Arial" w:hAnsi="Arial" w:cs="Arial"/>
          <w:sz w:val="20"/>
          <w:szCs w:val="20"/>
        </w:rPr>
        <w:t>* There were additional MoCA items, which were the same (theoretically) as corresponding items from the Mini-Mental State Examination (MMSE). We excluded MoCA items if those items were already asked as part of the neuropsychological battery.</w:t>
      </w:r>
    </w:p>
    <w:p w:rsidRPr="00583C86" w:rsidR="00583C86" w:rsidP="00322171" w:rsidRDefault="00583C86" w14:paraId="62F23C30" w14:textId="41AA1DB1">
      <w:pPr>
        <w:pStyle w:val="Study"/>
        <w:tabs>
          <w:tab w:val="clear" w:pos="360"/>
          <w:tab w:val="left" w:pos="720"/>
        </w:tabs>
        <w:spacing w:line="240" w:lineRule="auto"/>
        <w:ind w:left="216" w:hanging="216"/>
        <w:rPr>
          <w:b w:val="0"/>
          <w:bCs w:val="0"/>
          <w:sz w:val="24"/>
          <w:szCs w:val="24"/>
        </w:rPr>
      </w:pPr>
      <w:r w:rsidRPr="00583C86">
        <w:rPr>
          <w:sz w:val="24"/>
          <w:szCs w:val="24"/>
        </w:rPr>
        <w:t>ROS/MAP</w:t>
      </w:r>
      <w:r w:rsidR="00C9035B">
        <w:rPr>
          <w:sz w:val="24"/>
          <w:szCs w:val="24"/>
        </w:rPr>
        <w:t>:</w:t>
      </w:r>
      <w:r w:rsidRPr="00583C86">
        <w:rPr>
          <w:sz w:val="24"/>
          <w:szCs w:val="24"/>
        </w:rPr>
        <w:t xml:space="preserve"> </w:t>
      </w:r>
      <w:r w:rsidRPr="00583C86">
        <w:rPr>
          <w:b w:val="0"/>
          <w:bCs w:val="0"/>
          <w:sz w:val="24"/>
          <w:szCs w:val="24"/>
        </w:rPr>
        <w:t>Final model was a data driven bifactor model with CFI = 0</w:t>
      </w:r>
      <w:r w:rsidRPr="00583C86">
        <w:rPr>
          <w:rFonts w:eastAsia="Times New Roman"/>
          <w:b w:val="0"/>
          <w:bCs w:val="0"/>
          <w:sz w:val="24"/>
          <w:szCs w:val="24"/>
        </w:rPr>
        <w:t>.</w:t>
      </w:r>
      <w:r w:rsidRPr="00583C86">
        <w:rPr>
          <w:b w:val="0"/>
          <w:bCs w:val="0"/>
          <w:sz w:val="24"/>
          <w:szCs w:val="24"/>
        </w:rPr>
        <w:t>986, TLI = 0</w:t>
      </w:r>
      <w:r w:rsidRPr="00583C86">
        <w:rPr>
          <w:rFonts w:eastAsia="Times New Roman"/>
          <w:b w:val="0"/>
          <w:bCs w:val="0"/>
          <w:sz w:val="24"/>
          <w:szCs w:val="24"/>
        </w:rPr>
        <w:t>.</w:t>
      </w:r>
      <w:r w:rsidRPr="00583C86">
        <w:rPr>
          <w:b w:val="0"/>
          <w:bCs w:val="0"/>
          <w:sz w:val="24"/>
          <w:szCs w:val="24"/>
        </w:rPr>
        <w:t>984, and RMSEA = 0</w:t>
      </w:r>
      <w:r w:rsidRPr="00583C86">
        <w:rPr>
          <w:rFonts w:eastAsia="Times New Roman"/>
          <w:b w:val="0"/>
          <w:bCs w:val="0"/>
          <w:sz w:val="24"/>
          <w:szCs w:val="24"/>
        </w:rPr>
        <w:t>.</w:t>
      </w:r>
      <w:r w:rsidRPr="00583C86">
        <w:rPr>
          <w:b w:val="0"/>
          <w:bCs w:val="0"/>
          <w:sz w:val="24"/>
          <w:szCs w:val="24"/>
        </w:rPr>
        <w:t>081. The following items were included in the CFA analysis:</w:t>
      </w:r>
    </w:p>
    <w:p w:rsidR="00583C86" w:rsidP="00583C86" w:rsidRDefault="00583C86" w14:paraId="01FBD748" w14:textId="683F53BC">
      <w:pPr>
        <w:pStyle w:val="SupTableHead"/>
      </w:pPr>
      <w:r>
        <w:t>Table 3. Items and secondary structure for memory for the ROS/MAP study</w:t>
      </w:r>
    </w:p>
    <w:tbl>
      <w:tblPr>
        <w:tblW w:w="4627" w:type="pct"/>
        <w:tblLayout w:type="fixed"/>
        <w:tblLook w:val="04A0" w:firstRow="1" w:lastRow="0" w:firstColumn="1" w:lastColumn="0" w:noHBand="0" w:noVBand="1"/>
      </w:tblPr>
      <w:tblGrid>
        <w:gridCol w:w="1255"/>
        <w:gridCol w:w="1471"/>
        <w:gridCol w:w="4445"/>
        <w:gridCol w:w="1481"/>
      </w:tblGrid>
      <w:tr w:rsidRPr="00E62507" w:rsidR="00233714" w:rsidTr="00233714" w14:paraId="787D0632" w14:textId="77777777">
        <w:trPr>
          <w:trHeight w:val="300"/>
        </w:trPr>
        <w:tc>
          <w:tcPr>
            <w:tcW w:w="725" w:type="pct"/>
            <w:tcBorders>
              <w:top w:val="single" w:color="auto" w:sz="4" w:space="0"/>
              <w:left w:val="single" w:color="auto" w:sz="4" w:space="0"/>
              <w:bottom w:val="single" w:color="auto" w:sz="4" w:space="0"/>
              <w:right w:val="single" w:color="auto" w:sz="4" w:space="0"/>
            </w:tcBorders>
            <w:shd w:val="clear" w:color="auto" w:fill="595959"/>
            <w:noWrap/>
            <w:vAlign w:val="center"/>
            <w:hideMark/>
          </w:tcPr>
          <w:p w:rsidRPr="00347C2C" w:rsidR="00233714" w:rsidP="00233714" w:rsidRDefault="00233714" w14:paraId="02221A08" w14:textId="77777777">
            <w:pPr>
              <w:jc w:val="center"/>
              <w:rPr>
                <w:rFonts w:ascii="Arial" w:hAnsi="Arial" w:eastAsia="Times New Roman" w:cs="Arial"/>
                <w:b/>
                <w:bCs/>
                <w:color w:val="FFFFFF" w:themeColor="background1"/>
                <w:sz w:val="20"/>
                <w:szCs w:val="20"/>
              </w:rPr>
            </w:pPr>
            <w:r w:rsidRPr="00347C2C">
              <w:rPr>
                <w:rFonts w:ascii="Arial" w:hAnsi="Arial" w:eastAsia="Times New Roman" w:cs="Arial"/>
                <w:b/>
                <w:bCs/>
                <w:color w:val="FFFFFF" w:themeColor="background1"/>
                <w:sz w:val="20"/>
                <w:szCs w:val="20"/>
              </w:rPr>
              <w:t>Study</w:t>
            </w:r>
          </w:p>
        </w:tc>
        <w:tc>
          <w:tcPr>
            <w:tcW w:w="850" w:type="pct"/>
            <w:tcBorders>
              <w:top w:val="single" w:color="auto" w:sz="4" w:space="0"/>
              <w:left w:val="nil"/>
              <w:bottom w:val="single" w:color="auto" w:sz="4" w:space="0"/>
              <w:right w:val="single" w:color="auto" w:sz="4" w:space="0"/>
            </w:tcBorders>
            <w:shd w:val="clear" w:color="auto" w:fill="595959"/>
            <w:noWrap/>
            <w:vAlign w:val="center"/>
            <w:hideMark/>
          </w:tcPr>
          <w:p w:rsidRPr="00347C2C" w:rsidR="00233714" w:rsidP="00233714" w:rsidRDefault="00233714" w14:paraId="714D5B87" w14:textId="77777777">
            <w:pPr>
              <w:jc w:val="center"/>
              <w:rPr>
                <w:rFonts w:ascii="Arial" w:hAnsi="Arial" w:eastAsia="Times New Roman" w:cs="Arial"/>
                <w:b/>
                <w:bCs/>
                <w:color w:val="FFFFFF" w:themeColor="background1"/>
                <w:sz w:val="20"/>
                <w:szCs w:val="20"/>
              </w:rPr>
            </w:pPr>
            <w:r w:rsidRPr="00347C2C">
              <w:rPr>
                <w:rFonts w:ascii="Arial" w:hAnsi="Arial" w:eastAsia="Times New Roman" w:cs="Arial"/>
                <w:b/>
                <w:bCs/>
                <w:color w:val="FFFFFF" w:themeColor="background1"/>
                <w:sz w:val="20"/>
                <w:szCs w:val="20"/>
              </w:rPr>
              <w:t>Variable</w:t>
            </w:r>
          </w:p>
        </w:tc>
        <w:tc>
          <w:tcPr>
            <w:tcW w:w="2569" w:type="pct"/>
            <w:tcBorders>
              <w:top w:val="single" w:color="auto" w:sz="4" w:space="0"/>
              <w:left w:val="nil"/>
              <w:bottom w:val="single" w:color="auto" w:sz="4" w:space="0"/>
              <w:right w:val="single" w:color="auto" w:sz="4" w:space="0"/>
            </w:tcBorders>
            <w:shd w:val="clear" w:color="auto" w:fill="595959"/>
            <w:noWrap/>
            <w:vAlign w:val="center"/>
            <w:hideMark/>
          </w:tcPr>
          <w:p w:rsidRPr="00347C2C" w:rsidR="00233714" w:rsidP="00233714" w:rsidRDefault="00233714" w14:paraId="3FBD33D8" w14:textId="77777777">
            <w:pPr>
              <w:jc w:val="center"/>
              <w:rPr>
                <w:rFonts w:ascii="Arial" w:hAnsi="Arial" w:eastAsia="Times New Roman" w:cs="Arial"/>
                <w:b/>
                <w:bCs/>
                <w:color w:val="FFFFFF" w:themeColor="background1"/>
                <w:sz w:val="20"/>
                <w:szCs w:val="20"/>
              </w:rPr>
            </w:pPr>
            <w:r w:rsidRPr="00347C2C">
              <w:rPr>
                <w:rFonts w:ascii="Arial" w:hAnsi="Arial" w:eastAsia="Times New Roman" w:cs="Arial"/>
                <w:b/>
                <w:bCs/>
                <w:color w:val="FFFFFF" w:themeColor="background1"/>
                <w:sz w:val="20"/>
                <w:szCs w:val="20"/>
              </w:rPr>
              <w:t>Description</w:t>
            </w:r>
          </w:p>
        </w:tc>
        <w:tc>
          <w:tcPr>
            <w:tcW w:w="856" w:type="pct"/>
            <w:tcBorders>
              <w:top w:val="single" w:color="auto" w:sz="4" w:space="0"/>
              <w:left w:val="nil"/>
              <w:bottom w:val="single" w:color="auto" w:sz="4" w:space="0"/>
              <w:right w:val="single" w:color="auto" w:sz="4" w:space="0"/>
            </w:tcBorders>
            <w:shd w:val="clear" w:color="auto" w:fill="595959"/>
            <w:vAlign w:val="center"/>
          </w:tcPr>
          <w:p w:rsidRPr="00347C2C" w:rsidR="00233714" w:rsidP="00233714" w:rsidRDefault="00233714" w14:paraId="587AC24E" w14:textId="77777777">
            <w:pPr>
              <w:jc w:val="center"/>
              <w:rPr>
                <w:rFonts w:ascii="Arial" w:hAnsi="Arial" w:eastAsia="Times New Roman" w:cs="Arial"/>
                <w:b/>
                <w:bCs/>
                <w:color w:val="FFFFFF" w:themeColor="background1"/>
                <w:sz w:val="20"/>
                <w:szCs w:val="20"/>
              </w:rPr>
            </w:pPr>
            <w:r w:rsidRPr="00347C2C">
              <w:rPr>
                <w:rFonts w:ascii="Arial" w:hAnsi="Arial" w:eastAsia="Times New Roman" w:cs="Arial"/>
                <w:b/>
                <w:bCs/>
                <w:color w:val="FFFFFF" w:themeColor="background1"/>
                <w:sz w:val="20"/>
                <w:szCs w:val="20"/>
              </w:rPr>
              <w:t>Secondary Structure</w:t>
            </w:r>
          </w:p>
        </w:tc>
      </w:tr>
      <w:tr w:rsidRPr="00E62507" w:rsidR="00233714" w:rsidTr="00233714" w14:paraId="101BA73C" w14:textId="77777777">
        <w:trPr>
          <w:trHeight w:val="300"/>
        </w:trPr>
        <w:tc>
          <w:tcPr>
            <w:tcW w:w="725" w:type="pct"/>
            <w:tcBorders>
              <w:top w:val="nil"/>
              <w:left w:val="single" w:color="auto" w:sz="4" w:space="0"/>
              <w:bottom w:val="single" w:color="auto" w:sz="4" w:space="0"/>
              <w:right w:val="single" w:color="auto" w:sz="4" w:space="0"/>
            </w:tcBorders>
            <w:shd w:val="clear" w:color="auto" w:fill="DAEEF3" w:themeFill="accent5" w:themeFillTint="33"/>
            <w:noWrap/>
            <w:vAlign w:val="bottom"/>
            <w:hideMark/>
          </w:tcPr>
          <w:p w:rsidRPr="00E62507" w:rsidR="00233714" w:rsidP="00233714" w:rsidRDefault="00233714" w14:paraId="6F63A086"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850"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5C123854"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mmse30_item1</w:t>
            </w:r>
          </w:p>
        </w:tc>
        <w:tc>
          <w:tcPr>
            <w:tcW w:w="2569"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4207CDE6"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 What is the year?</w:t>
            </w:r>
          </w:p>
        </w:tc>
        <w:tc>
          <w:tcPr>
            <w:tcW w:w="856" w:type="pct"/>
            <w:tcBorders>
              <w:top w:val="nil"/>
              <w:left w:val="single" w:color="auto" w:sz="4" w:space="0"/>
              <w:bottom w:val="single" w:color="auto" w:sz="4" w:space="0"/>
              <w:right w:val="single" w:color="auto" w:sz="4" w:space="0"/>
            </w:tcBorders>
            <w:shd w:val="clear" w:color="auto" w:fill="DAEEF3" w:themeFill="accent5" w:themeFillTint="33"/>
            <w:vAlign w:val="bottom"/>
          </w:tcPr>
          <w:p w:rsidRPr="00E62507" w:rsidR="00233714" w:rsidP="00233714" w:rsidRDefault="00233714" w14:paraId="4072D329" w14:textId="77777777">
            <w:pPr>
              <w:jc w:val="center"/>
              <w:rPr>
                <w:rFonts w:ascii="Arial" w:hAnsi="Arial" w:eastAsia="Times New Roman" w:cs="Arial"/>
                <w:bCs/>
                <w:color w:val="000000"/>
                <w:sz w:val="20"/>
                <w:szCs w:val="20"/>
              </w:rPr>
            </w:pPr>
          </w:p>
        </w:tc>
      </w:tr>
      <w:tr w:rsidRPr="00E62507" w:rsidR="00233714" w:rsidTr="00233714" w14:paraId="1E6FAE42" w14:textId="77777777">
        <w:trPr>
          <w:trHeight w:val="300"/>
        </w:trPr>
        <w:tc>
          <w:tcPr>
            <w:tcW w:w="725" w:type="pct"/>
            <w:tcBorders>
              <w:top w:val="nil"/>
              <w:left w:val="single" w:color="auto" w:sz="4" w:space="0"/>
              <w:bottom w:val="single" w:color="auto" w:sz="4" w:space="0"/>
              <w:right w:val="single" w:color="auto" w:sz="4" w:space="0"/>
            </w:tcBorders>
            <w:shd w:val="clear" w:color="auto" w:fill="DAEEF3" w:themeFill="accent5" w:themeFillTint="33"/>
            <w:noWrap/>
            <w:vAlign w:val="bottom"/>
            <w:hideMark/>
          </w:tcPr>
          <w:p w:rsidRPr="00E62507" w:rsidR="00233714" w:rsidP="00233714" w:rsidRDefault="00233714" w14:paraId="0FEB6C63"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850"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55A9BF4C"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mmse30_item2</w:t>
            </w:r>
          </w:p>
        </w:tc>
        <w:tc>
          <w:tcPr>
            <w:tcW w:w="2569"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6C1C9C53"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 What is the season of the year?</w:t>
            </w:r>
          </w:p>
        </w:tc>
        <w:tc>
          <w:tcPr>
            <w:tcW w:w="856" w:type="pct"/>
            <w:tcBorders>
              <w:top w:val="nil"/>
              <w:left w:val="single" w:color="auto" w:sz="4" w:space="0"/>
              <w:bottom w:val="single" w:color="auto" w:sz="4" w:space="0"/>
              <w:right w:val="single" w:color="auto" w:sz="4" w:space="0"/>
            </w:tcBorders>
            <w:shd w:val="clear" w:color="auto" w:fill="DAEEF3" w:themeFill="accent5" w:themeFillTint="33"/>
            <w:vAlign w:val="bottom"/>
          </w:tcPr>
          <w:p w:rsidRPr="00E62507" w:rsidR="00233714" w:rsidP="00233714" w:rsidRDefault="00233714" w14:paraId="20A61490" w14:textId="77777777">
            <w:pPr>
              <w:jc w:val="center"/>
              <w:rPr>
                <w:rFonts w:ascii="Arial" w:hAnsi="Arial" w:eastAsia="Times New Roman" w:cs="Arial"/>
                <w:bCs/>
                <w:color w:val="000000"/>
                <w:sz w:val="20"/>
                <w:szCs w:val="20"/>
              </w:rPr>
            </w:pPr>
          </w:p>
        </w:tc>
      </w:tr>
      <w:tr w:rsidRPr="00E62507" w:rsidR="00233714" w:rsidTr="00233714" w14:paraId="5A54EFF9" w14:textId="77777777">
        <w:trPr>
          <w:trHeight w:val="300"/>
        </w:trPr>
        <w:tc>
          <w:tcPr>
            <w:tcW w:w="725" w:type="pct"/>
            <w:tcBorders>
              <w:top w:val="nil"/>
              <w:left w:val="single" w:color="auto" w:sz="4" w:space="0"/>
              <w:bottom w:val="single" w:color="auto" w:sz="4" w:space="0"/>
              <w:right w:val="single" w:color="auto" w:sz="4" w:space="0"/>
            </w:tcBorders>
            <w:shd w:val="clear" w:color="auto" w:fill="DAEEF3" w:themeFill="accent5" w:themeFillTint="33"/>
            <w:noWrap/>
            <w:vAlign w:val="bottom"/>
            <w:hideMark/>
          </w:tcPr>
          <w:p w:rsidRPr="00E62507" w:rsidR="00233714" w:rsidP="00233714" w:rsidRDefault="00233714" w14:paraId="3D7CDA91"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850"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79D9B62D"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mmse30_item3</w:t>
            </w:r>
          </w:p>
        </w:tc>
        <w:tc>
          <w:tcPr>
            <w:tcW w:w="2569"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302EE3D2"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 What is the date?</w:t>
            </w:r>
          </w:p>
        </w:tc>
        <w:tc>
          <w:tcPr>
            <w:tcW w:w="856" w:type="pct"/>
            <w:tcBorders>
              <w:top w:val="nil"/>
              <w:left w:val="single" w:color="auto" w:sz="4" w:space="0"/>
              <w:bottom w:val="single" w:color="auto" w:sz="4" w:space="0"/>
              <w:right w:val="single" w:color="auto" w:sz="4" w:space="0"/>
            </w:tcBorders>
            <w:shd w:val="clear" w:color="auto" w:fill="DAEEF3" w:themeFill="accent5" w:themeFillTint="33"/>
            <w:vAlign w:val="bottom"/>
          </w:tcPr>
          <w:p w:rsidRPr="00E62507" w:rsidR="00233714" w:rsidP="00233714" w:rsidRDefault="00233714" w14:paraId="11E6B25A" w14:textId="77777777">
            <w:pPr>
              <w:jc w:val="center"/>
              <w:rPr>
                <w:rFonts w:ascii="Arial" w:hAnsi="Arial" w:eastAsia="Times New Roman" w:cs="Arial"/>
                <w:bCs/>
                <w:color w:val="000000"/>
                <w:sz w:val="20"/>
                <w:szCs w:val="20"/>
              </w:rPr>
            </w:pPr>
          </w:p>
        </w:tc>
      </w:tr>
      <w:tr w:rsidRPr="00E62507" w:rsidR="00233714" w:rsidTr="00233714" w14:paraId="10484D84" w14:textId="77777777">
        <w:trPr>
          <w:trHeight w:val="300"/>
        </w:trPr>
        <w:tc>
          <w:tcPr>
            <w:tcW w:w="725" w:type="pct"/>
            <w:tcBorders>
              <w:top w:val="nil"/>
              <w:left w:val="single" w:color="auto" w:sz="4" w:space="0"/>
              <w:bottom w:val="single" w:color="auto" w:sz="4" w:space="0"/>
              <w:right w:val="single" w:color="auto" w:sz="4" w:space="0"/>
            </w:tcBorders>
            <w:shd w:val="clear" w:color="auto" w:fill="DAEEF3" w:themeFill="accent5" w:themeFillTint="33"/>
            <w:noWrap/>
            <w:vAlign w:val="bottom"/>
            <w:hideMark/>
          </w:tcPr>
          <w:p w:rsidRPr="00E62507" w:rsidR="00233714" w:rsidP="00233714" w:rsidRDefault="00233714" w14:paraId="07871607"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850"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6464B39A"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mmse30_item4</w:t>
            </w:r>
          </w:p>
        </w:tc>
        <w:tc>
          <w:tcPr>
            <w:tcW w:w="2569"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064B0978"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 What is the day of the week?</w:t>
            </w:r>
          </w:p>
        </w:tc>
        <w:tc>
          <w:tcPr>
            <w:tcW w:w="856" w:type="pct"/>
            <w:tcBorders>
              <w:top w:val="nil"/>
              <w:left w:val="single" w:color="auto" w:sz="4" w:space="0"/>
              <w:bottom w:val="single" w:color="auto" w:sz="4" w:space="0"/>
              <w:right w:val="single" w:color="auto" w:sz="4" w:space="0"/>
            </w:tcBorders>
            <w:shd w:val="clear" w:color="auto" w:fill="DAEEF3" w:themeFill="accent5" w:themeFillTint="33"/>
            <w:vAlign w:val="bottom"/>
          </w:tcPr>
          <w:p w:rsidRPr="00E62507" w:rsidR="00233714" w:rsidP="00233714" w:rsidRDefault="00233714" w14:paraId="07B6F100" w14:textId="77777777">
            <w:pPr>
              <w:jc w:val="center"/>
              <w:rPr>
                <w:rFonts w:ascii="Arial" w:hAnsi="Arial" w:eastAsia="Times New Roman" w:cs="Arial"/>
                <w:bCs/>
                <w:color w:val="000000"/>
                <w:sz w:val="20"/>
                <w:szCs w:val="20"/>
              </w:rPr>
            </w:pPr>
          </w:p>
        </w:tc>
      </w:tr>
      <w:tr w:rsidRPr="00E62507" w:rsidR="00233714" w:rsidTr="00233714" w14:paraId="0206B7AD" w14:textId="77777777">
        <w:trPr>
          <w:trHeight w:val="300"/>
        </w:trPr>
        <w:tc>
          <w:tcPr>
            <w:tcW w:w="725" w:type="pct"/>
            <w:tcBorders>
              <w:top w:val="nil"/>
              <w:left w:val="single" w:color="auto" w:sz="4" w:space="0"/>
              <w:bottom w:val="single" w:color="auto" w:sz="4" w:space="0"/>
              <w:right w:val="single" w:color="auto" w:sz="4" w:space="0"/>
            </w:tcBorders>
            <w:shd w:val="clear" w:color="auto" w:fill="DAEEF3" w:themeFill="accent5" w:themeFillTint="33"/>
            <w:noWrap/>
            <w:vAlign w:val="bottom"/>
            <w:hideMark/>
          </w:tcPr>
          <w:p w:rsidRPr="00E62507" w:rsidR="00233714" w:rsidP="00233714" w:rsidRDefault="00233714" w14:paraId="40D2837D"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850"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670B37A3"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mmse30_item5</w:t>
            </w:r>
          </w:p>
        </w:tc>
        <w:tc>
          <w:tcPr>
            <w:tcW w:w="2569"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34625144"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 What is the month?</w:t>
            </w:r>
          </w:p>
        </w:tc>
        <w:tc>
          <w:tcPr>
            <w:tcW w:w="856" w:type="pct"/>
            <w:tcBorders>
              <w:top w:val="nil"/>
              <w:left w:val="single" w:color="auto" w:sz="4" w:space="0"/>
              <w:bottom w:val="single" w:color="auto" w:sz="4" w:space="0"/>
              <w:right w:val="single" w:color="auto" w:sz="4" w:space="0"/>
            </w:tcBorders>
            <w:shd w:val="clear" w:color="auto" w:fill="DAEEF3" w:themeFill="accent5" w:themeFillTint="33"/>
            <w:vAlign w:val="bottom"/>
          </w:tcPr>
          <w:p w:rsidRPr="00E62507" w:rsidR="00233714" w:rsidP="00233714" w:rsidRDefault="00233714" w14:paraId="3AD46A81" w14:textId="77777777">
            <w:pPr>
              <w:jc w:val="center"/>
              <w:rPr>
                <w:rFonts w:ascii="Arial" w:hAnsi="Arial" w:eastAsia="Times New Roman" w:cs="Arial"/>
                <w:bCs/>
                <w:color w:val="000000"/>
                <w:sz w:val="20"/>
                <w:szCs w:val="20"/>
              </w:rPr>
            </w:pPr>
          </w:p>
        </w:tc>
      </w:tr>
      <w:tr w:rsidRPr="00E62507" w:rsidR="00233714" w:rsidTr="00233714" w14:paraId="01410662" w14:textId="77777777">
        <w:trPr>
          <w:trHeight w:val="300"/>
        </w:trPr>
        <w:tc>
          <w:tcPr>
            <w:tcW w:w="725" w:type="pct"/>
            <w:tcBorders>
              <w:top w:val="nil"/>
              <w:left w:val="single" w:color="auto" w:sz="4" w:space="0"/>
              <w:bottom w:val="single" w:color="auto" w:sz="4" w:space="0"/>
              <w:right w:val="single" w:color="auto" w:sz="4" w:space="0"/>
            </w:tcBorders>
            <w:shd w:val="clear" w:color="auto" w:fill="DAEEF3" w:themeFill="accent5" w:themeFillTint="33"/>
            <w:noWrap/>
            <w:vAlign w:val="bottom"/>
            <w:hideMark/>
          </w:tcPr>
          <w:p w:rsidRPr="00E62507" w:rsidR="00233714" w:rsidP="00233714" w:rsidRDefault="00233714" w14:paraId="56C10F09"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850"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476AA609"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mmse30_item6</w:t>
            </w:r>
          </w:p>
        </w:tc>
        <w:tc>
          <w:tcPr>
            <w:tcW w:w="2569"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617088F9"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 What state are we in?</w:t>
            </w:r>
          </w:p>
        </w:tc>
        <w:tc>
          <w:tcPr>
            <w:tcW w:w="856" w:type="pct"/>
            <w:tcBorders>
              <w:top w:val="nil"/>
              <w:left w:val="single" w:color="auto" w:sz="4" w:space="0"/>
              <w:bottom w:val="single" w:color="auto" w:sz="4" w:space="0"/>
              <w:right w:val="single" w:color="auto" w:sz="4" w:space="0"/>
            </w:tcBorders>
            <w:shd w:val="clear" w:color="auto" w:fill="DAEEF3" w:themeFill="accent5" w:themeFillTint="33"/>
            <w:vAlign w:val="bottom"/>
          </w:tcPr>
          <w:p w:rsidRPr="00E62507" w:rsidR="00233714" w:rsidP="00233714" w:rsidRDefault="00233714" w14:paraId="3543B344" w14:textId="77777777">
            <w:pPr>
              <w:jc w:val="center"/>
              <w:rPr>
                <w:rFonts w:ascii="Arial" w:hAnsi="Arial" w:eastAsia="Times New Roman" w:cs="Arial"/>
                <w:bCs/>
                <w:color w:val="000000"/>
                <w:sz w:val="20"/>
                <w:szCs w:val="20"/>
              </w:rPr>
            </w:pPr>
          </w:p>
        </w:tc>
      </w:tr>
      <w:tr w:rsidRPr="00E62507" w:rsidR="00233714" w:rsidTr="00233714" w14:paraId="4B859EE6" w14:textId="77777777">
        <w:trPr>
          <w:trHeight w:val="300"/>
        </w:trPr>
        <w:tc>
          <w:tcPr>
            <w:tcW w:w="725" w:type="pct"/>
            <w:tcBorders>
              <w:top w:val="nil"/>
              <w:left w:val="single" w:color="auto" w:sz="4" w:space="0"/>
              <w:bottom w:val="single" w:color="auto" w:sz="4" w:space="0"/>
              <w:right w:val="single" w:color="auto" w:sz="4" w:space="0"/>
            </w:tcBorders>
            <w:shd w:val="clear" w:color="auto" w:fill="DAEEF3" w:themeFill="accent5" w:themeFillTint="33"/>
            <w:noWrap/>
            <w:vAlign w:val="bottom"/>
            <w:hideMark/>
          </w:tcPr>
          <w:p w:rsidRPr="00E62507" w:rsidR="00233714" w:rsidP="00233714" w:rsidRDefault="00233714" w14:paraId="369E8670"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850"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7A98504D"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mmse30_item7</w:t>
            </w:r>
          </w:p>
        </w:tc>
        <w:tc>
          <w:tcPr>
            <w:tcW w:w="2569"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404D8891"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 What county are we in?</w:t>
            </w:r>
          </w:p>
        </w:tc>
        <w:tc>
          <w:tcPr>
            <w:tcW w:w="856" w:type="pct"/>
            <w:tcBorders>
              <w:top w:val="nil"/>
              <w:left w:val="single" w:color="auto" w:sz="4" w:space="0"/>
              <w:bottom w:val="single" w:color="auto" w:sz="4" w:space="0"/>
              <w:right w:val="single" w:color="auto" w:sz="4" w:space="0"/>
            </w:tcBorders>
            <w:shd w:val="clear" w:color="auto" w:fill="DAEEF3" w:themeFill="accent5" w:themeFillTint="33"/>
            <w:vAlign w:val="bottom"/>
          </w:tcPr>
          <w:p w:rsidRPr="00E62507" w:rsidR="00233714" w:rsidP="00233714" w:rsidRDefault="00233714" w14:paraId="797D0068" w14:textId="77777777">
            <w:pPr>
              <w:jc w:val="center"/>
              <w:rPr>
                <w:rFonts w:ascii="Arial" w:hAnsi="Arial" w:eastAsia="Times New Roman" w:cs="Arial"/>
                <w:bCs/>
                <w:color w:val="000000"/>
                <w:sz w:val="20"/>
                <w:szCs w:val="20"/>
              </w:rPr>
            </w:pPr>
          </w:p>
        </w:tc>
      </w:tr>
      <w:tr w:rsidRPr="00E62507" w:rsidR="00233714" w:rsidTr="00233714" w14:paraId="043FA7E9" w14:textId="77777777">
        <w:trPr>
          <w:trHeight w:val="300"/>
        </w:trPr>
        <w:tc>
          <w:tcPr>
            <w:tcW w:w="725" w:type="pct"/>
            <w:tcBorders>
              <w:top w:val="nil"/>
              <w:left w:val="single" w:color="auto" w:sz="4" w:space="0"/>
              <w:bottom w:val="single" w:color="auto" w:sz="4" w:space="0"/>
              <w:right w:val="single" w:color="auto" w:sz="4" w:space="0"/>
            </w:tcBorders>
            <w:shd w:val="clear" w:color="auto" w:fill="DAEEF3" w:themeFill="accent5" w:themeFillTint="33"/>
            <w:noWrap/>
            <w:vAlign w:val="bottom"/>
            <w:hideMark/>
          </w:tcPr>
          <w:p w:rsidRPr="00E62507" w:rsidR="00233714" w:rsidP="00233714" w:rsidRDefault="00233714" w14:paraId="602DC6FA"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850"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57375476"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mmse30_item8</w:t>
            </w:r>
          </w:p>
        </w:tc>
        <w:tc>
          <w:tcPr>
            <w:tcW w:w="2569"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00B02570"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 What city are we in?</w:t>
            </w:r>
          </w:p>
        </w:tc>
        <w:tc>
          <w:tcPr>
            <w:tcW w:w="856" w:type="pct"/>
            <w:tcBorders>
              <w:top w:val="nil"/>
              <w:left w:val="single" w:color="auto" w:sz="4" w:space="0"/>
              <w:bottom w:val="single" w:color="auto" w:sz="4" w:space="0"/>
              <w:right w:val="single" w:color="auto" w:sz="4" w:space="0"/>
            </w:tcBorders>
            <w:shd w:val="clear" w:color="auto" w:fill="DAEEF3" w:themeFill="accent5" w:themeFillTint="33"/>
            <w:vAlign w:val="bottom"/>
          </w:tcPr>
          <w:p w:rsidRPr="00E62507" w:rsidR="00233714" w:rsidP="00233714" w:rsidRDefault="00233714" w14:paraId="0098E2C1" w14:textId="77777777">
            <w:pPr>
              <w:jc w:val="center"/>
              <w:rPr>
                <w:rFonts w:ascii="Arial" w:hAnsi="Arial" w:eastAsia="Times New Roman" w:cs="Arial"/>
                <w:bCs/>
                <w:color w:val="000000"/>
                <w:sz w:val="20"/>
                <w:szCs w:val="20"/>
              </w:rPr>
            </w:pPr>
          </w:p>
        </w:tc>
      </w:tr>
      <w:tr w:rsidRPr="00E62507" w:rsidR="00233714" w:rsidTr="00233714" w14:paraId="1D956D4D" w14:textId="77777777">
        <w:trPr>
          <w:trHeight w:val="300"/>
        </w:trPr>
        <w:tc>
          <w:tcPr>
            <w:tcW w:w="725" w:type="pct"/>
            <w:tcBorders>
              <w:top w:val="nil"/>
              <w:left w:val="single" w:color="auto" w:sz="4" w:space="0"/>
              <w:bottom w:val="single" w:color="auto" w:sz="4" w:space="0"/>
              <w:right w:val="single" w:color="auto" w:sz="4" w:space="0"/>
            </w:tcBorders>
            <w:shd w:val="clear" w:color="auto" w:fill="DAEEF3" w:themeFill="accent5" w:themeFillTint="33"/>
            <w:noWrap/>
            <w:vAlign w:val="bottom"/>
            <w:hideMark/>
          </w:tcPr>
          <w:p w:rsidRPr="00E62507" w:rsidR="00233714" w:rsidP="00233714" w:rsidRDefault="00233714" w14:paraId="1919518D"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850"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7B5A4663"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mmse30_item9</w:t>
            </w:r>
          </w:p>
        </w:tc>
        <w:tc>
          <w:tcPr>
            <w:tcW w:w="2569"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514B4597"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 What room are we in?</w:t>
            </w:r>
          </w:p>
        </w:tc>
        <w:tc>
          <w:tcPr>
            <w:tcW w:w="856" w:type="pct"/>
            <w:tcBorders>
              <w:top w:val="nil"/>
              <w:left w:val="single" w:color="auto" w:sz="4" w:space="0"/>
              <w:bottom w:val="single" w:color="auto" w:sz="4" w:space="0"/>
              <w:right w:val="single" w:color="auto" w:sz="4" w:space="0"/>
            </w:tcBorders>
            <w:shd w:val="clear" w:color="auto" w:fill="DAEEF3" w:themeFill="accent5" w:themeFillTint="33"/>
            <w:vAlign w:val="bottom"/>
          </w:tcPr>
          <w:p w:rsidRPr="00E62507" w:rsidR="00233714" w:rsidP="00233714" w:rsidRDefault="00233714" w14:paraId="4FB994FC" w14:textId="77777777">
            <w:pPr>
              <w:jc w:val="center"/>
              <w:rPr>
                <w:rFonts w:ascii="Arial" w:hAnsi="Arial" w:eastAsia="Times New Roman" w:cs="Arial"/>
                <w:bCs/>
                <w:color w:val="000000"/>
                <w:sz w:val="20"/>
                <w:szCs w:val="20"/>
              </w:rPr>
            </w:pPr>
          </w:p>
        </w:tc>
      </w:tr>
      <w:tr w:rsidRPr="00E62507" w:rsidR="00233714" w:rsidTr="00233714" w14:paraId="3FFC3FA7" w14:textId="77777777">
        <w:trPr>
          <w:trHeight w:val="300"/>
        </w:trPr>
        <w:tc>
          <w:tcPr>
            <w:tcW w:w="725" w:type="pct"/>
            <w:tcBorders>
              <w:top w:val="nil"/>
              <w:left w:val="single" w:color="auto" w:sz="4" w:space="0"/>
              <w:bottom w:val="single" w:color="auto" w:sz="4" w:space="0"/>
              <w:right w:val="single" w:color="auto" w:sz="4" w:space="0"/>
            </w:tcBorders>
            <w:shd w:val="clear" w:color="auto" w:fill="DAEEF3" w:themeFill="accent5" w:themeFillTint="33"/>
            <w:noWrap/>
            <w:vAlign w:val="bottom"/>
            <w:hideMark/>
          </w:tcPr>
          <w:p w:rsidRPr="00E62507" w:rsidR="00233714" w:rsidP="00233714" w:rsidRDefault="00233714" w14:paraId="088EF014"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850"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6E9CDF38"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mmse30_item10</w:t>
            </w:r>
          </w:p>
        </w:tc>
        <w:tc>
          <w:tcPr>
            <w:tcW w:w="2569"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132C4AC7"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 What is the address (street number and name) of this place?</w:t>
            </w:r>
          </w:p>
        </w:tc>
        <w:tc>
          <w:tcPr>
            <w:tcW w:w="856" w:type="pct"/>
            <w:tcBorders>
              <w:top w:val="nil"/>
              <w:left w:val="single" w:color="auto" w:sz="4" w:space="0"/>
              <w:bottom w:val="single" w:color="auto" w:sz="4" w:space="0"/>
              <w:right w:val="single" w:color="auto" w:sz="4" w:space="0"/>
            </w:tcBorders>
            <w:shd w:val="clear" w:color="auto" w:fill="DAEEF3" w:themeFill="accent5" w:themeFillTint="33"/>
            <w:vAlign w:val="bottom"/>
          </w:tcPr>
          <w:p w:rsidRPr="00E62507" w:rsidR="00233714" w:rsidP="00233714" w:rsidRDefault="00233714" w14:paraId="253D6945" w14:textId="77777777">
            <w:pPr>
              <w:jc w:val="center"/>
              <w:rPr>
                <w:rFonts w:ascii="Arial" w:hAnsi="Arial" w:eastAsia="Times New Roman" w:cs="Arial"/>
                <w:bCs/>
                <w:color w:val="000000"/>
                <w:sz w:val="20"/>
                <w:szCs w:val="20"/>
              </w:rPr>
            </w:pPr>
          </w:p>
        </w:tc>
      </w:tr>
      <w:tr w:rsidRPr="00E62507" w:rsidR="00233714" w:rsidTr="00233714" w14:paraId="361A3D93" w14:textId="77777777">
        <w:trPr>
          <w:trHeight w:val="300"/>
        </w:trPr>
        <w:tc>
          <w:tcPr>
            <w:tcW w:w="725" w:type="pct"/>
            <w:tcBorders>
              <w:top w:val="nil"/>
              <w:left w:val="single" w:color="auto" w:sz="4" w:space="0"/>
              <w:bottom w:val="single" w:color="auto" w:sz="4" w:space="0"/>
              <w:right w:val="single" w:color="auto" w:sz="4" w:space="0"/>
            </w:tcBorders>
            <w:shd w:val="clear" w:color="auto" w:fill="DAEEF3" w:themeFill="accent5" w:themeFillTint="33"/>
            <w:noWrap/>
            <w:vAlign w:val="bottom"/>
            <w:hideMark/>
          </w:tcPr>
          <w:p w:rsidRPr="00E62507" w:rsidR="00233714" w:rsidP="00233714" w:rsidRDefault="00233714" w14:paraId="4B22BD5D"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850"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0EC76E82"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atb1</w:t>
            </w:r>
          </w:p>
        </w:tc>
        <w:tc>
          <w:tcPr>
            <w:tcW w:w="2569"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13E71CEA"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 apple, table, penny (immediate recall)</w:t>
            </w:r>
          </w:p>
        </w:tc>
        <w:tc>
          <w:tcPr>
            <w:tcW w:w="856" w:type="pct"/>
            <w:tcBorders>
              <w:top w:val="nil"/>
              <w:left w:val="single" w:color="auto" w:sz="4" w:space="0"/>
              <w:bottom w:val="single" w:color="auto" w:sz="4" w:space="0"/>
              <w:right w:val="single" w:color="auto" w:sz="4" w:space="0"/>
            </w:tcBorders>
            <w:shd w:val="clear" w:color="auto" w:fill="DAEEF3" w:themeFill="accent5" w:themeFillTint="33"/>
            <w:vAlign w:val="bottom"/>
          </w:tcPr>
          <w:p w:rsidRPr="00E62507" w:rsidR="00233714" w:rsidP="00233714" w:rsidRDefault="00233714" w14:paraId="244CEC84" w14:textId="77777777">
            <w:pPr>
              <w:jc w:val="center"/>
              <w:rPr>
                <w:rFonts w:ascii="Arial" w:hAnsi="Arial" w:eastAsia="Times New Roman" w:cs="Arial"/>
                <w:bCs/>
                <w:color w:val="000000"/>
                <w:sz w:val="20"/>
                <w:szCs w:val="20"/>
              </w:rPr>
            </w:pPr>
          </w:p>
        </w:tc>
      </w:tr>
      <w:tr w:rsidRPr="00E62507" w:rsidR="00233714" w:rsidTr="00233714" w14:paraId="7FE13BE8" w14:textId="77777777">
        <w:trPr>
          <w:trHeight w:val="300"/>
        </w:trPr>
        <w:tc>
          <w:tcPr>
            <w:tcW w:w="725" w:type="pct"/>
            <w:tcBorders>
              <w:top w:val="nil"/>
              <w:left w:val="single" w:color="auto" w:sz="4" w:space="0"/>
              <w:bottom w:val="single" w:color="auto" w:sz="4" w:space="0"/>
              <w:right w:val="single" w:color="auto" w:sz="4" w:space="0"/>
            </w:tcBorders>
            <w:shd w:val="clear" w:color="auto" w:fill="DAEEF3" w:themeFill="accent5" w:themeFillTint="33"/>
            <w:noWrap/>
            <w:vAlign w:val="bottom"/>
          </w:tcPr>
          <w:p w:rsidRPr="00E62507" w:rsidR="00233714" w:rsidP="00233714" w:rsidRDefault="00233714" w14:paraId="27B8FE08"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850" w:type="pct"/>
            <w:tcBorders>
              <w:top w:val="nil"/>
              <w:left w:val="nil"/>
              <w:bottom w:val="single" w:color="auto" w:sz="4" w:space="0"/>
              <w:right w:val="single" w:color="auto" w:sz="4" w:space="0"/>
            </w:tcBorders>
            <w:shd w:val="clear" w:color="auto" w:fill="DAEEF3" w:themeFill="accent5" w:themeFillTint="33"/>
            <w:noWrap/>
            <w:vAlign w:val="bottom"/>
          </w:tcPr>
          <w:p w:rsidRPr="00E62507" w:rsidR="00233714" w:rsidP="00233714" w:rsidRDefault="00233714" w14:paraId="7EF63346"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atb2</w:t>
            </w:r>
          </w:p>
        </w:tc>
        <w:tc>
          <w:tcPr>
            <w:tcW w:w="2569" w:type="pct"/>
            <w:tcBorders>
              <w:top w:val="nil"/>
              <w:left w:val="nil"/>
              <w:bottom w:val="single" w:color="auto" w:sz="4" w:space="0"/>
              <w:right w:val="single" w:color="auto" w:sz="4" w:space="0"/>
            </w:tcBorders>
            <w:shd w:val="clear" w:color="auto" w:fill="DAEEF3" w:themeFill="accent5" w:themeFillTint="33"/>
            <w:noWrap/>
            <w:vAlign w:val="center"/>
          </w:tcPr>
          <w:p w:rsidRPr="00E62507" w:rsidR="00233714" w:rsidP="00233714" w:rsidRDefault="00233714" w14:paraId="4619F160"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 apple, table, penny (delayed recall)</w:t>
            </w:r>
          </w:p>
        </w:tc>
        <w:tc>
          <w:tcPr>
            <w:tcW w:w="856" w:type="pct"/>
            <w:tcBorders>
              <w:top w:val="nil"/>
              <w:left w:val="single" w:color="auto" w:sz="4" w:space="0"/>
              <w:bottom w:val="single" w:color="auto" w:sz="4" w:space="0"/>
              <w:right w:val="single" w:color="auto" w:sz="4" w:space="0"/>
            </w:tcBorders>
            <w:shd w:val="clear" w:color="auto" w:fill="DAEEF3" w:themeFill="accent5" w:themeFillTint="33"/>
            <w:vAlign w:val="bottom"/>
          </w:tcPr>
          <w:p w:rsidRPr="00E62507" w:rsidR="00233714" w:rsidP="00233714" w:rsidRDefault="00233714" w14:paraId="6C4DCDE8" w14:textId="77777777">
            <w:pPr>
              <w:jc w:val="center"/>
              <w:rPr>
                <w:rFonts w:ascii="Arial" w:hAnsi="Arial" w:eastAsia="Times New Roman" w:cs="Arial"/>
                <w:bCs/>
                <w:color w:val="000000"/>
                <w:sz w:val="20"/>
                <w:szCs w:val="20"/>
              </w:rPr>
            </w:pPr>
          </w:p>
        </w:tc>
      </w:tr>
      <w:tr w:rsidRPr="00E62507" w:rsidR="00233714" w:rsidTr="00233714" w14:paraId="7EC1DC98" w14:textId="77777777">
        <w:trPr>
          <w:trHeight w:val="300"/>
        </w:trPr>
        <w:tc>
          <w:tcPr>
            <w:tcW w:w="725" w:type="pct"/>
            <w:tcBorders>
              <w:top w:val="nil"/>
              <w:left w:val="single" w:color="auto" w:sz="4" w:space="0"/>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7EC43295"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850"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47D56F58"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cts_wli1</w:t>
            </w:r>
          </w:p>
        </w:tc>
        <w:tc>
          <w:tcPr>
            <w:tcW w:w="2569"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621D6E7D"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CERAD: Word list learning Trial 1 (10 items collapsed)</w:t>
            </w:r>
          </w:p>
        </w:tc>
        <w:tc>
          <w:tcPr>
            <w:tcW w:w="856" w:type="pct"/>
            <w:tcBorders>
              <w:top w:val="nil"/>
              <w:left w:val="single" w:color="auto" w:sz="4" w:space="0"/>
              <w:bottom w:val="single" w:color="auto" w:sz="4" w:space="0"/>
              <w:right w:val="single" w:color="auto" w:sz="4" w:space="0"/>
            </w:tcBorders>
            <w:shd w:val="clear" w:color="auto" w:fill="DAEEF3" w:themeFill="accent5" w:themeFillTint="33"/>
            <w:vAlign w:val="center"/>
          </w:tcPr>
          <w:p w:rsidRPr="00E62507" w:rsidR="00233714" w:rsidP="00233714" w:rsidRDefault="00233714" w14:paraId="1E24A45A"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F1</w:t>
            </w:r>
          </w:p>
        </w:tc>
      </w:tr>
      <w:tr w:rsidRPr="00E62507" w:rsidR="00233714" w:rsidTr="00233714" w14:paraId="25367F22" w14:textId="77777777">
        <w:trPr>
          <w:trHeight w:val="300"/>
        </w:trPr>
        <w:tc>
          <w:tcPr>
            <w:tcW w:w="725" w:type="pct"/>
            <w:tcBorders>
              <w:top w:val="nil"/>
              <w:left w:val="single" w:color="auto" w:sz="4" w:space="0"/>
              <w:bottom w:val="single" w:color="auto" w:sz="4" w:space="0"/>
              <w:right w:val="single" w:color="auto" w:sz="4" w:space="0"/>
            </w:tcBorders>
            <w:shd w:val="clear" w:color="auto" w:fill="DAEEF3" w:themeFill="accent5" w:themeFillTint="33"/>
            <w:noWrap/>
            <w:vAlign w:val="bottom"/>
            <w:hideMark/>
          </w:tcPr>
          <w:p w:rsidRPr="00E62507" w:rsidR="00233714" w:rsidP="00233714" w:rsidRDefault="00233714" w14:paraId="6E38B37E"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850"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104AE7C8"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cts_wli2</w:t>
            </w:r>
          </w:p>
        </w:tc>
        <w:tc>
          <w:tcPr>
            <w:tcW w:w="2569"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24AA92A3"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CERAD: Word list learning Trial 2 (10 items collapsed)</w:t>
            </w:r>
          </w:p>
        </w:tc>
        <w:tc>
          <w:tcPr>
            <w:tcW w:w="856" w:type="pct"/>
            <w:tcBorders>
              <w:top w:val="nil"/>
              <w:left w:val="single" w:color="auto" w:sz="4" w:space="0"/>
              <w:bottom w:val="single" w:color="auto" w:sz="4" w:space="0"/>
              <w:right w:val="single" w:color="auto" w:sz="4" w:space="0"/>
            </w:tcBorders>
            <w:shd w:val="clear" w:color="auto" w:fill="DAEEF3" w:themeFill="accent5" w:themeFillTint="33"/>
          </w:tcPr>
          <w:p w:rsidRPr="00E62507" w:rsidR="00233714" w:rsidP="00233714" w:rsidRDefault="00233714" w14:paraId="3EC84CC9"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F1</w:t>
            </w:r>
          </w:p>
        </w:tc>
      </w:tr>
      <w:tr w:rsidRPr="00E62507" w:rsidR="00233714" w:rsidTr="00233714" w14:paraId="6BE589E2" w14:textId="77777777">
        <w:trPr>
          <w:trHeight w:val="300"/>
        </w:trPr>
        <w:tc>
          <w:tcPr>
            <w:tcW w:w="725" w:type="pct"/>
            <w:tcBorders>
              <w:top w:val="nil"/>
              <w:left w:val="single" w:color="auto" w:sz="4" w:space="0"/>
              <w:bottom w:val="single" w:color="auto" w:sz="4" w:space="0"/>
              <w:right w:val="single" w:color="auto" w:sz="4" w:space="0"/>
            </w:tcBorders>
            <w:shd w:val="clear" w:color="auto" w:fill="DAEEF3" w:themeFill="accent5" w:themeFillTint="33"/>
            <w:noWrap/>
            <w:vAlign w:val="bottom"/>
            <w:hideMark/>
          </w:tcPr>
          <w:p w:rsidRPr="00E62507" w:rsidR="00233714" w:rsidP="00233714" w:rsidRDefault="00233714" w14:paraId="36B7F319"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850"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49F5E551"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cts_wli3</w:t>
            </w:r>
          </w:p>
        </w:tc>
        <w:tc>
          <w:tcPr>
            <w:tcW w:w="2569"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796B2917"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CERAD: Word list learning Trial 3 (10 items collapsed)</w:t>
            </w:r>
          </w:p>
        </w:tc>
        <w:tc>
          <w:tcPr>
            <w:tcW w:w="856" w:type="pct"/>
            <w:tcBorders>
              <w:top w:val="nil"/>
              <w:left w:val="single" w:color="auto" w:sz="4" w:space="0"/>
              <w:bottom w:val="single" w:color="auto" w:sz="4" w:space="0"/>
              <w:right w:val="single" w:color="auto" w:sz="4" w:space="0"/>
            </w:tcBorders>
            <w:shd w:val="clear" w:color="auto" w:fill="DAEEF3" w:themeFill="accent5" w:themeFillTint="33"/>
          </w:tcPr>
          <w:p w:rsidRPr="00E62507" w:rsidR="00233714" w:rsidP="00233714" w:rsidRDefault="00233714" w14:paraId="1F14614D"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F1</w:t>
            </w:r>
          </w:p>
        </w:tc>
      </w:tr>
      <w:tr w:rsidRPr="00E62507" w:rsidR="00233714" w:rsidTr="00233714" w14:paraId="762E9C31" w14:textId="77777777">
        <w:trPr>
          <w:trHeight w:val="300"/>
        </w:trPr>
        <w:tc>
          <w:tcPr>
            <w:tcW w:w="725" w:type="pct"/>
            <w:tcBorders>
              <w:top w:val="nil"/>
              <w:left w:val="single" w:color="auto" w:sz="4" w:space="0"/>
              <w:bottom w:val="single" w:color="auto" w:sz="4" w:space="0"/>
              <w:right w:val="single" w:color="auto" w:sz="4" w:space="0"/>
            </w:tcBorders>
            <w:shd w:val="clear" w:color="auto" w:fill="DAEEF3" w:themeFill="accent5" w:themeFillTint="33"/>
            <w:noWrap/>
            <w:vAlign w:val="center"/>
          </w:tcPr>
          <w:p w:rsidRPr="00E62507" w:rsidR="00233714" w:rsidP="00233714" w:rsidRDefault="00233714" w14:paraId="5FE784CE"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850" w:type="pct"/>
            <w:tcBorders>
              <w:top w:val="nil"/>
              <w:left w:val="nil"/>
              <w:bottom w:val="single" w:color="auto" w:sz="4" w:space="0"/>
              <w:right w:val="single" w:color="auto" w:sz="4" w:space="0"/>
            </w:tcBorders>
            <w:shd w:val="clear" w:color="auto" w:fill="DAEEF3" w:themeFill="accent5" w:themeFillTint="33"/>
            <w:noWrap/>
            <w:vAlign w:val="center"/>
          </w:tcPr>
          <w:p w:rsidRPr="00E62507" w:rsidR="00233714" w:rsidP="00233714" w:rsidRDefault="00233714" w14:paraId="4FDECDA5" w14:textId="77777777">
            <w:pP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cts_wliii</w:t>
            </w:r>
            <w:proofErr w:type="spellEnd"/>
          </w:p>
        </w:tc>
        <w:tc>
          <w:tcPr>
            <w:tcW w:w="2569" w:type="pct"/>
            <w:tcBorders>
              <w:top w:val="nil"/>
              <w:left w:val="nil"/>
              <w:bottom w:val="single" w:color="auto" w:sz="4" w:space="0"/>
              <w:right w:val="single" w:color="auto" w:sz="4" w:space="0"/>
            </w:tcBorders>
            <w:shd w:val="clear" w:color="auto" w:fill="DAEEF3" w:themeFill="accent5" w:themeFillTint="33"/>
            <w:noWrap/>
            <w:vAlign w:val="center"/>
          </w:tcPr>
          <w:p w:rsidRPr="00E62507" w:rsidR="00233714" w:rsidP="00233714" w:rsidRDefault="00233714" w14:paraId="3184019E"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CERAD: Word list recognition</w:t>
            </w:r>
          </w:p>
        </w:tc>
        <w:tc>
          <w:tcPr>
            <w:tcW w:w="856" w:type="pct"/>
            <w:tcBorders>
              <w:top w:val="nil"/>
              <w:left w:val="single" w:color="auto" w:sz="4" w:space="0"/>
              <w:bottom w:val="single" w:color="auto" w:sz="4" w:space="0"/>
              <w:right w:val="single" w:color="auto" w:sz="4" w:space="0"/>
            </w:tcBorders>
            <w:shd w:val="clear" w:color="auto" w:fill="DAEEF3" w:themeFill="accent5" w:themeFillTint="33"/>
            <w:vAlign w:val="center"/>
          </w:tcPr>
          <w:p w:rsidRPr="00E62507" w:rsidR="00233714" w:rsidP="00233714" w:rsidRDefault="00233714" w14:paraId="303ED999" w14:textId="77777777">
            <w:pPr>
              <w:jc w:val="center"/>
              <w:rPr>
                <w:rFonts w:ascii="Arial" w:hAnsi="Arial" w:eastAsia="Times New Roman" w:cs="Arial"/>
                <w:bCs/>
                <w:color w:val="000000"/>
                <w:sz w:val="20"/>
                <w:szCs w:val="20"/>
              </w:rPr>
            </w:pPr>
          </w:p>
        </w:tc>
      </w:tr>
      <w:tr w:rsidRPr="00E62507" w:rsidR="00233714" w:rsidTr="00233714" w14:paraId="572A065D" w14:textId="77777777">
        <w:trPr>
          <w:trHeight w:val="300"/>
        </w:trPr>
        <w:tc>
          <w:tcPr>
            <w:tcW w:w="725" w:type="pct"/>
            <w:tcBorders>
              <w:top w:val="nil"/>
              <w:left w:val="single" w:color="auto" w:sz="4" w:space="0"/>
              <w:bottom w:val="single" w:color="auto" w:sz="4" w:space="0"/>
              <w:right w:val="single" w:color="auto" w:sz="4" w:space="0"/>
            </w:tcBorders>
            <w:shd w:val="clear" w:color="auto" w:fill="DAEEF3" w:themeFill="accent5" w:themeFillTint="33"/>
            <w:noWrap/>
            <w:vAlign w:val="center"/>
          </w:tcPr>
          <w:p w:rsidRPr="00E62507" w:rsidR="00233714" w:rsidP="00233714" w:rsidRDefault="00233714" w14:paraId="752B0D4B"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850" w:type="pct"/>
            <w:tcBorders>
              <w:top w:val="nil"/>
              <w:left w:val="nil"/>
              <w:bottom w:val="single" w:color="auto" w:sz="4" w:space="0"/>
              <w:right w:val="single" w:color="auto" w:sz="4" w:space="0"/>
            </w:tcBorders>
            <w:shd w:val="clear" w:color="auto" w:fill="DAEEF3" w:themeFill="accent5" w:themeFillTint="33"/>
            <w:noWrap/>
            <w:vAlign w:val="center"/>
          </w:tcPr>
          <w:p w:rsidRPr="00E62507" w:rsidR="00233714" w:rsidP="00233714" w:rsidRDefault="00233714" w14:paraId="0FA9DC14" w14:textId="77777777">
            <w:pP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cts_wlii</w:t>
            </w:r>
            <w:proofErr w:type="spellEnd"/>
          </w:p>
        </w:tc>
        <w:tc>
          <w:tcPr>
            <w:tcW w:w="2569" w:type="pct"/>
            <w:tcBorders>
              <w:top w:val="nil"/>
              <w:left w:val="nil"/>
              <w:bottom w:val="single" w:color="auto" w:sz="4" w:space="0"/>
              <w:right w:val="single" w:color="auto" w:sz="4" w:space="0"/>
            </w:tcBorders>
            <w:shd w:val="clear" w:color="auto" w:fill="DAEEF3" w:themeFill="accent5" w:themeFillTint="33"/>
            <w:noWrap/>
            <w:vAlign w:val="center"/>
          </w:tcPr>
          <w:p w:rsidRPr="00E62507" w:rsidR="00233714" w:rsidP="00233714" w:rsidRDefault="00233714" w14:paraId="026C990D"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CERAD: Word list recall</w:t>
            </w:r>
          </w:p>
        </w:tc>
        <w:tc>
          <w:tcPr>
            <w:tcW w:w="856" w:type="pct"/>
            <w:tcBorders>
              <w:top w:val="nil"/>
              <w:left w:val="single" w:color="auto" w:sz="4" w:space="0"/>
              <w:bottom w:val="single" w:color="auto" w:sz="4" w:space="0"/>
              <w:right w:val="single" w:color="auto" w:sz="4" w:space="0"/>
            </w:tcBorders>
            <w:shd w:val="clear" w:color="auto" w:fill="DAEEF3" w:themeFill="accent5" w:themeFillTint="33"/>
            <w:vAlign w:val="center"/>
          </w:tcPr>
          <w:p w:rsidRPr="00E62507" w:rsidR="00233714" w:rsidP="00233714" w:rsidRDefault="00233714" w14:paraId="1B383A87"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F1</w:t>
            </w:r>
          </w:p>
        </w:tc>
      </w:tr>
      <w:tr w:rsidRPr="00E62507" w:rsidR="00233714" w:rsidTr="00233714" w14:paraId="0C833D6B" w14:textId="77777777">
        <w:trPr>
          <w:trHeight w:val="300"/>
        </w:trPr>
        <w:tc>
          <w:tcPr>
            <w:tcW w:w="725" w:type="pct"/>
            <w:tcBorders>
              <w:top w:val="nil"/>
              <w:left w:val="single" w:color="auto" w:sz="4" w:space="0"/>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02430CE8"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850"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6152E211" w14:textId="77777777">
            <w:pP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cts_ebmt</w:t>
            </w:r>
            <w:proofErr w:type="spellEnd"/>
          </w:p>
        </w:tc>
        <w:tc>
          <w:tcPr>
            <w:tcW w:w="2569"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43B79273"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East Boston Memory Test—immediate recall</w:t>
            </w:r>
          </w:p>
        </w:tc>
        <w:tc>
          <w:tcPr>
            <w:tcW w:w="856" w:type="pct"/>
            <w:tcBorders>
              <w:top w:val="nil"/>
              <w:left w:val="single" w:color="auto" w:sz="4" w:space="0"/>
              <w:bottom w:val="single" w:color="auto" w:sz="4" w:space="0"/>
              <w:right w:val="single" w:color="auto" w:sz="4" w:space="0"/>
            </w:tcBorders>
            <w:shd w:val="clear" w:color="auto" w:fill="DAEEF3" w:themeFill="accent5" w:themeFillTint="33"/>
            <w:vAlign w:val="center"/>
          </w:tcPr>
          <w:p w:rsidRPr="00E62507" w:rsidR="00233714" w:rsidP="00233714" w:rsidRDefault="00233714" w14:paraId="747A2250"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F2</w:t>
            </w:r>
          </w:p>
        </w:tc>
      </w:tr>
      <w:tr w:rsidRPr="00E62507" w:rsidR="00233714" w:rsidTr="00233714" w14:paraId="76B612D7" w14:textId="77777777">
        <w:trPr>
          <w:trHeight w:val="300"/>
        </w:trPr>
        <w:tc>
          <w:tcPr>
            <w:tcW w:w="725" w:type="pct"/>
            <w:tcBorders>
              <w:top w:val="nil"/>
              <w:left w:val="single" w:color="auto" w:sz="4" w:space="0"/>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21D7EA25"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850"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733E50B9" w14:textId="77777777">
            <w:pP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cts_ebdr</w:t>
            </w:r>
            <w:proofErr w:type="spellEnd"/>
            <w:r w:rsidRPr="00E62507">
              <w:rPr>
                <w:rFonts w:ascii="Arial" w:hAnsi="Arial" w:eastAsia="Times New Roman" w:cs="Arial"/>
                <w:bCs/>
                <w:color w:val="000000"/>
                <w:sz w:val="20"/>
                <w:szCs w:val="20"/>
              </w:rPr>
              <w:t xml:space="preserve"> </w:t>
            </w:r>
          </w:p>
        </w:tc>
        <w:tc>
          <w:tcPr>
            <w:tcW w:w="2569"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38ABCDC2"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East Boston Memory Test—delayed recall</w:t>
            </w:r>
          </w:p>
        </w:tc>
        <w:tc>
          <w:tcPr>
            <w:tcW w:w="856" w:type="pct"/>
            <w:tcBorders>
              <w:top w:val="nil"/>
              <w:left w:val="single" w:color="auto" w:sz="4" w:space="0"/>
              <w:bottom w:val="single" w:color="auto" w:sz="4" w:space="0"/>
              <w:right w:val="single" w:color="auto" w:sz="4" w:space="0"/>
            </w:tcBorders>
            <w:shd w:val="clear" w:color="auto" w:fill="DAEEF3" w:themeFill="accent5" w:themeFillTint="33"/>
            <w:vAlign w:val="center"/>
          </w:tcPr>
          <w:p w:rsidRPr="00E62507" w:rsidR="00233714" w:rsidP="00233714" w:rsidRDefault="00233714" w14:paraId="32014B64"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F2</w:t>
            </w:r>
          </w:p>
        </w:tc>
      </w:tr>
      <w:tr w:rsidRPr="00E62507" w:rsidR="00233714" w:rsidTr="00233714" w14:paraId="089D57FF" w14:textId="77777777">
        <w:trPr>
          <w:trHeight w:val="300"/>
        </w:trPr>
        <w:tc>
          <w:tcPr>
            <w:tcW w:w="725" w:type="pct"/>
            <w:tcBorders>
              <w:top w:val="nil"/>
              <w:left w:val="single" w:color="auto" w:sz="4" w:space="0"/>
              <w:bottom w:val="single" w:color="auto" w:sz="4" w:space="0"/>
              <w:right w:val="single" w:color="auto" w:sz="4" w:space="0"/>
            </w:tcBorders>
            <w:shd w:val="clear" w:color="auto" w:fill="DAEEF3" w:themeFill="accent5" w:themeFillTint="33"/>
            <w:noWrap/>
            <w:vAlign w:val="bottom"/>
          </w:tcPr>
          <w:p w:rsidRPr="00E62507" w:rsidR="00233714" w:rsidP="00233714" w:rsidRDefault="00233714" w14:paraId="41FDC84D"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850" w:type="pct"/>
            <w:tcBorders>
              <w:top w:val="nil"/>
              <w:left w:val="nil"/>
              <w:bottom w:val="single" w:color="auto" w:sz="4" w:space="0"/>
              <w:right w:val="single" w:color="auto" w:sz="4" w:space="0"/>
            </w:tcBorders>
            <w:shd w:val="clear" w:color="auto" w:fill="DAEEF3" w:themeFill="accent5" w:themeFillTint="33"/>
            <w:noWrap/>
            <w:vAlign w:val="center"/>
          </w:tcPr>
          <w:p w:rsidRPr="00E62507" w:rsidR="00233714" w:rsidP="00233714" w:rsidRDefault="00233714" w14:paraId="3FFA181A" w14:textId="77777777">
            <w:pP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cts_story</w:t>
            </w:r>
            <w:proofErr w:type="spellEnd"/>
          </w:p>
        </w:tc>
        <w:tc>
          <w:tcPr>
            <w:tcW w:w="2569" w:type="pct"/>
            <w:tcBorders>
              <w:top w:val="nil"/>
              <w:left w:val="nil"/>
              <w:bottom w:val="single" w:color="auto" w:sz="4" w:space="0"/>
              <w:right w:val="single" w:color="auto" w:sz="4" w:space="0"/>
            </w:tcBorders>
            <w:shd w:val="clear" w:color="auto" w:fill="DAEEF3" w:themeFill="accent5" w:themeFillTint="33"/>
            <w:noWrap/>
            <w:vAlign w:val="bottom"/>
          </w:tcPr>
          <w:p w:rsidRPr="00E62507" w:rsidR="00233714" w:rsidP="00233714" w:rsidRDefault="00233714" w14:paraId="787B6706"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WMS-R: Logical memory (AT)</w:t>
            </w:r>
          </w:p>
        </w:tc>
        <w:tc>
          <w:tcPr>
            <w:tcW w:w="856" w:type="pct"/>
            <w:tcBorders>
              <w:top w:val="nil"/>
              <w:left w:val="single" w:color="auto" w:sz="4" w:space="0"/>
              <w:bottom w:val="single" w:color="auto" w:sz="4" w:space="0"/>
              <w:right w:val="single" w:color="auto" w:sz="4" w:space="0"/>
            </w:tcBorders>
            <w:shd w:val="clear" w:color="auto" w:fill="DAEEF3" w:themeFill="accent5" w:themeFillTint="33"/>
            <w:vAlign w:val="bottom"/>
          </w:tcPr>
          <w:p w:rsidRPr="00E62507" w:rsidR="00233714" w:rsidP="00233714" w:rsidRDefault="00233714" w14:paraId="312C3942"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F3</w:t>
            </w:r>
          </w:p>
        </w:tc>
      </w:tr>
      <w:tr w:rsidRPr="00E62507" w:rsidR="00233714" w:rsidTr="00233714" w14:paraId="537D2BFC" w14:textId="77777777">
        <w:trPr>
          <w:trHeight w:val="300"/>
        </w:trPr>
        <w:tc>
          <w:tcPr>
            <w:tcW w:w="725" w:type="pct"/>
            <w:tcBorders>
              <w:top w:val="nil"/>
              <w:left w:val="single" w:color="auto" w:sz="4" w:space="0"/>
              <w:bottom w:val="single" w:color="auto" w:sz="4" w:space="0"/>
              <w:right w:val="single" w:color="auto" w:sz="4" w:space="0"/>
            </w:tcBorders>
            <w:shd w:val="clear" w:color="auto" w:fill="DAEEF3" w:themeFill="accent5" w:themeFillTint="33"/>
            <w:noWrap/>
            <w:vAlign w:val="bottom"/>
            <w:hideMark/>
          </w:tcPr>
          <w:p w:rsidRPr="00E62507" w:rsidR="00233714" w:rsidP="00233714" w:rsidRDefault="00233714" w14:paraId="17457BE6"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850"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5FAEEB1D" w14:textId="77777777">
            <w:pP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cts_delay</w:t>
            </w:r>
            <w:proofErr w:type="spellEnd"/>
          </w:p>
        </w:tc>
        <w:tc>
          <w:tcPr>
            <w:tcW w:w="2569" w:type="pct"/>
            <w:tcBorders>
              <w:top w:val="nil"/>
              <w:left w:val="nil"/>
              <w:bottom w:val="single" w:color="auto" w:sz="4" w:space="0"/>
              <w:right w:val="single" w:color="auto" w:sz="4" w:space="0"/>
            </w:tcBorders>
            <w:shd w:val="clear" w:color="auto" w:fill="DAEEF3" w:themeFill="accent5" w:themeFillTint="33"/>
            <w:noWrap/>
            <w:vAlign w:val="center"/>
            <w:hideMark/>
          </w:tcPr>
          <w:p w:rsidRPr="00E62507" w:rsidR="00233714" w:rsidP="00233714" w:rsidRDefault="00233714" w14:paraId="547E9917"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WMS-R: Tell me the story again (AT)</w:t>
            </w:r>
          </w:p>
        </w:tc>
        <w:tc>
          <w:tcPr>
            <w:tcW w:w="856" w:type="pct"/>
            <w:tcBorders>
              <w:top w:val="nil"/>
              <w:left w:val="single" w:color="auto" w:sz="4" w:space="0"/>
              <w:bottom w:val="single" w:color="auto" w:sz="4" w:space="0"/>
              <w:right w:val="single" w:color="auto" w:sz="4" w:space="0"/>
            </w:tcBorders>
            <w:shd w:val="clear" w:color="auto" w:fill="DAEEF3" w:themeFill="accent5" w:themeFillTint="33"/>
            <w:vAlign w:val="bottom"/>
          </w:tcPr>
          <w:p w:rsidRPr="00E62507" w:rsidR="00233714" w:rsidP="00233714" w:rsidRDefault="00233714" w14:paraId="17C3F43B"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F3</w:t>
            </w:r>
          </w:p>
        </w:tc>
      </w:tr>
    </w:tbl>
    <w:p w:rsidRPr="00E62507" w:rsidR="00233714" w:rsidP="00287C67" w:rsidRDefault="00233714" w14:paraId="040D575D" w14:textId="77777777"/>
    <w:p w:rsidRPr="002E58A1" w:rsidR="00583C86" w:rsidP="002E58A1" w:rsidRDefault="00233714" w14:paraId="6B7DDFE3" w14:textId="40B4E27D">
      <w:pPr>
        <w:rPr>
          <w:rFonts w:ascii="Arial" w:hAnsi="Arial" w:cs="Arial"/>
          <w:b/>
          <w:bCs/>
        </w:rPr>
      </w:pPr>
      <w:r w:rsidRPr="002E58A1">
        <w:rPr>
          <w:rFonts w:ascii="Arial" w:hAnsi="Arial" w:cs="Arial"/>
          <w:b/>
          <w:bCs/>
        </w:rPr>
        <w:t>Co-calibration of memory across ACT, ADNI, ROS/MAP</w:t>
      </w:r>
    </w:p>
    <w:p w:rsidRPr="00583C86" w:rsidR="00583C86" w:rsidP="00583C86" w:rsidRDefault="00583C86" w14:paraId="36254AA7" w14:textId="607C323B">
      <w:pPr>
        <w:pStyle w:val="SupTableHead"/>
      </w:pPr>
      <w:r>
        <w:t>Table 4. Co-calibration of memory across ACT, ADNI, ROS/MAP</w:t>
      </w:r>
    </w:p>
    <w:tbl>
      <w:tblPr>
        <w:tblW w:w="9625" w:type="dxa"/>
        <w:tblLook w:val="04A0" w:firstRow="1" w:lastRow="0" w:firstColumn="1" w:lastColumn="0" w:noHBand="0" w:noVBand="1"/>
      </w:tblPr>
      <w:tblGrid>
        <w:gridCol w:w="2245"/>
        <w:gridCol w:w="1695"/>
        <w:gridCol w:w="1483"/>
        <w:gridCol w:w="4202"/>
      </w:tblGrid>
      <w:tr w:rsidRPr="00E62507" w:rsidR="00233714" w:rsidTr="00233714" w14:paraId="2ACB9585" w14:textId="77777777">
        <w:trPr>
          <w:trHeight w:val="300"/>
        </w:trPr>
        <w:tc>
          <w:tcPr>
            <w:tcW w:w="2245" w:type="dxa"/>
            <w:tcBorders>
              <w:top w:val="single" w:color="auto" w:sz="4" w:space="0"/>
              <w:left w:val="single" w:color="auto" w:sz="4" w:space="0"/>
              <w:bottom w:val="single" w:color="auto" w:sz="4" w:space="0"/>
              <w:right w:val="single" w:color="auto" w:sz="4" w:space="0"/>
            </w:tcBorders>
            <w:shd w:val="clear" w:color="auto" w:fill="595959" w:themeFill="text1" w:themeFillTint="A6"/>
            <w:noWrap/>
            <w:vAlign w:val="center"/>
            <w:hideMark/>
          </w:tcPr>
          <w:p w:rsidRPr="00347C2C" w:rsidR="00233714" w:rsidP="00233714" w:rsidRDefault="00233714" w14:paraId="59AFF63E" w14:textId="77777777">
            <w:pPr>
              <w:jc w:val="center"/>
              <w:rPr>
                <w:rFonts w:ascii="Arial" w:hAnsi="Arial" w:eastAsia="Times New Roman" w:cs="Arial"/>
                <w:b/>
                <w:bCs/>
                <w:color w:val="FFFFFF" w:themeColor="background1"/>
                <w:sz w:val="20"/>
                <w:szCs w:val="20"/>
              </w:rPr>
            </w:pPr>
            <w:r w:rsidRPr="00347C2C">
              <w:rPr>
                <w:rFonts w:ascii="Arial" w:hAnsi="Arial" w:eastAsia="Times New Roman" w:cs="Arial"/>
                <w:b/>
                <w:bCs/>
                <w:color w:val="FFFFFF" w:themeColor="background1"/>
                <w:sz w:val="20"/>
                <w:szCs w:val="20"/>
              </w:rPr>
              <w:t>Study</w:t>
            </w:r>
          </w:p>
        </w:tc>
        <w:tc>
          <w:tcPr>
            <w:tcW w:w="1695"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347C2C" w:rsidR="00233714" w:rsidP="00233714" w:rsidRDefault="00233714" w14:paraId="4E868A87" w14:textId="77777777">
            <w:pPr>
              <w:jc w:val="center"/>
              <w:rPr>
                <w:rFonts w:ascii="Arial" w:hAnsi="Arial" w:eastAsia="Times New Roman" w:cs="Arial"/>
                <w:b/>
                <w:bCs/>
                <w:color w:val="FFFFFF" w:themeColor="background1"/>
                <w:sz w:val="20"/>
                <w:szCs w:val="20"/>
              </w:rPr>
            </w:pPr>
            <w:r w:rsidRPr="00347C2C">
              <w:rPr>
                <w:rFonts w:ascii="Arial" w:hAnsi="Arial" w:eastAsia="Times New Roman" w:cs="Arial"/>
                <w:b/>
                <w:bCs/>
                <w:color w:val="FFFFFF" w:themeColor="background1"/>
                <w:sz w:val="20"/>
                <w:szCs w:val="20"/>
              </w:rPr>
              <w:t>Variable</w:t>
            </w:r>
          </w:p>
        </w:tc>
        <w:tc>
          <w:tcPr>
            <w:tcW w:w="1483" w:type="dxa"/>
            <w:tcBorders>
              <w:top w:val="single" w:color="auto" w:sz="4" w:space="0"/>
              <w:left w:val="nil"/>
              <w:bottom w:val="single" w:color="auto" w:sz="4" w:space="0"/>
              <w:right w:val="single" w:color="auto" w:sz="4" w:space="0"/>
            </w:tcBorders>
            <w:shd w:val="clear" w:color="auto" w:fill="595959" w:themeFill="text1" w:themeFillTint="A6"/>
            <w:vAlign w:val="center"/>
          </w:tcPr>
          <w:p w:rsidRPr="00347C2C" w:rsidR="00233714" w:rsidP="00233714" w:rsidRDefault="00233714" w14:paraId="1A7D4D5D" w14:textId="77777777">
            <w:pPr>
              <w:jc w:val="center"/>
              <w:rPr>
                <w:rFonts w:ascii="Arial" w:hAnsi="Arial" w:eastAsia="Times New Roman" w:cs="Arial"/>
                <w:b/>
                <w:bCs/>
                <w:color w:val="FFFFFF" w:themeColor="background1"/>
                <w:sz w:val="20"/>
                <w:szCs w:val="20"/>
              </w:rPr>
            </w:pPr>
            <w:r w:rsidRPr="00347C2C">
              <w:rPr>
                <w:rFonts w:ascii="Arial" w:hAnsi="Arial" w:eastAsia="Times New Roman" w:cs="Arial"/>
                <w:b/>
                <w:bCs/>
                <w:color w:val="FFFFFF" w:themeColor="background1"/>
                <w:sz w:val="20"/>
                <w:szCs w:val="20"/>
              </w:rPr>
              <w:t>Secondary structure</w:t>
            </w:r>
          </w:p>
        </w:tc>
        <w:tc>
          <w:tcPr>
            <w:tcW w:w="4202" w:type="dxa"/>
            <w:tcBorders>
              <w:top w:val="single" w:color="auto" w:sz="4" w:space="0"/>
              <w:left w:val="nil"/>
              <w:bottom w:val="single" w:color="auto" w:sz="4" w:space="0"/>
              <w:right w:val="single" w:color="auto" w:sz="4" w:space="0"/>
            </w:tcBorders>
            <w:shd w:val="clear" w:color="auto" w:fill="595959" w:themeFill="text1" w:themeFillTint="A6"/>
            <w:vAlign w:val="center"/>
          </w:tcPr>
          <w:p w:rsidRPr="00347C2C" w:rsidR="00233714" w:rsidP="00233714" w:rsidRDefault="00233714" w14:paraId="540DA6FA" w14:textId="77777777">
            <w:pPr>
              <w:jc w:val="center"/>
              <w:rPr>
                <w:rFonts w:ascii="Arial" w:hAnsi="Arial" w:eastAsia="Times New Roman" w:cs="Arial"/>
                <w:b/>
                <w:bCs/>
                <w:color w:val="FFFFFF" w:themeColor="background1"/>
                <w:sz w:val="20"/>
                <w:szCs w:val="20"/>
              </w:rPr>
            </w:pPr>
            <w:r w:rsidRPr="00347C2C">
              <w:rPr>
                <w:rFonts w:ascii="Arial" w:hAnsi="Arial" w:eastAsia="Times New Roman" w:cs="Arial"/>
                <w:b/>
                <w:bCs/>
                <w:color w:val="FFFFFF" w:themeColor="background1"/>
                <w:sz w:val="20"/>
                <w:szCs w:val="20"/>
              </w:rPr>
              <w:t>Comments</w:t>
            </w:r>
          </w:p>
        </w:tc>
      </w:tr>
      <w:tr w:rsidRPr="00E62507" w:rsidR="00583C86" w:rsidTr="00233714" w14:paraId="438410E0" w14:textId="77777777">
        <w:trPr>
          <w:trHeight w:val="300"/>
        </w:trPr>
        <w:tc>
          <w:tcPr>
            <w:tcW w:w="2245" w:type="dxa"/>
            <w:tcBorders>
              <w:top w:val="nil"/>
              <w:left w:val="single" w:color="auto" w:sz="4" w:space="0"/>
              <w:bottom w:val="single" w:color="auto" w:sz="4" w:space="0"/>
              <w:right w:val="single" w:color="auto" w:sz="4" w:space="0"/>
            </w:tcBorders>
            <w:shd w:val="clear" w:color="auto" w:fill="95B3D7" w:themeFill="accent1" w:themeFillTint="99"/>
            <w:noWrap/>
            <w:vAlign w:val="center"/>
            <w:hideMark/>
          </w:tcPr>
          <w:p w:rsidRPr="00347C2C" w:rsidR="00583C86" w:rsidP="00583C86" w:rsidRDefault="00583C86" w14:paraId="5F33DAD8" w14:textId="328CEAC8">
            <w:pPr>
              <w:jc w:val="center"/>
              <w:rPr>
                <w:rFonts w:ascii="Arial" w:hAnsi="Arial" w:eastAsia="Times New Roman" w:cs="Arial"/>
                <w:bCs/>
                <w:color w:val="000000"/>
                <w:sz w:val="20"/>
                <w:szCs w:val="20"/>
              </w:rPr>
            </w:pPr>
            <w:r w:rsidRPr="00347C2C">
              <w:rPr>
                <w:rFonts w:ascii="Arial" w:hAnsi="Arial" w:eastAsia="Times New Roman" w:cs="Arial"/>
                <w:bCs/>
                <w:color w:val="000000"/>
                <w:sz w:val="20"/>
                <w:szCs w:val="20"/>
              </w:rPr>
              <w:t>ACT, ADNI, ROS/MAP</w:t>
            </w:r>
          </w:p>
        </w:tc>
        <w:tc>
          <w:tcPr>
            <w:tcW w:w="1695" w:type="dxa"/>
            <w:tcBorders>
              <w:top w:val="nil"/>
              <w:left w:val="nil"/>
              <w:bottom w:val="single" w:color="auto" w:sz="4" w:space="0"/>
              <w:right w:val="single" w:color="auto" w:sz="4" w:space="0"/>
            </w:tcBorders>
            <w:shd w:val="clear" w:color="auto" w:fill="95B3D7" w:themeFill="accent1" w:themeFillTint="99"/>
            <w:noWrap/>
            <w:vAlign w:val="center"/>
            <w:hideMark/>
          </w:tcPr>
          <w:p w:rsidRPr="00347C2C" w:rsidR="00583C86" w:rsidP="00583C86" w:rsidRDefault="00583C86" w14:paraId="635F6DE7" w14:textId="239085B3">
            <w:pPr>
              <w:rPr>
                <w:rFonts w:ascii="Arial" w:hAnsi="Arial" w:eastAsia="Times New Roman" w:cs="Arial"/>
                <w:bCs/>
                <w:color w:val="000000"/>
                <w:sz w:val="20"/>
                <w:szCs w:val="20"/>
              </w:rPr>
            </w:pPr>
            <w:proofErr w:type="spellStart"/>
            <w:r w:rsidRPr="00347C2C">
              <w:rPr>
                <w:rFonts w:ascii="Arial" w:hAnsi="Arial" w:eastAsia="Times New Roman" w:cs="Arial"/>
                <w:bCs/>
                <w:color w:val="000000"/>
                <w:sz w:val="20"/>
                <w:szCs w:val="20"/>
              </w:rPr>
              <w:t>mmyear</w:t>
            </w:r>
            <w:proofErr w:type="spellEnd"/>
            <w:r w:rsidRPr="00347C2C">
              <w:rPr>
                <w:rFonts w:ascii="Arial" w:hAnsi="Arial" w:eastAsia="Times New Roman" w:cs="Arial"/>
                <w:bCs/>
                <w:color w:val="000000"/>
                <w:sz w:val="20"/>
                <w:szCs w:val="20"/>
              </w:rPr>
              <w:t xml:space="preserve"> </w:t>
            </w:r>
          </w:p>
        </w:tc>
        <w:tc>
          <w:tcPr>
            <w:tcW w:w="1483" w:type="dxa"/>
            <w:tcBorders>
              <w:top w:val="nil"/>
              <w:left w:val="nil"/>
              <w:bottom w:val="single" w:color="auto" w:sz="4" w:space="0"/>
              <w:right w:val="single" w:color="auto" w:sz="4" w:space="0"/>
            </w:tcBorders>
            <w:shd w:val="clear" w:color="auto" w:fill="95B3D7" w:themeFill="accent1" w:themeFillTint="99"/>
            <w:vAlign w:val="center"/>
          </w:tcPr>
          <w:p w:rsidRPr="00347C2C" w:rsidR="00583C86" w:rsidP="00583C86" w:rsidRDefault="00583C86" w14:paraId="5F082429"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95B3D7" w:themeFill="accent1" w:themeFillTint="99"/>
            <w:vAlign w:val="center"/>
          </w:tcPr>
          <w:p w:rsidRPr="00347C2C" w:rsidR="00583C86" w:rsidP="00583C86" w:rsidRDefault="00583C86" w14:paraId="566032A7" w14:textId="33257DB7">
            <w:pPr>
              <w:rPr>
                <w:rFonts w:ascii="Arial" w:hAnsi="Arial" w:eastAsia="Times New Roman" w:cs="Arial"/>
                <w:bCs/>
                <w:color w:val="000000"/>
                <w:sz w:val="20"/>
                <w:szCs w:val="20"/>
              </w:rPr>
            </w:pPr>
            <w:r w:rsidRPr="00347C2C">
              <w:rPr>
                <w:rFonts w:ascii="Arial" w:hAnsi="Arial" w:eastAsia="Times New Roman" w:cs="Arial"/>
                <w:bCs/>
                <w:color w:val="000000"/>
                <w:sz w:val="20"/>
                <w:szCs w:val="20"/>
              </w:rPr>
              <w:t xml:space="preserve">mmse30_item1 in ROS/MAP; </w:t>
            </w:r>
            <w:proofErr w:type="spellStart"/>
            <w:r w:rsidRPr="00347C2C">
              <w:rPr>
                <w:rFonts w:ascii="Arial" w:hAnsi="Arial" w:eastAsia="Times New Roman" w:cs="Arial"/>
                <w:bCs/>
                <w:color w:val="000000"/>
                <w:sz w:val="20"/>
                <w:szCs w:val="20"/>
              </w:rPr>
              <w:t>yr</w:t>
            </w:r>
            <w:proofErr w:type="spellEnd"/>
            <w:r w:rsidRPr="00347C2C">
              <w:rPr>
                <w:rFonts w:ascii="Arial" w:hAnsi="Arial" w:eastAsia="Times New Roman" w:cs="Arial"/>
                <w:bCs/>
                <w:color w:val="000000"/>
                <w:sz w:val="20"/>
                <w:szCs w:val="20"/>
              </w:rPr>
              <w:t xml:space="preserve"> in ACT; </w:t>
            </w:r>
            <w:proofErr w:type="spellStart"/>
            <w:r w:rsidRPr="00347C2C">
              <w:rPr>
                <w:rFonts w:ascii="Arial" w:hAnsi="Arial" w:eastAsia="Times New Roman" w:cs="Arial"/>
                <w:bCs/>
                <w:color w:val="000000"/>
                <w:sz w:val="20"/>
                <w:szCs w:val="20"/>
              </w:rPr>
              <w:t>mmyear</w:t>
            </w:r>
            <w:proofErr w:type="spellEnd"/>
            <w:r w:rsidRPr="00347C2C">
              <w:rPr>
                <w:rFonts w:ascii="Arial" w:hAnsi="Arial" w:eastAsia="Times New Roman" w:cs="Arial"/>
                <w:bCs/>
                <w:color w:val="000000"/>
                <w:sz w:val="20"/>
                <w:szCs w:val="20"/>
              </w:rPr>
              <w:t xml:space="preserve"> in ADNI</w:t>
            </w:r>
          </w:p>
        </w:tc>
      </w:tr>
      <w:tr w:rsidRPr="00E62507" w:rsidR="00583C86" w:rsidTr="00233714" w14:paraId="06A15E68" w14:textId="77777777">
        <w:trPr>
          <w:trHeight w:val="300"/>
        </w:trPr>
        <w:tc>
          <w:tcPr>
            <w:tcW w:w="2245" w:type="dxa"/>
            <w:tcBorders>
              <w:top w:val="nil"/>
              <w:left w:val="single" w:color="auto" w:sz="4" w:space="0"/>
              <w:bottom w:val="single" w:color="auto" w:sz="4" w:space="0"/>
              <w:right w:val="single" w:color="auto" w:sz="4" w:space="0"/>
            </w:tcBorders>
            <w:shd w:val="clear" w:color="auto" w:fill="95B3D7" w:themeFill="accent1" w:themeFillTint="99"/>
            <w:noWrap/>
            <w:vAlign w:val="center"/>
            <w:hideMark/>
          </w:tcPr>
          <w:p w:rsidRPr="00583C86" w:rsidR="00583C86" w:rsidP="00583C86" w:rsidRDefault="00583C86" w14:paraId="3C8843E8" w14:textId="076FE129">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 ADNI, ROS/MAP</w:t>
            </w:r>
          </w:p>
        </w:tc>
        <w:tc>
          <w:tcPr>
            <w:tcW w:w="1695" w:type="dxa"/>
            <w:tcBorders>
              <w:top w:val="nil"/>
              <w:left w:val="nil"/>
              <w:bottom w:val="single" w:color="auto" w:sz="4" w:space="0"/>
              <w:right w:val="single" w:color="auto" w:sz="4" w:space="0"/>
            </w:tcBorders>
            <w:shd w:val="clear" w:color="auto" w:fill="95B3D7" w:themeFill="accent1" w:themeFillTint="99"/>
            <w:noWrap/>
            <w:vAlign w:val="center"/>
            <w:hideMark/>
          </w:tcPr>
          <w:p w:rsidRPr="00583C86" w:rsidR="00583C86" w:rsidP="00583C86" w:rsidRDefault="00583C86" w14:paraId="52A1EFA6" w14:textId="0C87E8B9">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mmseason</w:t>
            </w:r>
            <w:proofErr w:type="spellEnd"/>
          </w:p>
        </w:tc>
        <w:tc>
          <w:tcPr>
            <w:tcW w:w="1483" w:type="dxa"/>
            <w:tcBorders>
              <w:top w:val="nil"/>
              <w:left w:val="nil"/>
              <w:bottom w:val="single" w:color="auto" w:sz="4" w:space="0"/>
              <w:right w:val="single" w:color="auto" w:sz="4" w:space="0"/>
            </w:tcBorders>
            <w:shd w:val="clear" w:color="auto" w:fill="95B3D7" w:themeFill="accent1" w:themeFillTint="99"/>
            <w:vAlign w:val="center"/>
          </w:tcPr>
          <w:p w:rsidRPr="00583C86" w:rsidR="00583C86" w:rsidP="00583C86" w:rsidRDefault="00583C86" w14:paraId="2973A160"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95B3D7" w:themeFill="accent1" w:themeFillTint="99"/>
            <w:vAlign w:val="center"/>
          </w:tcPr>
          <w:p w:rsidRPr="00583C86" w:rsidR="00583C86" w:rsidP="00583C86" w:rsidRDefault="00583C86" w14:paraId="5402B332" w14:textId="3BA80898">
            <w:pPr>
              <w:rPr>
                <w:rFonts w:ascii="Arial" w:hAnsi="Arial" w:eastAsia="Times New Roman" w:cs="Arial"/>
                <w:bCs/>
                <w:color w:val="000000"/>
                <w:sz w:val="20"/>
                <w:szCs w:val="20"/>
              </w:rPr>
            </w:pPr>
            <w:r w:rsidRPr="00583C86">
              <w:rPr>
                <w:rFonts w:ascii="Arial" w:hAnsi="Arial" w:eastAsia="Times New Roman" w:cs="Arial"/>
                <w:bCs/>
                <w:color w:val="000000"/>
                <w:sz w:val="20"/>
                <w:szCs w:val="20"/>
              </w:rPr>
              <w:t xml:space="preserve">mmse30_item2 in ROS/MAP; </w:t>
            </w:r>
            <w:proofErr w:type="spellStart"/>
            <w:r w:rsidRPr="00583C86">
              <w:rPr>
                <w:rFonts w:ascii="Arial" w:hAnsi="Arial" w:eastAsia="Times New Roman" w:cs="Arial"/>
                <w:bCs/>
                <w:color w:val="000000"/>
                <w:sz w:val="20"/>
                <w:szCs w:val="20"/>
              </w:rPr>
              <w:t>casi_ssn</w:t>
            </w:r>
            <w:proofErr w:type="spellEnd"/>
            <w:r w:rsidRPr="00583C86">
              <w:rPr>
                <w:rFonts w:ascii="Arial" w:hAnsi="Arial" w:eastAsia="Times New Roman" w:cs="Arial"/>
                <w:bCs/>
                <w:color w:val="000000"/>
                <w:sz w:val="20"/>
                <w:szCs w:val="20"/>
              </w:rPr>
              <w:t xml:space="preserve"> in ACT; </w:t>
            </w:r>
            <w:proofErr w:type="spellStart"/>
            <w:r w:rsidRPr="00583C86">
              <w:rPr>
                <w:rFonts w:ascii="Arial" w:hAnsi="Arial" w:eastAsia="Times New Roman" w:cs="Arial"/>
                <w:bCs/>
                <w:color w:val="000000"/>
                <w:sz w:val="20"/>
                <w:szCs w:val="20"/>
              </w:rPr>
              <w:t>mmseason</w:t>
            </w:r>
            <w:proofErr w:type="spellEnd"/>
            <w:r w:rsidRPr="00583C86">
              <w:rPr>
                <w:rFonts w:ascii="Arial" w:hAnsi="Arial" w:eastAsia="Times New Roman" w:cs="Arial"/>
                <w:bCs/>
                <w:color w:val="000000"/>
                <w:sz w:val="20"/>
                <w:szCs w:val="20"/>
              </w:rPr>
              <w:t xml:space="preserve"> in ADNI</w:t>
            </w:r>
          </w:p>
        </w:tc>
      </w:tr>
      <w:tr w:rsidRPr="00E62507" w:rsidR="00583C86" w:rsidTr="00233714" w14:paraId="0147F793" w14:textId="77777777">
        <w:trPr>
          <w:trHeight w:val="300"/>
        </w:trPr>
        <w:tc>
          <w:tcPr>
            <w:tcW w:w="2245" w:type="dxa"/>
            <w:tcBorders>
              <w:top w:val="nil"/>
              <w:left w:val="single" w:color="auto" w:sz="4" w:space="0"/>
              <w:bottom w:val="single" w:color="auto" w:sz="4" w:space="0"/>
              <w:right w:val="single" w:color="auto" w:sz="4" w:space="0"/>
            </w:tcBorders>
            <w:shd w:val="clear" w:color="auto" w:fill="95B3D7" w:themeFill="accent1" w:themeFillTint="99"/>
            <w:noWrap/>
            <w:vAlign w:val="center"/>
            <w:hideMark/>
          </w:tcPr>
          <w:p w:rsidRPr="00583C86" w:rsidR="00583C86" w:rsidP="00583C86" w:rsidRDefault="00583C86" w14:paraId="77AF7C11" w14:textId="1DFC1347">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 ADNI, ROS/MAP</w:t>
            </w:r>
          </w:p>
        </w:tc>
        <w:tc>
          <w:tcPr>
            <w:tcW w:w="1695" w:type="dxa"/>
            <w:tcBorders>
              <w:top w:val="nil"/>
              <w:left w:val="nil"/>
              <w:bottom w:val="single" w:color="auto" w:sz="4" w:space="0"/>
              <w:right w:val="single" w:color="auto" w:sz="4" w:space="0"/>
            </w:tcBorders>
            <w:shd w:val="clear" w:color="auto" w:fill="95B3D7" w:themeFill="accent1" w:themeFillTint="99"/>
            <w:noWrap/>
            <w:vAlign w:val="center"/>
            <w:hideMark/>
          </w:tcPr>
          <w:p w:rsidRPr="00583C86" w:rsidR="00583C86" w:rsidP="00583C86" w:rsidRDefault="00583C86" w14:paraId="22379289" w14:textId="3F05855B">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mmdate</w:t>
            </w:r>
            <w:proofErr w:type="spellEnd"/>
          </w:p>
        </w:tc>
        <w:tc>
          <w:tcPr>
            <w:tcW w:w="1483" w:type="dxa"/>
            <w:tcBorders>
              <w:top w:val="nil"/>
              <w:left w:val="nil"/>
              <w:bottom w:val="single" w:color="auto" w:sz="4" w:space="0"/>
              <w:right w:val="single" w:color="auto" w:sz="4" w:space="0"/>
            </w:tcBorders>
            <w:shd w:val="clear" w:color="auto" w:fill="95B3D7" w:themeFill="accent1" w:themeFillTint="99"/>
            <w:vAlign w:val="center"/>
          </w:tcPr>
          <w:p w:rsidRPr="00583C86" w:rsidR="00583C86" w:rsidP="00583C86" w:rsidRDefault="00583C86" w14:paraId="48FD5D12" w14:textId="29839BD6">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F7</w:t>
            </w:r>
          </w:p>
        </w:tc>
        <w:tc>
          <w:tcPr>
            <w:tcW w:w="4202" w:type="dxa"/>
            <w:tcBorders>
              <w:top w:val="nil"/>
              <w:left w:val="nil"/>
              <w:bottom w:val="single" w:color="auto" w:sz="4" w:space="0"/>
              <w:right w:val="single" w:color="auto" w:sz="4" w:space="0"/>
            </w:tcBorders>
            <w:shd w:val="clear" w:color="auto" w:fill="95B3D7" w:themeFill="accent1" w:themeFillTint="99"/>
            <w:vAlign w:val="center"/>
          </w:tcPr>
          <w:p w:rsidRPr="00583C86" w:rsidR="00583C86" w:rsidP="00583C86" w:rsidRDefault="00583C86" w14:paraId="3AE86A6F" w14:textId="07D5E8F3">
            <w:pPr>
              <w:rPr>
                <w:rFonts w:ascii="Arial" w:hAnsi="Arial" w:eastAsia="Times New Roman" w:cs="Arial"/>
                <w:bCs/>
                <w:color w:val="000000"/>
                <w:sz w:val="20"/>
                <w:szCs w:val="20"/>
              </w:rPr>
            </w:pPr>
            <w:r w:rsidRPr="00583C86">
              <w:rPr>
                <w:rFonts w:ascii="Arial" w:hAnsi="Arial" w:eastAsia="Times New Roman" w:cs="Arial"/>
                <w:bCs/>
                <w:color w:val="000000"/>
                <w:sz w:val="20"/>
                <w:szCs w:val="20"/>
              </w:rPr>
              <w:t xml:space="preserve">mmse30_item3 in ROS/MAP; </w:t>
            </w:r>
            <w:proofErr w:type="spellStart"/>
            <w:r w:rsidRPr="00583C86">
              <w:rPr>
                <w:rFonts w:ascii="Arial" w:hAnsi="Arial" w:eastAsia="Times New Roman" w:cs="Arial"/>
                <w:bCs/>
                <w:color w:val="000000"/>
                <w:sz w:val="20"/>
                <w:szCs w:val="20"/>
              </w:rPr>
              <w:t>casi_dat</w:t>
            </w:r>
            <w:proofErr w:type="spellEnd"/>
            <w:r w:rsidRPr="00583C86">
              <w:rPr>
                <w:rFonts w:ascii="Arial" w:hAnsi="Arial" w:eastAsia="Times New Roman" w:cs="Arial"/>
                <w:bCs/>
                <w:color w:val="000000"/>
                <w:sz w:val="20"/>
                <w:szCs w:val="20"/>
              </w:rPr>
              <w:t xml:space="preserve"> in ACT; </w:t>
            </w:r>
            <w:proofErr w:type="spellStart"/>
            <w:r w:rsidRPr="00583C86">
              <w:rPr>
                <w:rFonts w:ascii="Arial" w:hAnsi="Arial" w:eastAsia="Times New Roman" w:cs="Arial"/>
                <w:bCs/>
                <w:color w:val="000000"/>
                <w:sz w:val="20"/>
                <w:szCs w:val="20"/>
              </w:rPr>
              <w:t>mmdate</w:t>
            </w:r>
            <w:proofErr w:type="spellEnd"/>
            <w:r w:rsidRPr="00583C86">
              <w:rPr>
                <w:rFonts w:ascii="Arial" w:hAnsi="Arial" w:eastAsia="Times New Roman" w:cs="Arial"/>
                <w:bCs/>
                <w:color w:val="000000"/>
                <w:sz w:val="20"/>
                <w:szCs w:val="20"/>
              </w:rPr>
              <w:t xml:space="preserve"> in ADNI</w:t>
            </w:r>
          </w:p>
        </w:tc>
      </w:tr>
      <w:tr w:rsidRPr="00E62507" w:rsidR="00583C86" w:rsidTr="00233714" w14:paraId="5B236364" w14:textId="77777777">
        <w:trPr>
          <w:trHeight w:val="300"/>
        </w:trPr>
        <w:tc>
          <w:tcPr>
            <w:tcW w:w="2245" w:type="dxa"/>
            <w:tcBorders>
              <w:top w:val="nil"/>
              <w:left w:val="single" w:color="auto" w:sz="4" w:space="0"/>
              <w:bottom w:val="single" w:color="auto" w:sz="4" w:space="0"/>
              <w:right w:val="single" w:color="auto" w:sz="4" w:space="0"/>
            </w:tcBorders>
            <w:shd w:val="clear" w:color="auto" w:fill="95B3D7" w:themeFill="accent1" w:themeFillTint="99"/>
            <w:noWrap/>
            <w:vAlign w:val="center"/>
            <w:hideMark/>
          </w:tcPr>
          <w:p w:rsidRPr="00583C86" w:rsidR="00583C86" w:rsidP="00583C86" w:rsidRDefault="00583C86" w14:paraId="40F16E50" w14:textId="7070BB75">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 ADNI, ROS/MAP</w:t>
            </w:r>
          </w:p>
        </w:tc>
        <w:tc>
          <w:tcPr>
            <w:tcW w:w="1695" w:type="dxa"/>
            <w:tcBorders>
              <w:top w:val="nil"/>
              <w:left w:val="nil"/>
              <w:bottom w:val="single" w:color="auto" w:sz="4" w:space="0"/>
              <w:right w:val="single" w:color="auto" w:sz="4" w:space="0"/>
            </w:tcBorders>
            <w:shd w:val="clear" w:color="auto" w:fill="95B3D7" w:themeFill="accent1" w:themeFillTint="99"/>
            <w:noWrap/>
            <w:vAlign w:val="center"/>
            <w:hideMark/>
          </w:tcPr>
          <w:p w:rsidRPr="00583C86" w:rsidR="00583C86" w:rsidP="00583C86" w:rsidRDefault="00583C86" w14:paraId="0921B77A" w14:textId="02384C94">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mmday</w:t>
            </w:r>
            <w:proofErr w:type="spellEnd"/>
          </w:p>
        </w:tc>
        <w:tc>
          <w:tcPr>
            <w:tcW w:w="1483" w:type="dxa"/>
            <w:tcBorders>
              <w:top w:val="nil"/>
              <w:left w:val="nil"/>
              <w:bottom w:val="single" w:color="auto" w:sz="4" w:space="0"/>
              <w:right w:val="single" w:color="auto" w:sz="4" w:space="0"/>
            </w:tcBorders>
            <w:shd w:val="clear" w:color="auto" w:fill="95B3D7" w:themeFill="accent1" w:themeFillTint="99"/>
            <w:vAlign w:val="center"/>
          </w:tcPr>
          <w:p w:rsidRPr="00583C86" w:rsidR="00583C86" w:rsidP="00583C86" w:rsidRDefault="00583C86" w14:paraId="6D887C0A"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95B3D7" w:themeFill="accent1" w:themeFillTint="99"/>
            <w:vAlign w:val="center"/>
          </w:tcPr>
          <w:p w:rsidRPr="00583C86" w:rsidR="00583C86" w:rsidP="00583C86" w:rsidRDefault="00583C86" w14:paraId="280B78BB" w14:textId="2560B1BF">
            <w:pPr>
              <w:rPr>
                <w:rFonts w:ascii="Arial" w:hAnsi="Arial" w:eastAsia="Times New Roman" w:cs="Arial"/>
                <w:bCs/>
                <w:color w:val="000000"/>
                <w:sz w:val="20"/>
                <w:szCs w:val="20"/>
              </w:rPr>
            </w:pPr>
            <w:r w:rsidRPr="00583C86">
              <w:rPr>
                <w:rFonts w:ascii="Arial" w:hAnsi="Arial" w:eastAsia="Times New Roman" w:cs="Arial"/>
                <w:bCs/>
                <w:color w:val="000000"/>
                <w:sz w:val="20"/>
                <w:szCs w:val="20"/>
              </w:rPr>
              <w:t xml:space="preserve">mmse30_item4 in ROS/MAP; day in ACT; </w:t>
            </w:r>
            <w:proofErr w:type="spellStart"/>
            <w:r w:rsidRPr="00583C86">
              <w:rPr>
                <w:rFonts w:ascii="Arial" w:hAnsi="Arial" w:eastAsia="Times New Roman" w:cs="Arial"/>
                <w:bCs/>
                <w:color w:val="000000"/>
                <w:sz w:val="20"/>
                <w:szCs w:val="20"/>
              </w:rPr>
              <w:t>mmday</w:t>
            </w:r>
            <w:proofErr w:type="spellEnd"/>
            <w:r w:rsidRPr="00583C86">
              <w:rPr>
                <w:rFonts w:ascii="Arial" w:hAnsi="Arial" w:eastAsia="Times New Roman" w:cs="Arial"/>
                <w:bCs/>
                <w:color w:val="000000"/>
                <w:sz w:val="20"/>
                <w:szCs w:val="20"/>
              </w:rPr>
              <w:t xml:space="preserve"> in ADNI</w:t>
            </w:r>
          </w:p>
        </w:tc>
      </w:tr>
      <w:tr w:rsidRPr="00E62507" w:rsidR="00583C86" w:rsidTr="00233714" w14:paraId="795A92A5" w14:textId="77777777">
        <w:trPr>
          <w:trHeight w:val="300"/>
        </w:trPr>
        <w:tc>
          <w:tcPr>
            <w:tcW w:w="2245" w:type="dxa"/>
            <w:tcBorders>
              <w:top w:val="nil"/>
              <w:left w:val="single" w:color="auto" w:sz="4" w:space="0"/>
              <w:bottom w:val="single" w:color="auto" w:sz="4" w:space="0"/>
              <w:right w:val="single" w:color="auto" w:sz="4" w:space="0"/>
            </w:tcBorders>
            <w:shd w:val="clear" w:color="auto" w:fill="95B3D7" w:themeFill="accent1" w:themeFillTint="99"/>
            <w:noWrap/>
            <w:vAlign w:val="center"/>
            <w:hideMark/>
          </w:tcPr>
          <w:p w:rsidRPr="00583C86" w:rsidR="00583C86" w:rsidP="00583C86" w:rsidRDefault="00583C86" w14:paraId="77A8DBC6" w14:textId="66003270">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 ADNI, ROS/MAP</w:t>
            </w:r>
          </w:p>
        </w:tc>
        <w:tc>
          <w:tcPr>
            <w:tcW w:w="1695" w:type="dxa"/>
            <w:tcBorders>
              <w:top w:val="nil"/>
              <w:left w:val="nil"/>
              <w:bottom w:val="single" w:color="auto" w:sz="4" w:space="0"/>
              <w:right w:val="single" w:color="auto" w:sz="4" w:space="0"/>
            </w:tcBorders>
            <w:shd w:val="clear" w:color="auto" w:fill="95B3D7" w:themeFill="accent1" w:themeFillTint="99"/>
            <w:noWrap/>
            <w:vAlign w:val="center"/>
            <w:hideMark/>
          </w:tcPr>
          <w:p w:rsidRPr="00583C86" w:rsidR="00583C86" w:rsidP="00583C86" w:rsidRDefault="00583C86" w14:paraId="24044314" w14:textId="673843BA">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mmmonth</w:t>
            </w:r>
            <w:proofErr w:type="spellEnd"/>
            <w:r w:rsidRPr="00583C86">
              <w:rPr>
                <w:rFonts w:ascii="Arial" w:hAnsi="Arial" w:eastAsia="Times New Roman" w:cs="Arial"/>
                <w:bCs/>
                <w:color w:val="000000"/>
                <w:sz w:val="20"/>
                <w:szCs w:val="20"/>
              </w:rPr>
              <w:t xml:space="preserve"> </w:t>
            </w:r>
          </w:p>
        </w:tc>
        <w:tc>
          <w:tcPr>
            <w:tcW w:w="1483" w:type="dxa"/>
            <w:tcBorders>
              <w:top w:val="nil"/>
              <w:left w:val="nil"/>
              <w:bottom w:val="single" w:color="auto" w:sz="4" w:space="0"/>
              <w:right w:val="single" w:color="auto" w:sz="4" w:space="0"/>
            </w:tcBorders>
            <w:shd w:val="clear" w:color="auto" w:fill="95B3D7" w:themeFill="accent1" w:themeFillTint="99"/>
            <w:vAlign w:val="center"/>
          </w:tcPr>
          <w:p w:rsidRPr="00583C86" w:rsidR="00583C86" w:rsidP="00583C86" w:rsidRDefault="00583C86" w14:paraId="528E0B64" w14:textId="17884C3B">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F7</w:t>
            </w:r>
          </w:p>
        </w:tc>
        <w:tc>
          <w:tcPr>
            <w:tcW w:w="4202" w:type="dxa"/>
            <w:tcBorders>
              <w:top w:val="nil"/>
              <w:left w:val="nil"/>
              <w:bottom w:val="single" w:color="auto" w:sz="4" w:space="0"/>
              <w:right w:val="single" w:color="auto" w:sz="4" w:space="0"/>
            </w:tcBorders>
            <w:shd w:val="clear" w:color="auto" w:fill="95B3D7" w:themeFill="accent1" w:themeFillTint="99"/>
            <w:vAlign w:val="center"/>
          </w:tcPr>
          <w:p w:rsidRPr="00583C86" w:rsidR="00583C86" w:rsidP="00583C86" w:rsidRDefault="00583C86" w14:paraId="2E57CCDA" w14:textId="74D1F0F7">
            <w:pPr>
              <w:rPr>
                <w:rFonts w:ascii="Arial" w:hAnsi="Arial" w:eastAsia="Times New Roman" w:cs="Arial"/>
                <w:bCs/>
                <w:color w:val="000000"/>
                <w:sz w:val="20"/>
                <w:szCs w:val="20"/>
              </w:rPr>
            </w:pPr>
            <w:r w:rsidRPr="00583C86">
              <w:rPr>
                <w:rFonts w:ascii="Arial" w:hAnsi="Arial" w:eastAsia="Times New Roman" w:cs="Arial"/>
                <w:bCs/>
                <w:color w:val="000000"/>
                <w:sz w:val="20"/>
                <w:szCs w:val="20"/>
              </w:rPr>
              <w:t xml:space="preserve">mmse30_item5 in ROS/MAP; </w:t>
            </w:r>
            <w:proofErr w:type="spellStart"/>
            <w:r w:rsidRPr="00583C86">
              <w:rPr>
                <w:rFonts w:ascii="Arial" w:hAnsi="Arial" w:eastAsia="Times New Roman" w:cs="Arial"/>
                <w:bCs/>
                <w:color w:val="000000"/>
                <w:sz w:val="20"/>
                <w:szCs w:val="20"/>
              </w:rPr>
              <w:t>mo</w:t>
            </w:r>
            <w:proofErr w:type="spellEnd"/>
            <w:r w:rsidRPr="00583C86">
              <w:rPr>
                <w:rFonts w:ascii="Arial" w:hAnsi="Arial" w:eastAsia="Times New Roman" w:cs="Arial"/>
                <w:bCs/>
                <w:color w:val="000000"/>
                <w:sz w:val="20"/>
                <w:szCs w:val="20"/>
              </w:rPr>
              <w:t xml:space="preserve"> in ACT; </w:t>
            </w:r>
            <w:proofErr w:type="spellStart"/>
            <w:r w:rsidRPr="00583C86">
              <w:rPr>
                <w:rFonts w:ascii="Arial" w:hAnsi="Arial" w:eastAsia="Times New Roman" w:cs="Arial"/>
                <w:bCs/>
                <w:color w:val="000000"/>
                <w:sz w:val="20"/>
                <w:szCs w:val="20"/>
              </w:rPr>
              <w:t>mmmonth</w:t>
            </w:r>
            <w:proofErr w:type="spellEnd"/>
            <w:r w:rsidRPr="00583C86">
              <w:rPr>
                <w:rFonts w:ascii="Arial" w:hAnsi="Arial" w:eastAsia="Times New Roman" w:cs="Arial"/>
                <w:bCs/>
                <w:color w:val="000000"/>
                <w:sz w:val="20"/>
                <w:szCs w:val="20"/>
              </w:rPr>
              <w:t xml:space="preserve"> in ADNI</w:t>
            </w:r>
          </w:p>
        </w:tc>
      </w:tr>
      <w:tr w:rsidRPr="00E62507" w:rsidR="00583C86" w:rsidTr="00233714" w14:paraId="3B8A18B5" w14:textId="77777777">
        <w:trPr>
          <w:trHeight w:val="300"/>
        </w:trPr>
        <w:tc>
          <w:tcPr>
            <w:tcW w:w="2245" w:type="dxa"/>
            <w:tcBorders>
              <w:top w:val="nil"/>
              <w:left w:val="single" w:color="auto" w:sz="4" w:space="0"/>
              <w:bottom w:val="single" w:color="auto" w:sz="4" w:space="0"/>
              <w:right w:val="single" w:color="auto" w:sz="4" w:space="0"/>
            </w:tcBorders>
            <w:shd w:val="clear" w:color="auto" w:fill="95B3D7" w:themeFill="accent1" w:themeFillTint="99"/>
            <w:noWrap/>
            <w:vAlign w:val="center"/>
            <w:hideMark/>
          </w:tcPr>
          <w:p w:rsidRPr="00583C86" w:rsidR="00583C86" w:rsidP="00583C86" w:rsidRDefault="00583C86" w14:paraId="22B8C0C6" w14:textId="2F716DF8">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 ADNI, ROS/MAP</w:t>
            </w:r>
          </w:p>
        </w:tc>
        <w:tc>
          <w:tcPr>
            <w:tcW w:w="1695" w:type="dxa"/>
            <w:tcBorders>
              <w:top w:val="nil"/>
              <w:left w:val="nil"/>
              <w:bottom w:val="single" w:color="auto" w:sz="4" w:space="0"/>
              <w:right w:val="single" w:color="auto" w:sz="4" w:space="0"/>
            </w:tcBorders>
            <w:shd w:val="clear" w:color="auto" w:fill="95B3D7" w:themeFill="accent1" w:themeFillTint="99"/>
            <w:noWrap/>
            <w:vAlign w:val="center"/>
            <w:hideMark/>
          </w:tcPr>
          <w:p w:rsidRPr="00583C86" w:rsidR="00583C86" w:rsidP="00583C86" w:rsidRDefault="00583C86" w14:paraId="24C83716" w14:textId="384FBA44">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mmctst</w:t>
            </w:r>
            <w:proofErr w:type="spellEnd"/>
            <w:r w:rsidRPr="00583C86">
              <w:rPr>
                <w:rFonts w:ascii="Arial" w:hAnsi="Arial" w:eastAsia="Times New Roman" w:cs="Arial"/>
                <w:bCs/>
                <w:color w:val="000000"/>
                <w:sz w:val="20"/>
                <w:szCs w:val="20"/>
              </w:rPr>
              <w:t xml:space="preserve"> </w:t>
            </w:r>
          </w:p>
        </w:tc>
        <w:tc>
          <w:tcPr>
            <w:tcW w:w="1483" w:type="dxa"/>
            <w:tcBorders>
              <w:top w:val="nil"/>
              <w:left w:val="single" w:color="auto" w:sz="4" w:space="0"/>
              <w:bottom w:val="single" w:color="auto" w:sz="4" w:space="0"/>
              <w:right w:val="single" w:color="auto" w:sz="4" w:space="0"/>
            </w:tcBorders>
            <w:shd w:val="clear" w:color="auto" w:fill="95B3D7" w:themeFill="accent1" w:themeFillTint="99"/>
            <w:vAlign w:val="center"/>
          </w:tcPr>
          <w:p w:rsidRPr="00583C86" w:rsidR="00583C86" w:rsidP="00583C86" w:rsidRDefault="00583C86" w14:paraId="2FF60196" w14:textId="77777777">
            <w:pPr>
              <w:jc w:val="center"/>
              <w:rPr>
                <w:rFonts w:ascii="Arial" w:hAnsi="Arial" w:eastAsia="Times New Roman" w:cs="Arial"/>
                <w:bCs/>
                <w:color w:val="000000"/>
                <w:sz w:val="20"/>
                <w:szCs w:val="20"/>
              </w:rPr>
            </w:pPr>
          </w:p>
        </w:tc>
        <w:tc>
          <w:tcPr>
            <w:tcW w:w="4202" w:type="dxa"/>
            <w:tcBorders>
              <w:top w:val="single" w:color="auto" w:sz="4" w:space="0"/>
              <w:left w:val="nil"/>
              <w:bottom w:val="single" w:color="auto" w:sz="4" w:space="0"/>
              <w:right w:val="single" w:color="auto" w:sz="4" w:space="0"/>
            </w:tcBorders>
            <w:shd w:val="clear" w:color="auto" w:fill="95B3D7" w:themeFill="accent1" w:themeFillTint="99"/>
            <w:vAlign w:val="center"/>
          </w:tcPr>
          <w:p w:rsidRPr="00583C86" w:rsidR="00583C86" w:rsidP="00583C86" w:rsidRDefault="00583C86" w14:paraId="0BA7B2FC" w14:textId="358B81D1">
            <w:pPr>
              <w:rPr>
                <w:rFonts w:ascii="Arial" w:hAnsi="Arial" w:eastAsia="Times New Roman" w:cs="Arial"/>
                <w:bCs/>
                <w:color w:val="000000"/>
                <w:sz w:val="20"/>
                <w:szCs w:val="20"/>
              </w:rPr>
            </w:pPr>
            <w:r w:rsidRPr="00583C86">
              <w:rPr>
                <w:rFonts w:ascii="Arial" w:hAnsi="Arial" w:eastAsia="Times New Roman" w:cs="Arial"/>
                <w:bCs/>
                <w:color w:val="000000"/>
                <w:sz w:val="20"/>
                <w:szCs w:val="20"/>
              </w:rPr>
              <w:t>Collapsed (mmse30_item6 mmse30_item8) in ROS/MAP and (</w:t>
            </w:r>
            <w:proofErr w:type="spellStart"/>
            <w:r w:rsidRPr="00583C86">
              <w:rPr>
                <w:rFonts w:ascii="Arial" w:hAnsi="Arial" w:eastAsia="Times New Roman" w:cs="Arial"/>
                <w:bCs/>
                <w:color w:val="000000"/>
                <w:sz w:val="20"/>
                <w:szCs w:val="20"/>
              </w:rPr>
              <w:t>mmcity</w:t>
            </w:r>
            <w:proofErr w:type="spellEnd"/>
            <w:r w:rsidRPr="00583C86">
              <w:rPr>
                <w:rFonts w:ascii="Arial" w:hAnsi="Arial" w:eastAsia="Times New Roman" w:cs="Arial"/>
                <w:bCs/>
                <w:color w:val="000000"/>
                <w:sz w:val="20"/>
                <w:szCs w:val="20"/>
              </w:rPr>
              <w:t xml:space="preserve"> </w:t>
            </w:r>
            <w:proofErr w:type="spellStart"/>
            <w:r w:rsidRPr="00583C86">
              <w:rPr>
                <w:rFonts w:ascii="Arial" w:hAnsi="Arial" w:eastAsia="Times New Roman" w:cs="Arial"/>
                <w:bCs/>
                <w:color w:val="000000"/>
                <w:sz w:val="20"/>
                <w:szCs w:val="20"/>
              </w:rPr>
              <w:t>mmstate</w:t>
            </w:r>
            <w:proofErr w:type="spellEnd"/>
            <w:r w:rsidRPr="00583C86">
              <w:rPr>
                <w:rFonts w:ascii="Arial" w:hAnsi="Arial" w:eastAsia="Times New Roman" w:cs="Arial"/>
                <w:bCs/>
                <w:color w:val="000000"/>
                <w:sz w:val="20"/>
                <w:szCs w:val="20"/>
              </w:rPr>
              <w:t>) in ADNI to create a single variable; spa in ACT</w:t>
            </w:r>
          </w:p>
        </w:tc>
      </w:tr>
      <w:tr w:rsidRPr="00E62507" w:rsidR="00583C86" w:rsidTr="00233714" w14:paraId="0039F87D" w14:textId="77777777">
        <w:trPr>
          <w:trHeight w:val="300"/>
        </w:trPr>
        <w:tc>
          <w:tcPr>
            <w:tcW w:w="2245" w:type="dxa"/>
            <w:tcBorders>
              <w:top w:val="nil"/>
              <w:left w:val="single" w:color="auto" w:sz="4" w:space="0"/>
              <w:bottom w:val="single" w:color="auto" w:sz="4" w:space="0"/>
              <w:right w:val="single" w:color="auto" w:sz="4" w:space="0"/>
            </w:tcBorders>
            <w:shd w:val="clear" w:color="auto" w:fill="95B3D7" w:themeFill="accent1" w:themeFillTint="99"/>
            <w:noWrap/>
            <w:vAlign w:val="center"/>
          </w:tcPr>
          <w:p w:rsidRPr="00583C86" w:rsidR="00583C86" w:rsidP="00583C86" w:rsidRDefault="00583C86" w14:paraId="3BE2A335" w14:textId="5048F9C8">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 ADNI, ROS/MAP</w:t>
            </w:r>
          </w:p>
        </w:tc>
        <w:tc>
          <w:tcPr>
            <w:tcW w:w="1695" w:type="dxa"/>
            <w:tcBorders>
              <w:top w:val="nil"/>
              <w:left w:val="nil"/>
              <w:bottom w:val="single" w:color="auto" w:sz="4" w:space="0"/>
              <w:right w:val="single" w:color="auto" w:sz="4" w:space="0"/>
            </w:tcBorders>
            <w:shd w:val="clear" w:color="auto" w:fill="95B3D7" w:themeFill="accent1" w:themeFillTint="99"/>
            <w:noWrap/>
            <w:vAlign w:val="center"/>
          </w:tcPr>
          <w:p w:rsidRPr="00583C86" w:rsidR="00583C86" w:rsidP="00583C86" w:rsidRDefault="00583C86" w14:paraId="009BFEBA" w14:textId="037C5603">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limmtotal</w:t>
            </w:r>
            <w:proofErr w:type="spellEnd"/>
          </w:p>
        </w:tc>
        <w:tc>
          <w:tcPr>
            <w:tcW w:w="1483" w:type="dxa"/>
            <w:tcBorders>
              <w:top w:val="nil"/>
              <w:left w:val="nil"/>
              <w:bottom w:val="single" w:color="auto" w:sz="4" w:space="0"/>
              <w:right w:val="single" w:color="auto" w:sz="4" w:space="0"/>
            </w:tcBorders>
            <w:shd w:val="clear" w:color="auto" w:fill="95B3D7" w:themeFill="accent1" w:themeFillTint="99"/>
            <w:vAlign w:val="center"/>
          </w:tcPr>
          <w:p w:rsidRPr="00583C86" w:rsidR="00583C86" w:rsidP="00583C86" w:rsidRDefault="00583C86" w14:paraId="7B87CA35" w14:textId="16402E1E">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F2</w:t>
            </w:r>
          </w:p>
        </w:tc>
        <w:tc>
          <w:tcPr>
            <w:tcW w:w="4202" w:type="dxa"/>
            <w:tcBorders>
              <w:top w:val="nil"/>
              <w:left w:val="nil"/>
              <w:bottom w:val="single" w:color="auto" w:sz="4" w:space="0"/>
              <w:right w:val="single" w:color="auto" w:sz="4" w:space="0"/>
            </w:tcBorders>
            <w:shd w:val="clear" w:color="auto" w:fill="95B3D7" w:themeFill="accent1" w:themeFillTint="99"/>
            <w:vAlign w:val="center"/>
          </w:tcPr>
          <w:p w:rsidRPr="00583C86" w:rsidR="00583C86" w:rsidP="00583C86" w:rsidRDefault="00583C86" w14:paraId="23654CA4" w14:textId="2937A706">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limmtotal</w:t>
            </w:r>
            <w:proofErr w:type="spellEnd"/>
            <w:r w:rsidRPr="00583C86">
              <w:rPr>
                <w:rFonts w:ascii="Arial" w:hAnsi="Arial" w:eastAsia="Times New Roman" w:cs="Arial"/>
                <w:bCs/>
                <w:color w:val="000000"/>
                <w:sz w:val="20"/>
                <w:szCs w:val="20"/>
              </w:rPr>
              <w:t xml:space="preserve"> in ADNI; </w:t>
            </w:r>
            <w:proofErr w:type="spellStart"/>
            <w:r w:rsidRPr="00583C86">
              <w:rPr>
                <w:rFonts w:ascii="Arial" w:hAnsi="Arial" w:eastAsia="Times New Roman" w:cs="Arial"/>
                <w:bCs/>
                <w:color w:val="000000"/>
                <w:sz w:val="20"/>
                <w:szCs w:val="20"/>
              </w:rPr>
              <w:t>w_lm_ima</w:t>
            </w:r>
            <w:proofErr w:type="spellEnd"/>
            <w:r w:rsidRPr="00583C86">
              <w:rPr>
                <w:rFonts w:ascii="Arial" w:hAnsi="Arial" w:eastAsia="Times New Roman" w:cs="Arial"/>
                <w:bCs/>
                <w:color w:val="000000"/>
                <w:sz w:val="20"/>
                <w:szCs w:val="20"/>
              </w:rPr>
              <w:t xml:space="preserve"> in ACT; </w:t>
            </w:r>
            <w:proofErr w:type="spellStart"/>
            <w:r w:rsidRPr="00583C86">
              <w:rPr>
                <w:rFonts w:ascii="Arial" w:hAnsi="Arial" w:eastAsia="Times New Roman" w:cs="Arial"/>
                <w:bCs/>
                <w:color w:val="000000"/>
                <w:sz w:val="20"/>
                <w:szCs w:val="20"/>
              </w:rPr>
              <w:t>cts_story</w:t>
            </w:r>
            <w:proofErr w:type="spellEnd"/>
            <w:r w:rsidRPr="00583C86">
              <w:rPr>
                <w:rFonts w:ascii="Arial" w:hAnsi="Arial" w:eastAsia="Times New Roman" w:cs="Arial"/>
                <w:bCs/>
                <w:color w:val="000000"/>
                <w:sz w:val="20"/>
                <w:szCs w:val="20"/>
              </w:rPr>
              <w:t xml:space="preserve"> in ROS/MAP</w:t>
            </w:r>
          </w:p>
        </w:tc>
      </w:tr>
      <w:tr w:rsidRPr="00E62507" w:rsidR="00583C86" w:rsidTr="00233714" w14:paraId="0E439B38" w14:textId="77777777">
        <w:trPr>
          <w:trHeight w:val="300"/>
        </w:trPr>
        <w:tc>
          <w:tcPr>
            <w:tcW w:w="2245" w:type="dxa"/>
            <w:tcBorders>
              <w:top w:val="nil"/>
              <w:left w:val="single" w:color="auto" w:sz="4" w:space="0"/>
              <w:bottom w:val="single" w:color="auto" w:sz="4" w:space="0"/>
              <w:right w:val="single" w:color="auto" w:sz="4" w:space="0"/>
            </w:tcBorders>
            <w:shd w:val="clear" w:color="auto" w:fill="95B3D7" w:themeFill="accent1" w:themeFillTint="99"/>
            <w:noWrap/>
            <w:vAlign w:val="center"/>
          </w:tcPr>
          <w:p w:rsidRPr="00583C86" w:rsidR="00583C86" w:rsidP="00583C86" w:rsidRDefault="00583C86" w14:paraId="4AFE7CC5" w14:textId="03C0650E">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 ADNI, ROS/MAP</w:t>
            </w:r>
          </w:p>
        </w:tc>
        <w:tc>
          <w:tcPr>
            <w:tcW w:w="1695" w:type="dxa"/>
            <w:tcBorders>
              <w:top w:val="nil"/>
              <w:left w:val="nil"/>
              <w:bottom w:val="single" w:color="auto" w:sz="4" w:space="0"/>
              <w:right w:val="single" w:color="auto" w:sz="4" w:space="0"/>
            </w:tcBorders>
            <w:shd w:val="clear" w:color="auto" w:fill="95B3D7" w:themeFill="accent1" w:themeFillTint="99"/>
            <w:noWrap/>
            <w:vAlign w:val="center"/>
          </w:tcPr>
          <w:p w:rsidRPr="00583C86" w:rsidR="00583C86" w:rsidP="00583C86" w:rsidRDefault="00583C86" w14:paraId="20057599" w14:textId="79CF6A74">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ldeltotal</w:t>
            </w:r>
            <w:proofErr w:type="spellEnd"/>
          </w:p>
        </w:tc>
        <w:tc>
          <w:tcPr>
            <w:tcW w:w="1483" w:type="dxa"/>
            <w:tcBorders>
              <w:top w:val="nil"/>
              <w:left w:val="nil"/>
              <w:bottom w:val="single" w:color="auto" w:sz="4" w:space="0"/>
              <w:right w:val="single" w:color="auto" w:sz="4" w:space="0"/>
            </w:tcBorders>
            <w:shd w:val="clear" w:color="auto" w:fill="95B3D7" w:themeFill="accent1" w:themeFillTint="99"/>
            <w:vAlign w:val="center"/>
          </w:tcPr>
          <w:p w:rsidRPr="00583C86" w:rsidR="00583C86" w:rsidP="00583C86" w:rsidRDefault="00583C86" w14:paraId="0C7D4341" w14:textId="541C2682">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F2</w:t>
            </w:r>
          </w:p>
        </w:tc>
        <w:tc>
          <w:tcPr>
            <w:tcW w:w="4202" w:type="dxa"/>
            <w:tcBorders>
              <w:top w:val="nil"/>
              <w:left w:val="nil"/>
              <w:bottom w:val="single" w:color="auto" w:sz="4" w:space="0"/>
              <w:right w:val="single" w:color="auto" w:sz="4" w:space="0"/>
            </w:tcBorders>
            <w:shd w:val="clear" w:color="auto" w:fill="95B3D7" w:themeFill="accent1" w:themeFillTint="99"/>
            <w:vAlign w:val="center"/>
          </w:tcPr>
          <w:p w:rsidRPr="00583C86" w:rsidR="00583C86" w:rsidP="00583C86" w:rsidRDefault="00583C86" w14:paraId="3C89D1D5" w14:textId="70FE190A">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ldeltotal</w:t>
            </w:r>
            <w:proofErr w:type="spellEnd"/>
            <w:r w:rsidRPr="00583C86">
              <w:rPr>
                <w:rFonts w:ascii="Arial" w:hAnsi="Arial" w:eastAsia="Times New Roman" w:cs="Arial"/>
                <w:bCs/>
                <w:color w:val="000000"/>
                <w:sz w:val="20"/>
                <w:szCs w:val="20"/>
              </w:rPr>
              <w:t xml:space="preserve"> in ADNI; </w:t>
            </w:r>
            <w:proofErr w:type="spellStart"/>
            <w:r w:rsidRPr="00583C86">
              <w:rPr>
                <w:rFonts w:ascii="Arial" w:hAnsi="Arial" w:eastAsia="Times New Roman" w:cs="Arial"/>
                <w:bCs/>
                <w:color w:val="000000"/>
                <w:sz w:val="20"/>
                <w:szCs w:val="20"/>
              </w:rPr>
              <w:t>w_lm_dea</w:t>
            </w:r>
            <w:proofErr w:type="spellEnd"/>
            <w:r w:rsidRPr="00583C86">
              <w:rPr>
                <w:rFonts w:ascii="Arial" w:hAnsi="Arial" w:eastAsia="Times New Roman" w:cs="Arial"/>
                <w:bCs/>
                <w:color w:val="000000"/>
                <w:sz w:val="20"/>
                <w:szCs w:val="20"/>
              </w:rPr>
              <w:t xml:space="preserve"> in ACT; </w:t>
            </w:r>
            <w:proofErr w:type="spellStart"/>
            <w:r w:rsidRPr="00583C86">
              <w:rPr>
                <w:rFonts w:ascii="Arial" w:hAnsi="Arial" w:eastAsia="Times New Roman" w:cs="Arial"/>
                <w:bCs/>
                <w:color w:val="000000"/>
                <w:sz w:val="20"/>
                <w:szCs w:val="20"/>
              </w:rPr>
              <w:t>cts_delay</w:t>
            </w:r>
            <w:proofErr w:type="spellEnd"/>
            <w:r w:rsidRPr="00583C86">
              <w:rPr>
                <w:rFonts w:ascii="Arial" w:hAnsi="Arial" w:eastAsia="Times New Roman" w:cs="Arial"/>
                <w:bCs/>
                <w:color w:val="000000"/>
                <w:sz w:val="20"/>
                <w:szCs w:val="20"/>
              </w:rPr>
              <w:t xml:space="preserve"> in ROS/MAP</w:t>
            </w:r>
          </w:p>
        </w:tc>
      </w:tr>
      <w:tr w:rsidRPr="00E62507" w:rsidR="00583C86" w:rsidTr="00233714" w14:paraId="5056D692" w14:textId="77777777">
        <w:trPr>
          <w:trHeight w:val="300"/>
        </w:trPr>
        <w:tc>
          <w:tcPr>
            <w:tcW w:w="2245" w:type="dxa"/>
            <w:tcBorders>
              <w:top w:val="nil"/>
              <w:left w:val="single" w:color="auto" w:sz="4" w:space="0"/>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52A667B8" w14:textId="0CA38E88">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ROS/MAP</w:t>
            </w:r>
          </w:p>
        </w:tc>
        <w:tc>
          <w:tcPr>
            <w:tcW w:w="1695" w:type="dxa"/>
            <w:tcBorders>
              <w:top w:val="nil"/>
              <w:left w:val="nil"/>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54E5D668" w14:textId="7CD318A0">
            <w:pPr>
              <w:rPr>
                <w:rFonts w:ascii="Arial" w:hAnsi="Arial" w:eastAsia="Times New Roman" w:cs="Arial"/>
                <w:bCs/>
                <w:color w:val="000000"/>
                <w:sz w:val="20"/>
                <w:szCs w:val="20"/>
              </w:rPr>
            </w:pPr>
            <w:r w:rsidRPr="00583C86">
              <w:rPr>
                <w:rFonts w:ascii="Arial" w:hAnsi="Arial" w:eastAsia="Times New Roman" w:cs="Arial"/>
                <w:bCs/>
                <w:color w:val="000000"/>
                <w:sz w:val="20"/>
                <w:szCs w:val="20"/>
              </w:rPr>
              <w:t>mmse30_item7</w:t>
            </w:r>
          </w:p>
        </w:tc>
        <w:tc>
          <w:tcPr>
            <w:tcW w:w="1483"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105F4873"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326B1023" w14:textId="77777777">
            <w:pPr>
              <w:rPr>
                <w:rFonts w:ascii="Arial" w:hAnsi="Arial" w:eastAsia="Times New Roman" w:cs="Arial"/>
                <w:bCs/>
                <w:color w:val="000000"/>
                <w:sz w:val="20"/>
                <w:szCs w:val="20"/>
              </w:rPr>
            </w:pPr>
          </w:p>
        </w:tc>
      </w:tr>
      <w:tr w:rsidRPr="00E62507" w:rsidR="00583C86" w:rsidTr="00233714" w14:paraId="4F3ECEEB" w14:textId="77777777">
        <w:trPr>
          <w:trHeight w:val="300"/>
        </w:trPr>
        <w:tc>
          <w:tcPr>
            <w:tcW w:w="2245" w:type="dxa"/>
            <w:tcBorders>
              <w:top w:val="nil"/>
              <w:left w:val="single" w:color="auto" w:sz="4" w:space="0"/>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2E72804C" w14:textId="35486737">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ROS/MAP</w:t>
            </w:r>
          </w:p>
        </w:tc>
        <w:tc>
          <w:tcPr>
            <w:tcW w:w="1695" w:type="dxa"/>
            <w:tcBorders>
              <w:top w:val="nil"/>
              <w:left w:val="nil"/>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79B0B49B" w14:textId="33AE0049">
            <w:pPr>
              <w:rPr>
                <w:rFonts w:ascii="Arial" w:hAnsi="Arial" w:eastAsia="Times New Roman" w:cs="Arial"/>
                <w:bCs/>
                <w:color w:val="000000"/>
                <w:sz w:val="20"/>
                <w:szCs w:val="20"/>
              </w:rPr>
            </w:pPr>
            <w:r w:rsidRPr="00583C86">
              <w:rPr>
                <w:rFonts w:ascii="Arial" w:hAnsi="Arial" w:eastAsia="Times New Roman" w:cs="Arial"/>
                <w:bCs/>
                <w:color w:val="000000"/>
                <w:sz w:val="20"/>
                <w:szCs w:val="20"/>
              </w:rPr>
              <w:t>mmse30_item9</w:t>
            </w:r>
          </w:p>
        </w:tc>
        <w:tc>
          <w:tcPr>
            <w:tcW w:w="1483"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0B0D85B7"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20CF6412" w14:textId="77777777">
            <w:pPr>
              <w:rPr>
                <w:rFonts w:ascii="Arial" w:hAnsi="Arial" w:eastAsia="Times New Roman" w:cs="Arial"/>
                <w:bCs/>
                <w:color w:val="000000"/>
                <w:sz w:val="20"/>
                <w:szCs w:val="20"/>
              </w:rPr>
            </w:pPr>
          </w:p>
        </w:tc>
      </w:tr>
      <w:tr w:rsidRPr="00E62507" w:rsidR="00583C86" w:rsidTr="00233714" w14:paraId="253405C2" w14:textId="77777777">
        <w:trPr>
          <w:trHeight w:val="300"/>
        </w:trPr>
        <w:tc>
          <w:tcPr>
            <w:tcW w:w="2245" w:type="dxa"/>
            <w:tcBorders>
              <w:top w:val="nil"/>
              <w:left w:val="single" w:color="auto" w:sz="4" w:space="0"/>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3794F90B" w14:textId="018D3D4D">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ROS/MAP</w:t>
            </w:r>
          </w:p>
        </w:tc>
        <w:tc>
          <w:tcPr>
            <w:tcW w:w="1695" w:type="dxa"/>
            <w:tcBorders>
              <w:top w:val="nil"/>
              <w:left w:val="nil"/>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6922F582" w14:textId="0B640CEA">
            <w:pPr>
              <w:rPr>
                <w:rFonts w:ascii="Arial" w:hAnsi="Arial" w:eastAsia="Times New Roman" w:cs="Arial"/>
                <w:bCs/>
                <w:color w:val="000000"/>
                <w:sz w:val="20"/>
                <w:szCs w:val="20"/>
              </w:rPr>
            </w:pPr>
            <w:r w:rsidRPr="00583C86">
              <w:rPr>
                <w:rFonts w:ascii="Arial" w:hAnsi="Arial" w:eastAsia="Times New Roman" w:cs="Arial"/>
                <w:bCs/>
                <w:color w:val="000000"/>
                <w:sz w:val="20"/>
                <w:szCs w:val="20"/>
              </w:rPr>
              <w:t>mmse30_item10</w:t>
            </w:r>
          </w:p>
        </w:tc>
        <w:tc>
          <w:tcPr>
            <w:tcW w:w="1483"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7D31663F" w14:textId="77777777">
            <w:pP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6B2C7FE9" w14:textId="77777777">
            <w:pPr>
              <w:rPr>
                <w:rFonts w:ascii="Arial" w:hAnsi="Arial" w:eastAsia="Times New Roman" w:cs="Arial"/>
                <w:bCs/>
                <w:color w:val="000000"/>
                <w:sz w:val="20"/>
                <w:szCs w:val="20"/>
              </w:rPr>
            </w:pPr>
          </w:p>
        </w:tc>
      </w:tr>
      <w:tr w:rsidRPr="00E62507" w:rsidR="00583C86" w:rsidTr="00233714" w14:paraId="06B2C060" w14:textId="77777777">
        <w:trPr>
          <w:trHeight w:val="300"/>
        </w:trPr>
        <w:tc>
          <w:tcPr>
            <w:tcW w:w="2245" w:type="dxa"/>
            <w:tcBorders>
              <w:top w:val="nil"/>
              <w:left w:val="single" w:color="auto" w:sz="4" w:space="0"/>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57CD9D8B" w14:textId="53C6049F">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ROS/MAP</w:t>
            </w:r>
          </w:p>
        </w:tc>
        <w:tc>
          <w:tcPr>
            <w:tcW w:w="1695" w:type="dxa"/>
            <w:tcBorders>
              <w:top w:val="nil"/>
              <w:left w:val="nil"/>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0621D4F0" w14:textId="5CC71030">
            <w:pPr>
              <w:rPr>
                <w:rFonts w:ascii="Arial" w:hAnsi="Arial" w:eastAsia="Times New Roman" w:cs="Arial"/>
                <w:bCs/>
                <w:color w:val="000000"/>
                <w:sz w:val="20"/>
                <w:szCs w:val="20"/>
              </w:rPr>
            </w:pPr>
            <w:r w:rsidRPr="00583C86">
              <w:rPr>
                <w:rFonts w:ascii="Arial" w:hAnsi="Arial" w:eastAsia="Times New Roman" w:cs="Arial"/>
                <w:bCs/>
                <w:color w:val="000000"/>
                <w:sz w:val="20"/>
                <w:szCs w:val="20"/>
              </w:rPr>
              <w:t>atb1</w:t>
            </w:r>
          </w:p>
        </w:tc>
        <w:tc>
          <w:tcPr>
            <w:tcW w:w="1483"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5AF29CD4"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28776036" w14:textId="77777777">
            <w:pPr>
              <w:rPr>
                <w:rFonts w:ascii="Arial" w:hAnsi="Arial" w:eastAsia="Times New Roman" w:cs="Arial"/>
                <w:bCs/>
                <w:color w:val="000000"/>
                <w:sz w:val="20"/>
                <w:szCs w:val="20"/>
              </w:rPr>
            </w:pPr>
          </w:p>
        </w:tc>
      </w:tr>
      <w:tr w:rsidRPr="00E62507" w:rsidR="00583C86" w:rsidTr="00233714" w14:paraId="7A2C33A6" w14:textId="77777777">
        <w:trPr>
          <w:trHeight w:val="300"/>
        </w:trPr>
        <w:tc>
          <w:tcPr>
            <w:tcW w:w="2245" w:type="dxa"/>
            <w:tcBorders>
              <w:top w:val="nil"/>
              <w:left w:val="single" w:color="auto" w:sz="4" w:space="0"/>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128AE4AA" w14:textId="299E8A28">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ROS/MAP</w:t>
            </w:r>
          </w:p>
        </w:tc>
        <w:tc>
          <w:tcPr>
            <w:tcW w:w="1695" w:type="dxa"/>
            <w:tcBorders>
              <w:top w:val="nil"/>
              <w:left w:val="nil"/>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757313AA" w14:textId="6ABC3310">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cts_story</w:t>
            </w:r>
            <w:proofErr w:type="spellEnd"/>
          </w:p>
        </w:tc>
        <w:tc>
          <w:tcPr>
            <w:tcW w:w="1483"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5AC64CA7" w14:textId="035199DB">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F11</w:t>
            </w:r>
          </w:p>
        </w:tc>
        <w:tc>
          <w:tcPr>
            <w:tcW w:w="4202"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04779217" w14:textId="77777777">
            <w:pPr>
              <w:rPr>
                <w:rFonts w:ascii="Arial" w:hAnsi="Arial" w:eastAsia="Times New Roman" w:cs="Arial"/>
                <w:bCs/>
                <w:color w:val="000000"/>
                <w:sz w:val="20"/>
                <w:szCs w:val="20"/>
              </w:rPr>
            </w:pPr>
          </w:p>
        </w:tc>
      </w:tr>
      <w:tr w:rsidRPr="00E62507" w:rsidR="00583C86" w:rsidTr="00233714" w14:paraId="72D64DA0" w14:textId="77777777">
        <w:trPr>
          <w:trHeight w:val="300"/>
        </w:trPr>
        <w:tc>
          <w:tcPr>
            <w:tcW w:w="2245" w:type="dxa"/>
            <w:tcBorders>
              <w:top w:val="nil"/>
              <w:left w:val="single" w:color="auto" w:sz="4" w:space="0"/>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0CC66975" w14:textId="3C8F5A9E">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ROS/MAP</w:t>
            </w:r>
          </w:p>
        </w:tc>
        <w:tc>
          <w:tcPr>
            <w:tcW w:w="1695" w:type="dxa"/>
            <w:tcBorders>
              <w:top w:val="nil"/>
              <w:left w:val="nil"/>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32C8749D" w14:textId="696AC197">
            <w:pPr>
              <w:rPr>
                <w:rFonts w:ascii="Arial" w:hAnsi="Arial" w:eastAsia="Times New Roman" w:cs="Arial"/>
                <w:bCs/>
                <w:color w:val="000000"/>
                <w:sz w:val="20"/>
                <w:szCs w:val="20"/>
              </w:rPr>
            </w:pPr>
            <w:r w:rsidRPr="00583C86">
              <w:rPr>
                <w:rFonts w:ascii="Arial" w:hAnsi="Arial" w:eastAsia="Times New Roman" w:cs="Arial"/>
                <w:bCs/>
                <w:color w:val="000000"/>
                <w:sz w:val="20"/>
                <w:szCs w:val="20"/>
              </w:rPr>
              <w:t>cts_wli1</w:t>
            </w:r>
          </w:p>
        </w:tc>
        <w:tc>
          <w:tcPr>
            <w:tcW w:w="1483"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4F2E6CF9" w14:textId="5499DE1B">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F10</w:t>
            </w:r>
          </w:p>
        </w:tc>
        <w:tc>
          <w:tcPr>
            <w:tcW w:w="4202"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4317604D" w14:textId="77777777">
            <w:pPr>
              <w:rPr>
                <w:rFonts w:ascii="Arial" w:hAnsi="Arial" w:eastAsia="Times New Roman" w:cs="Arial"/>
                <w:bCs/>
                <w:color w:val="000000"/>
                <w:sz w:val="20"/>
                <w:szCs w:val="20"/>
              </w:rPr>
            </w:pPr>
          </w:p>
        </w:tc>
      </w:tr>
      <w:tr w:rsidRPr="00E62507" w:rsidR="00583C86" w:rsidTr="00233714" w14:paraId="7E860983" w14:textId="77777777">
        <w:trPr>
          <w:trHeight w:val="300"/>
        </w:trPr>
        <w:tc>
          <w:tcPr>
            <w:tcW w:w="2245" w:type="dxa"/>
            <w:tcBorders>
              <w:top w:val="nil"/>
              <w:left w:val="single" w:color="auto" w:sz="4" w:space="0"/>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226CE34B" w14:textId="18C5BEF2">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ROS/MAP</w:t>
            </w:r>
          </w:p>
        </w:tc>
        <w:tc>
          <w:tcPr>
            <w:tcW w:w="1695" w:type="dxa"/>
            <w:tcBorders>
              <w:top w:val="nil"/>
              <w:left w:val="nil"/>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46588AF0" w14:textId="767BCFF1">
            <w:pPr>
              <w:rPr>
                <w:rFonts w:ascii="Arial" w:hAnsi="Arial" w:eastAsia="Times New Roman" w:cs="Arial"/>
                <w:bCs/>
                <w:color w:val="000000"/>
                <w:sz w:val="20"/>
                <w:szCs w:val="20"/>
              </w:rPr>
            </w:pPr>
            <w:r w:rsidRPr="00583C86">
              <w:rPr>
                <w:rFonts w:ascii="Arial" w:hAnsi="Arial" w:eastAsia="Times New Roman" w:cs="Arial"/>
                <w:bCs/>
                <w:color w:val="000000"/>
                <w:sz w:val="20"/>
                <w:szCs w:val="20"/>
              </w:rPr>
              <w:t>cts_wli2</w:t>
            </w:r>
          </w:p>
        </w:tc>
        <w:tc>
          <w:tcPr>
            <w:tcW w:w="1483"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4DD6F918" w14:textId="23BCEBDE">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F10</w:t>
            </w:r>
          </w:p>
        </w:tc>
        <w:tc>
          <w:tcPr>
            <w:tcW w:w="4202"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4B1EFABD" w14:textId="77777777">
            <w:pPr>
              <w:rPr>
                <w:rFonts w:ascii="Arial" w:hAnsi="Arial" w:eastAsia="Times New Roman" w:cs="Arial"/>
                <w:bCs/>
                <w:color w:val="000000"/>
                <w:sz w:val="20"/>
                <w:szCs w:val="20"/>
              </w:rPr>
            </w:pPr>
          </w:p>
        </w:tc>
      </w:tr>
      <w:tr w:rsidRPr="00E62507" w:rsidR="00583C86" w:rsidTr="00233714" w14:paraId="6599B6D8" w14:textId="77777777">
        <w:trPr>
          <w:trHeight w:val="300"/>
        </w:trPr>
        <w:tc>
          <w:tcPr>
            <w:tcW w:w="2245" w:type="dxa"/>
            <w:tcBorders>
              <w:top w:val="nil"/>
              <w:left w:val="single" w:color="auto" w:sz="4" w:space="0"/>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7727D328" w14:textId="2BEF5238">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ROS/MAP</w:t>
            </w:r>
          </w:p>
        </w:tc>
        <w:tc>
          <w:tcPr>
            <w:tcW w:w="1695" w:type="dxa"/>
            <w:tcBorders>
              <w:top w:val="nil"/>
              <w:left w:val="nil"/>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4DDCAD60" w14:textId="7517A8C1">
            <w:pPr>
              <w:rPr>
                <w:rFonts w:ascii="Arial" w:hAnsi="Arial" w:eastAsia="Times New Roman" w:cs="Arial"/>
                <w:bCs/>
                <w:color w:val="000000"/>
                <w:sz w:val="20"/>
                <w:szCs w:val="20"/>
              </w:rPr>
            </w:pPr>
            <w:r w:rsidRPr="00583C86">
              <w:rPr>
                <w:rFonts w:ascii="Arial" w:hAnsi="Arial" w:eastAsia="Times New Roman" w:cs="Arial"/>
                <w:bCs/>
                <w:color w:val="000000"/>
                <w:sz w:val="20"/>
                <w:szCs w:val="20"/>
              </w:rPr>
              <w:t>cts_wli3</w:t>
            </w:r>
          </w:p>
        </w:tc>
        <w:tc>
          <w:tcPr>
            <w:tcW w:w="1483"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25F421DB" w14:textId="6D0B6661">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F10</w:t>
            </w:r>
          </w:p>
        </w:tc>
        <w:tc>
          <w:tcPr>
            <w:tcW w:w="4202"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21C38A34" w14:textId="77777777">
            <w:pPr>
              <w:rPr>
                <w:rFonts w:ascii="Arial" w:hAnsi="Arial" w:eastAsia="Times New Roman" w:cs="Arial"/>
                <w:bCs/>
                <w:color w:val="000000"/>
                <w:sz w:val="20"/>
                <w:szCs w:val="20"/>
              </w:rPr>
            </w:pPr>
          </w:p>
        </w:tc>
      </w:tr>
      <w:tr w:rsidRPr="00E62507" w:rsidR="00583C86" w:rsidTr="00233714" w14:paraId="7414DBF5" w14:textId="77777777">
        <w:trPr>
          <w:trHeight w:val="300"/>
        </w:trPr>
        <w:tc>
          <w:tcPr>
            <w:tcW w:w="2245" w:type="dxa"/>
            <w:tcBorders>
              <w:top w:val="nil"/>
              <w:left w:val="single" w:color="auto" w:sz="4" w:space="0"/>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55086106" w14:textId="2BCCC659">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ROS/MAP</w:t>
            </w:r>
          </w:p>
        </w:tc>
        <w:tc>
          <w:tcPr>
            <w:tcW w:w="1695" w:type="dxa"/>
            <w:tcBorders>
              <w:top w:val="nil"/>
              <w:left w:val="nil"/>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3D7EF3E1" w14:textId="22F9EC2B">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cts_ebmt</w:t>
            </w:r>
            <w:proofErr w:type="spellEnd"/>
          </w:p>
        </w:tc>
        <w:tc>
          <w:tcPr>
            <w:tcW w:w="1483"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4A5ECA44" w14:textId="567AA7EF">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F12</w:t>
            </w:r>
          </w:p>
        </w:tc>
        <w:tc>
          <w:tcPr>
            <w:tcW w:w="4202"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31827024" w14:textId="77777777">
            <w:pPr>
              <w:rPr>
                <w:rFonts w:ascii="Arial" w:hAnsi="Arial" w:eastAsia="Times New Roman" w:cs="Arial"/>
                <w:bCs/>
                <w:color w:val="000000"/>
                <w:sz w:val="20"/>
                <w:szCs w:val="20"/>
              </w:rPr>
            </w:pPr>
          </w:p>
        </w:tc>
      </w:tr>
      <w:tr w:rsidRPr="00E62507" w:rsidR="00583C86" w:rsidTr="00233714" w14:paraId="3927E970" w14:textId="77777777">
        <w:trPr>
          <w:trHeight w:val="300"/>
        </w:trPr>
        <w:tc>
          <w:tcPr>
            <w:tcW w:w="2245" w:type="dxa"/>
            <w:tcBorders>
              <w:top w:val="nil"/>
              <w:left w:val="single" w:color="auto" w:sz="4" w:space="0"/>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5F473FC3" w14:textId="428B4237">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ROS/MAP</w:t>
            </w:r>
          </w:p>
        </w:tc>
        <w:tc>
          <w:tcPr>
            <w:tcW w:w="1695" w:type="dxa"/>
            <w:tcBorders>
              <w:top w:val="nil"/>
              <w:left w:val="nil"/>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4B65FC1F" w14:textId="5D7377F0">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cts_wliii</w:t>
            </w:r>
            <w:proofErr w:type="spellEnd"/>
          </w:p>
        </w:tc>
        <w:tc>
          <w:tcPr>
            <w:tcW w:w="1483"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22861AC3"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0DBD7B17" w14:textId="77777777">
            <w:pPr>
              <w:rPr>
                <w:rFonts w:ascii="Arial" w:hAnsi="Arial" w:eastAsia="Times New Roman" w:cs="Arial"/>
                <w:bCs/>
                <w:color w:val="000000"/>
                <w:sz w:val="20"/>
                <w:szCs w:val="20"/>
              </w:rPr>
            </w:pPr>
          </w:p>
        </w:tc>
      </w:tr>
      <w:tr w:rsidRPr="00E62507" w:rsidR="00583C86" w:rsidTr="00233714" w14:paraId="0B284979" w14:textId="77777777">
        <w:trPr>
          <w:trHeight w:val="300"/>
        </w:trPr>
        <w:tc>
          <w:tcPr>
            <w:tcW w:w="2245" w:type="dxa"/>
            <w:tcBorders>
              <w:top w:val="nil"/>
              <w:left w:val="single" w:color="auto" w:sz="4" w:space="0"/>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4B333D7C" w14:textId="2486A0DE">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ROS/MAP</w:t>
            </w:r>
          </w:p>
        </w:tc>
        <w:tc>
          <w:tcPr>
            <w:tcW w:w="1695" w:type="dxa"/>
            <w:tcBorders>
              <w:top w:val="nil"/>
              <w:left w:val="nil"/>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07CAA90C" w14:textId="44C6577B">
            <w:pPr>
              <w:rPr>
                <w:rFonts w:ascii="Arial" w:hAnsi="Arial" w:eastAsia="Times New Roman" w:cs="Arial"/>
                <w:bCs/>
                <w:color w:val="000000"/>
                <w:sz w:val="20"/>
                <w:szCs w:val="20"/>
              </w:rPr>
            </w:pPr>
            <w:r w:rsidRPr="00583C86">
              <w:rPr>
                <w:rFonts w:ascii="Arial" w:hAnsi="Arial" w:eastAsia="Times New Roman" w:cs="Arial"/>
                <w:bCs/>
                <w:color w:val="000000"/>
                <w:sz w:val="20"/>
                <w:szCs w:val="20"/>
              </w:rPr>
              <w:t>atb2</w:t>
            </w:r>
          </w:p>
        </w:tc>
        <w:tc>
          <w:tcPr>
            <w:tcW w:w="1483"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04C3F386"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6C621E10" w14:textId="77777777">
            <w:pPr>
              <w:rPr>
                <w:rFonts w:ascii="Arial" w:hAnsi="Arial" w:eastAsia="Times New Roman" w:cs="Arial"/>
                <w:bCs/>
                <w:color w:val="000000"/>
                <w:sz w:val="20"/>
                <w:szCs w:val="20"/>
              </w:rPr>
            </w:pPr>
          </w:p>
        </w:tc>
      </w:tr>
      <w:tr w:rsidRPr="00E62507" w:rsidR="00583C86" w:rsidTr="00233714" w14:paraId="61441920" w14:textId="77777777">
        <w:trPr>
          <w:trHeight w:val="300"/>
        </w:trPr>
        <w:tc>
          <w:tcPr>
            <w:tcW w:w="2245" w:type="dxa"/>
            <w:tcBorders>
              <w:top w:val="nil"/>
              <w:left w:val="single" w:color="auto" w:sz="4" w:space="0"/>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23974B99" w14:textId="6F127525">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ROS/MAP</w:t>
            </w:r>
          </w:p>
        </w:tc>
        <w:tc>
          <w:tcPr>
            <w:tcW w:w="1695" w:type="dxa"/>
            <w:tcBorders>
              <w:top w:val="nil"/>
              <w:left w:val="nil"/>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7E3BFF99" w14:textId="50F8B7FC">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cts_wlii</w:t>
            </w:r>
            <w:proofErr w:type="spellEnd"/>
          </w:p>
        </w:tc>
        <w:tc>
          <w:tcPr>
            <w:tcW w:w="1483"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5EC99AAC" w14:textId="397D532A">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F10</w:t>
            </w:r>
          </w:p>
        </w:tc>
        <w:tc>
          <w:tcPr>
            <w:tcW w:w="4202"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773FAFB1" w14:textId="77777777">
            <w:pPr>
              <w:rPr>
                <w:rFonts w:ascii="Arial" w:hAnsi="Arial" w:eastAsia="Times New Roman" w:cs="Arial"/>
                <w:bCs/>
                <w:color w:val="000000"/>
                <w:sz w:val="20"/>
                <w:szCs w:val="20"/>
              </w:rPr>
            </w:pPr>
          </w:p>
        </w:tc>
      </w:tr>
      <w:tr w:rsidRPr="00E62507" w:rsidR="00583C86" w:rsidTr="00233714" w14:paraId="2612ADA3" w14:textId="77777777">
        <w:trPr>
          <w:trHeight w:val="300"/>
        </w:trPr>
        <w:tc>
          <w:tcPr>
            <w:tcW w:w="2245" w:type="dxa"/>
            <w:tcBorders>
              <w:top w:val="nil"/>
              <w:left w:val="single" w:color="auto" w:sz="4" w:space="0"/>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0C84DC56" w14:textId="60669EC9">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ROS/MAP</w:t>
            </w:r>
          </w:p>
        </w:tc>
        <w:tc>
          <w:tcPr>
            <w:tcW w:w="1695" w:type="dxa"/>
            <w:tcBorders>
              <w:top w:val="nil"/>
              <w:left w:val="nil"/>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60057E72" w14:textId="320B15FD">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cts_ebdr</w:t>
            </w:r>
            <w:proofErr w:type="spellEnd"/>
            <w:r w:rsidRPr="00583C86">
              <w:rPr>
                <w:rFonts w:ascii="Arial" w:hAnsi="Arial" w:eastAsia="Times New Roman" w:cs="Arial"/>
                <w:bCs/>
                <w:color w:val="000000"/>
                <w:sz w:val="20"/>
                <w:szCs w:val="20"/>
              </w:rPr>
              <w:t xml:space="preserve"> </w:t>
            </w:r>
          </w:p>
        </w:tc>
        <w:tc>
          <w:tcPr>
            <w:tcW w:w="1483"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4DD0C5E3" w14:textId="2822FE0C">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F12</w:t>
            </w:r>
          </w:p>
        </w:tc>
        <w:tc>
          <w:tcPr>
            <w:tcW w:w="4202"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5D447393" w14:textId="77777777">
            <w:pPr>
              <w:rPr>
                <w:rFonts w:ascii="Arial" w:hAnsi="Arial" w:eastAsia="Times New Roman" w:cs="Arial"/>
                <w:bCs/>
                <w:color w:val="000000"/>
                <w:sz w:val="20"/>
                <w:szCs w:val="20"/>
              </w:rPr>
            </w:pPr>
          </w:p>
        </w:tc>
      </w:tr>
      <w:tr w:rsidRPr="00E62507" w:rsidR="00583C86" w:rsidTr="00233714" w14:paraId="45160FAB" w14:textId="77777777">
        <w:trPr>
          <w:trHeight w:val="300"/>
        </w:trPr>
        <w:tc>
          <w:tcPr>
            <w:tcW w:w="2245" w:type="dxa"/>
            <w:tcBorders>
              <w:top w:val="nil"/>
              <w:left w:val="single" w:color="auto" w:sz="4" w:space="0"/>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359C1AE3" w14:textId="73F0D5E4">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ROS/MAP</w:t>
            </w:r>
          </w:p>
        </w:tc>
        <w:tc>
          <w:tcPr>
            <w:tcW w:w="1695" w:type="dxa"/>
            <w:tcBorders>
              <w:top w:val="nil"/>
              <w:left w:val="nil"/>
              <w:bottom w:val="single" w:color="auto" w:sz="4" w:space="0"/>
              <w:right w:val="single" w:color="auto" w:sz="4" w:space="0"/>
            </w:tcBorders>
            <w:shd w:val="clear" w:color="auto" w:fill="DAEEF3" w:themeFill="accent5" w:themeFillTint="33"/>
            <w:noWrap/>
            <w:vAlign w:val="center"/>
            <w:hideMark/>
          </w:tcPr>
          <w:p w:rsidRPr="00583C86" w:rsidR="00583C86" w:rsidP="00583C86" w:rsidRDefault="00583C86" w14:paraId="40C033AE" w14:textId="39D438B5">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cts_delay</w:t>
            </w:r>
            <w:proofErr w:type="spellEnd"/>
          </w:p>
        </w:tc>
        <w:tc>
          <w:tcPr>
            <w:tcW w:w="1483"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288B8369" w14:textId="45773BCE">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F11</w:t>
            </w:r>
          </w:p>
        </w:tc>
        <w:tc>
          <w:tcPr>
            <w:tcW w:w="4202" w:type="dxa"/>
            <w:tcBorders>
              <w:top w:val="nil"/>
              <w:left w:val="nil"/>
              <w:bottom w:val="single" w:color="auto" w:sz="4" w:space="0"/>
              <w:right w:val="single" w:color="auto" w:sz="4" w:space="0"/>
            </w:tcBorders>
            <w:shd w:val="clear" w:color="auto" w:fill="DAEEF3" w:themeFill="accent5" w:themeFillTint="33"/>
            <w:vAlign w:val="center"/>
          </w:tcPr>
          <w:p w:rsidRPr="00583C86" w:rsidR="00583C86" w:rsidP="00583C86" w:rsidRDefault="00583C86" w14:paraId="0B3D2DE3" w14:textId="77777777">
            <w:pPr>
              <w:rPr>
                <w:rFonts w:ascii="Arial" w:hAnsi="Arial" w:eastAsia="Times New Roman" w:cs="Arial"/>
                <w:bCs/>
                <w:color w:val="000000"/>
                <w:sz w:val="20"/>
                <w:szCs w:val="20"/>
              </w:rPr>
            </w:pPr>
          </w:p>
        </w:tc>
      </w:tr>
      <w:tr w:rsidRPr="00E62507" w:rsidR="00583C86" w:rsidTr="00347C2C" w14:paraId="6D3E2EDB"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7A63E16B" w14:textId="0B460363">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64CBBEF4" w14:textId="545B816D">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mat_mem</w:t>
            </w:r>
            <w:proofErr w:type="spellEnd"/>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776984DB" w14:textId="52BB76E0">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F6</w:t>
            </w: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261ACD2E" w14:textId="77777777">
            <w:pPr>
              <w:rPr>
                <w:rFonts w:ascii="Arial" w:hAnsi="Arial" w:eastAsia="Times New Roman" w:cs="Arial"/>
                <w:bCs/>
                <w:color w:val="000000"/>
                <w:sz w:val="20"/>
                <w:szCs w:val="20"/>
              </w:rPr>
            </w:pPr>
          </w:p>
        </w:tc>
      </w:tr>
      <w:tr w:rsidRPr="00E62507" w:rsidR="00583C86" w:rsidTr="00347C2C" w14:paraId="77D93DDF"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05987CE6" w14:textId="4688B8FA">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45FC486A" w14:textId="0D7DAD12">
            <w:pPr>
              <w:rPr>
                <w:rFonts w:ascii="Arial" w:hAnsi="Arial" w:eastAsia="Times New Roman" w:cs="Arial"/>
                <w:bCs/>
                <w:color w:val="000000"/>
                <w:sz w:val="20"/>
                <w:szCs w:val="20"/>
              </w:rPr>
            </w:pPr>
            <w:r w:rsidRPr="00583C86">
              <w:rPr>
                <w:rFonts w:ascii="Arial" w:hAnsi="Arial" w:eastAsia="Times New Roman" w:cs="Arial"/>
                <w:bCs/>
                <w:color w:val="000000"/>
                <w:sz w:val="20"/>
                <w:szCs w:val="20"/>
              </w:rPr>
              <w:t>w_in_c1</w:t>
            </w:r>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7A72E192" w14:textId="2C1E0EE7">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F6</w:t>
            </w: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2444A0CA" w14:textId="77777777">
            <w:pPr>
              <w:rPr>
                <w:rFonts w:ascii="Arial" w:hAnsi="Arial" w:eastAsia="Times New Roman" w:cs="Arial"/>
                <w:bCs/>
                <w:color w:val="000000"/>
                <w:sz w:val="20"/>
                <w:szCs w:val="20"/>
              </w:rPr>
            </w:pPr>
          </w:p>
        </w:tc>
      </w:tr>
      <w:tr w:rsidRPr="00E62507" w:rsidR="00583C86" w:rsidTr="00347C2C" w14:paraId="3676A489"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642781B4" w14:textId="4AE4B576">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5AA7D398" w14:textId="30B0AA45">
            <w:pPr>
              <w:rPr>
                <w:rFonts w:ascii="Arial" w:hAnsi="Arial" w:eastAsia="Times New Roman" w:cs="Arial"/>
                <w:bCs/>
                <w:color w:val="000000"/>
                <w:sz w:val="20"/>
                <w:szCs w:val="20"/>
              </w:rPr>
            </w:pPr>
            <w:r w:rsidRPr="00583C86">
              <w:rPr>
                <w:rFonts w:ascii="Arial" w:hAnsi="Arial" w:eastAsia="Times New Roman" w:cs="Arial"/>
                <w:bCs/>
                <w:color w:val="000000"/>
                <w:sz w:val="20"/>
                <w:szCs w:val="20"/>
              </w:rPr>
              <w:t>w_in_c2</w:t>
            </w:r>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736D5C10" w14:textId="61528732">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F6</w:t>
            </w: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4571B697" w14:textId="77777777">
            <w:pPr>
              <w:rPr>
                <w:rFonts w:ascii="Arial" w:hAnsi="Arial" w:eastAsia="Times New Roman" w:cs="Arial"/>
                <w:bCs/>
                <w:color w:val="000000"/>
                <w:sz w:val="20"/>
                <w:szCs w:val="20"/>
              </w:rPr>
            </w:pPr>
          </w:p>
        </w:tc>
      </w:tr>
      <w:tr w:rsidRPr="00E62507" w:rsidR="00583C86" w:rsidTr="00347C2C" w14:paraId="0D1C9133"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0092E1E8" w14:textId="06FDAEC8">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1DF1355C" w14:textId="66709306">
            <w:pPr>
              <w:rPr>
                <w:rFonts w:ascii="Arial" w:hAnsi="Arial" w:eastAsia="Times New Roman" w:cs="Arial"/>
                <w:bCs/>
                <w:color w:val="000000"/>
                <w:sz w:val="20"/>
                <w:szCs w:val="20"/>
              </w:rPr>
            </w:pPr>
            <w:r w:rsidRPr="00583C86">
              <w:rPr>
                <w:rFonts w:ascii="Arial" w:hAnsi="Arial" w:eastAsia="Times New Roman" w:cs="Arial"/>
                <w:bCs/>
                <w:color w:val="000000"/>
                <w:sz w:val="20"/>
                <w:szCs w:val="20"/>
              </w:rPr>
              <w:t>w_in_c3</w:t>
            </w:r>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4998C71D" w14:textId="340BDEBF">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F6</w:t>
            </w: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051B8DD3" w14:textId="77777777">
            <w:pPr>
              <w:rPr>
                <w:rFonts w:ascii="Arial" w:hAnsi="Arial" w:eastAsia="Times New Roman" w:cs="Arial"/>
                <w:bCs/>
                <w:color w:val="000000"/>
                <w:sz w:val="20"/>
                <w:szCs w:val="20"/>
              </w:rPr>
            </w:pPr>
          </w:p>
        </w:tc>
      </w:tr>
      <w:tr w:rsidRPr="00E62507" w:rsidR="00583C86" w:rsidTr="00347C2C" w14:paraId="50BE29FA"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1BFB1830" w14:textId="5F31F555">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0ADBA7EE" w14:textId="2DCEDD1E">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w_rcl_c</w:t>
            </w:r>
            <w:proofErr w:type="spellEnd"/>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27C61BAC" w14:textId="13BC4822">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F6</w:t>
            </w: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76205086" w14:textId="77777777">
            <w:pPr>
              <w:rPr>
                <w:rFonts w:ascii="Arial" w:hAnsi="Arial" w:eastAsia="Times New Roman" w:cs="Arial"/>
                <w:bCs/>
                <w:color w:val="000000"/>
                <w:sz w:val="20"/>
                <w:szCs w:val="20"/>
              </w:rPr>
            </w:pPr>
          </w:p>
        </w:tc>
      </w:tr>
      <w:tr w:rsidRPr="00E62507" w:rsidR="00583C86" w:rsidTr="00347C2C" w14:paraId="75E0AF3C"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2A5D3B0E" w14:textId="4E03CF34">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55AF5CC1" w14:textId="0391B574">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w_rcg_t</w:t>
            </w:r>
            <w:proofErr w:type="spellEnd"/>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43863BB1" w14:textId="593DBCC9">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F6</w:t>
            </w: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0FACDE81" w14:textId="77777777">
            <w:pPr>
              <w:rPr>
                <w:rFonts w:ascii="Arial" w:hAnsi="Arial" w:eastAsia="Times New Roman" w:cs="Arial"/>
                <w:bCs/>
                <w:color w:val="000000"/>
                <w:sz w:val="20"/>
                <w:szCs w:val="20"/>
              </w:rPr>
            </w:pPr>
          </w:p>
        </w:tc>
      </w:tr>
      <w:tr w:rsidRPr="00E62507" w:rsidR="00583C86" w:rsidTr="00347C2C" w14:paraId="7FEB02D4"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47AF8FBA" w14:textId="43F97064">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3529A105" w14:textId="2C82B109">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cp_re_ci</w:t>
            </w:r>
            <w:proofErr w:type="spellEnd"/>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19131D7A"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0D5E90F0" w14:textId="77777777">
            <w:pPr>
              <w:rPr>
                <w:rFonts w:ascii="Arial" w:hAnsi="Arial" w:eastAsia="Times New Roman" w:cs="Arial"/>
                <w:bCs/>
                <w:color w:val="000000"/>
                <w:sz w:val="20"/>
                <w:szCs w:val="20"/>
              </w:rPr>
            </w:pPr>
          </w:p>
        </w:tc>
      </w:tr>
      <w:tr w:rsidRPr="00E62507" w:rsidR="00583C86" w:rsidTr="00347C2C" w14:paraId="28A41349"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75D86F55" w14:textId="07C812D9">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0B33F483" w14:textId="72CB44A0">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cp_re_di</w:t>
            </w:r>
            <w:proofErr w:type="spellEnd"/>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6337F6F7"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750A5677" w14:textId="77777777">
            <w:pPr>
              <w:rPr>
                <w:rFonts w:ascii="Arial" w:hAnsi="Arial" w:eastAsia="Times New Roman" w:cs="Arial"/>
                <w:bCs/>
                <w:color w:val="000000"/>
                <w:sz w:val="20"/>
                <w:szCs w:val="20"/>
              </w:rPr>
            </w:pPr>
          </w:p>
        </w:tc>
      </w:tr>
      <w:tr w:rsidRPr="00E62507" w:rsidR="00583C86" w:rsidTr="00347C2C" w14:paraId="55CDC879"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39849B55" w14:textId="5F4ECDDA">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2F47CE1E" w14:textId="35984263">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cp_re_re</w:t>
            </w:r>
            <w:proofErr w:type="spellEnd"/>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70BB1E40"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558476C8" w14:textId="77777777">
            <w:pPr>
              <w:rPr>
                <w:rFonts w:ascii="Arial" w:hAnsi="Arial" w:eastAsia="Times New Roman" w:cs="Arial"/>
                <w:bCs/>
                <w:color w:val="000000"/>
                <w:sz w:val="20"/>
                <w:szCs w:val="20"/>
              </w:rPr>
            </w:pPr>
          </w:p>
        </w:tc>
      </w:tr>
      <w:tr w:rsidRPr="00E62507" w:rsidR="00583C86" w:rsidTr="00347C2C" w14:paraId="0F8B40A5"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5290A06C" w14:textId="4791C283">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1167409B" w14:textId="55F9760F">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cp_re_cu</w:t>
            </w:r>
            <w:proofErr w:type="spellEnd"/>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412626F7"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6FB1B575" w14:textId="77777777">
            <w:pPr>
              <w:rPr>
                <w:rFonts w:ascii="Arial" w:hAnsi="Arial" w:eastAsia="Times New Roman" w:cs="Arial"/>
                <w:bCs/>
                <w:color w:val="000000"/>
                <w:sz w:val="20"/>
                <w:szCs w:val="20"/>
              </w:rPr>
            </w:pPr>
          </w:p>
        </w:tc>
      </w:tr>
      <w:tr w:rsidRPr="00E62507" w:rsidR="00583C86" w:rsidTr="00347C2C" w14:paraId="4AEF008F"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6C3BA639" w14:textId="67987D46">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4764BFF5" w14:textId="18989C11">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w_lm_imb</w:t>
            </w:r>
            <w:proofErr w:type="spellEnd"/>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7F24FF87" w14:textId="14AE98D2">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F3</w:t>
            </w: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496BE2F7" w14:textId="77777777">
            <w:pPr>
              <w:rPr>
                <w:rFonts w:ascii="Arial" w:hAnsi="Arial" w:eastAsia="Times New Roman" w:cs="Arial"/>
                <w:bCs/>
                <w:color w:val="000000"/>
                <w:sz w:val="20"/>
                <w:szCs w:val="20"/>
              </w:rPr>
            </w:pPr>
          </w:p>
        </w:tc>
      </w:tr>
      <w:tr w:rsidRPr="00E62507" w:rsidR="00583C86" w:rsidTr="00347C2C" w14:paraId="0191BC05"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4DF55E31" w14:textId="178E3DB8">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592B5B63" w14:textId="77A77087">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w_lm_deb</w:t>
            </w:r>
            <w:proofErr w:type="spellEnd"/>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6F5DB9C8" w14:textId="03627509">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F3</w:t>
            </w: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79AD1F2B" w14:textId="77777777">
            <w:pPr>
              <w:rPr>
                <w:rFonts w:ascii="Arial" w:hAnsi="Arial" w:eastAsia="Times New Roman" w:cs="Arial"/>
                <w:bCs/>
                <w:color w:val="000000"/>
                <w:sz w:val="20"/>
                <w:szCs w:val="20"/>
              </w:rPr>
            </w:pPr>
          </w:p>
        </w:tc>
      </w:tr>
      <w:tr w:rsidRPr="00E62507" w:rsidR="00583C86" w:rsidTr="00347C2C" w14:paraId="61848800"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4EE6C7FC" w14:textId="2A5E572E">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0692E2EC" w14:textId="2ECFF5F0">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w_vp_ine</w:t>
            </w:r>
            <w:proofErr w:type="spellEnd"/>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4C18248B" w14:textId="4A8BA98E">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F4</w:t>
            </w: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553EB3CC" w14:textId="77777777">
            <w:pPr>
              <w:rPr>
                <w:rFonts w:ascii="Arial" w:hAnsi="Arial" w:eastAsia="Times New Roman" w:cs="Arial"/>
                <w:bCs/>
                <w:color w:val="000000"/>
                <w:sz w:val="20"/>
                <w:szCs w:val="20"/>
              </w:rPr>
            </w:pPr>
          </w:p>
        </w:tc>
      </w:tr>
      <w:tr w:rsidRPr="00E62507" w:rsidR="00583C86" w:rsidTr="00347C2C" w14:paraId="35CE44AE"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3462619C" w14:textId="42E9C8DB">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3D476FF2" w14:textId="1A73D6F0">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w_vp_inh</w:t>
            </w:r>
            <w:proofErr w:type="spellEnd"/>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789E5B52" w14:textId="2C7C2B57">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F5</w:t>
            </w: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6E2252C5" w14:textId="77777777">
            <w:pPr>
              <w:rPr>
                <w:rFonts w:ascii="Arial" w:hAnsi="Arial" w:eastAsia="Times New Roman" w:cs="Arial"/>
                <w:bCs/>
                <w:color w:val="000000"/>
                <w:sz w:val="20"/>
                <w:szCs w:val="20"/>
              </w:rPr>
            </w:pPr>
          </w:p>
        </w:tc>
      </w:tr>
      <w:tr w:rsidRPr="00E62507" w:rsidR="00583C86" w:rsidTr="00347C2C" w14:paraId="1858BA9B"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452D9D74" w14:textId="77A835C6">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01FE479B" w14:textId="7D4FB775">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w_vp_ree</w:t>
            </w:r>
            <w:proofErr w:type="spellEnd"/>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130DBE55" w14:textId="41440967">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F4</w:t>
            </w: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114B7F20" w14:textId="77777777">
            <w:pPr>
              <w:rPr>
                <w:rFonts w:ascii="Arial" w:hAnsi="Arial" w:eastAsia="Times New Roman" w:cs="Arial"/>
                <w:bCs/>
                <w:color w:val="000000"/>
                <w:sz w:val="20"/>
                <w:szCs w:val="20"/>
              </w:rPr>
            </w:pPr>
          </w:p>
        </w:tc>
      </w:tr>
      <w:tr w:rsidRPr="00E62507" w:rsidR="00583C86" w:rsidTr="00347C2C" w14:paraId="40C0957B"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1EFB86D4" w14:textId="5976B24D">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32704789" w14:textId="3EF3FAA2">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w_vp_reh</w:t>
            </w:r>
            <w:proofErr w:type="spellEnd"/>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1875286A" w14:textId="0B7459C6">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F5</w:t>
            </w: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619C3596" w14:textId="77777777">
            <w:pPr>
              <w:rPr>
                <w:rFonts w:ascii="Arial" w:hAnsi="Arial" w:eastAsia="Times New Roman" w:cs="Arial"/>
                <w:bCs/>
                <w:color w:val="000000"/>
                <w:sz w:val="20"/>
                <w:szCs w:val="20"/>
              </w:rPr>
            </w:pPr>
          </w:p>
        </w:tc>
      </w:tr>
      <w:tr w:rsidRPr="00E62507" w:rsidR="00583C86" w:rsidTr="00347C2C" w14:paraId="62E32682"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37336F4B" w14:textId="0D3F9BC0">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4B416165" w14:textId="257E8816">
            <w:pPr>
              <w:rPr>
                <w:rFonts w:ascii="Arial" w:hAnsi="Arial" w:eastAsia="Times New Roman" w:cs="Arial"/>
                <w:bCs/>
                <w:color w:val="000000"/>
                <w:sz w:val="20"/>
                <w:szCs w:val="20"/>
              </w:rPr>
            </w:pPr>
            <w:r w:rsidRPr="00583C86">
              <w:rPr>
                <w:rFonts w:ascii="Arial" w:hAnsi="Arial" w:eastAsia="Times New Roman" w:cs="Arial"/>
                <w:bCs/>
                <w:color w:val="000000"/>
                <w:sz w:val="20"/>
                <w:szCs w:val="20"/>
              </w:rPr>
              <w:t>rgs1</w:t>
            </w:r>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26422EAB"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54051AD4" w14:textId="77777777">
            <w:pPr>
              <w:rPr>
                <w:rFonts w:ascii="Arial" w:hAnsi="Arial" w:eastAsia="Times New Roman" w:cs="Arial"/>
                <w:bCs/>
                <w:color w:val="000000"/>
                <w:sz w:val="20"/>
                <w:szCs w:val="20"/>
              </w:rPr>
            </w:pPr>
          </w:p>
        </w:tc>
      </w:tr>
      <w:tr w:rsidRPr="00E62507" w:rsidR="00583C86" w:rsidTr="00347C2C" w14:paraId="7541CB94"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3F492DDB" w14:textId="23AE6B14">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75710239" w14:textId="62680CA1">
            <w:pPr>
              <w:rPr>
                <w:rFonts w:ascii="Arial" w:hAnsi="Arial" w:eastAsia="Times New Roman" w:cs="Arial"/>
                <w:bCs/>
                <w:color w:val="000000"/>
                <w:sz w:val="20"/>
                <w:szCs w:val="20"/>
              </w:rPr>
            </w:pPr>
            <w:r w:rsidRPr="00583C86">
              <w:rPr>
                <w:rFonts w:ascii="Arial" w:hAnsi="Arial" w:eastAsia="Times New Roman" w:cs="Arial"/>
                <w:bCs/>
                <w:color w:val="000000"/>
                <w:sz w:val="20"/>
                <w:szCs w:val="20"/>
              </w:rPr>
              <w:t>rc1a</w:t>
            </w:r>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0B6F327B" w14:textId="7D6563DB">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F1</w:t>
            </w: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43F05035" w14:textId="77777777">
            <w:pPr>
              <w:rPr>
                <w:rFonts w:ascii="Arial" w:hAnsi="Arial" w:eastAsia="Times New Roman" w:cs="Arial"/>
                <w:bCs/>
                <w:color w:val="000000"/>
                <w:sz w:val="20"/>
                <w:szCs w:val="20"/>
              </w:rPr>
            </w:pPr>
          </w:p>
        </w:tc>
      </w:tr>
      <w:tr w:rsidRPr="00E62507" w:rsidR="00583C86" w:rsidTr="00347C2C" w14:paraId="316C0AAF"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782BF428" w14:textId="73D72EF6">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4942AB6D" w14:textId="06E5AF21">
            <w:pPr>
              <w:rPr>
                <w:rFonts w:ascii="Arial" w:hAnsi="Arial" w:eastAsia="Times New Roman" w:cs="Arial"/>
                <w:bCs/>
                <w:color w:val="000000"/>
                <w:sz w:val="20"/>
                <w:szCs w:val="20"/>
              </w:rPr>
            </w:pPr>
            <w:r w:rsidRPr="00583C86">
              <w:rPr>
                <w:rFonts w:ascii="Arial" w:hAnsi="Arial" w:eastAsia="Times New Roman" w:cs="Arial"/>
                <w:bCs/>
                <w:color w:val="000000"/>
                <w:sz w:val="20"/>
                <w:szCs w:val="20"/>
              </w:rPr>
              <w:t>rc1b</w:t>
            </w:r>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1DB7490B" w14:textId="1F100211">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F1</w:t>
            </w: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1B79F9AC" w14:textId="77777777">
            <w:pPr>
              <w:rPr>
                <w:rFonts w:ascii="Arial" w:hAnsi="Arial" w:eastAsia="Times New Roman" w:cs="Arial"/>
                <w:bCs/>
                <w:color w:val="000000"/>
                <w:sz w:val="20"/>
                <w:szCs w:val="20"/>
              </w:rPr>
            </w:pPr>
          </w:p>
        </w:tc>
      </w:tr>
      <w:tr w:rsidRPr="00E62507" w:rsidR="00583C86" w:rsidTr="00347C2C" w14:paraId="66C58A21" w14:textId="77777777">
        <w:trPr>
          <w:trHeight w:val="287"/>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18E2B531" w14:textId="66462B24">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4C4DD591" w14:textId="56C9E74F">
            <w:pPr>
              <w:rPr>
                <w:rFonts w:ascii="Arial" w:hAnsi="Arial" w:eastAsia="Times New Roman" w:cs="Arial"/>
                <w:bCs/>
                <w:color w:val="000000"/>
                <w:sz w:val="20"/>
                <w:szCs w:val="20"/>
              </w:rPr>
            </w:pPr>
            <w:r w:rsidRPr="00583C86">
              <w:rPr>
                <w:rFonts w:ascii="Arial" w:hAnsi="Arial" w:eastAsia="Times New Roman" w:cs="Arial"/>
                <w:bCs/>
                <w:color w:val="000000"/>
                <w:sz w:val="20"/>
                <w:szCs w:val="20"/>
              </w:rPr>
              <w:t>rc1c</w:t>
            </w:r>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6107016D" w14:textId="2AB52A05">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F1</w:t>
            </w: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64CEA60F" w14:textId="77777777">
            <w:pPr>
              <w:rPr>
                <w:rFonts w:ascii="Arial" w:hAnsi="Arial" w:eastAsia="Times New Roman" w:cs="Arial"/>
                <w:bCs/>
                <w:color w:val="000000"/>
                <w:sz w:val="20"/>
                <w:szCs w:val="20"/>
              </w:rPr>
            </w:pPr>
          </w:p>
        </w:tc>
      </w:tr>
      <w:tr w:rsidRPr="00E62507" w:rsidR="00583C86" w:rsidTr="00347C2C" w14:paraId="7A027401"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4350F76B" w14:textId="1220ACCD">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14309F23" w14:textId="1BD80E4E">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spb</w:t>
            </w:r>
            <w:proofErr w:type="spellEnd"/>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2855BE55"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7C739AB1" w14:textId="77777777">
            <w:pPr>
              <w:rPr>
                <w:rFonts w:ascii="Arial" w:hAnsi="Arial" w:eastAsia="Times New Roman" w:cs="Arial"/>
                <w:bCs/>
                <w:color w:val="000000"/>
                <w:sz w:val="20"/>
                <w:szCs w:val="20"/>
              </w:rPr>
            </w:pPr>
          </w:p>
        </w:tc>
      </w:tr>
      <w:tr w:rsidRPr="00E62507" w:rsidR="00583C86" w:rsidTr="00347C2C" w14:paraId="5CC7B99D"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4B29465F" w14:textId="67088050">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097D75AB" w14:textId="52280AEE">
            <w:pPr>
              <w:rPr>
                <w:rFonts w:ascii="Arial" w:hAnsi="Arial" w:eastAsia="Times New Roman" w:cs="Arial"/>
                <w:bCs/>
                <w:color w:val="000000"/>
                <w:sz w:val="20"/>
                <w:szCs w:val="20"/>
              </w:rPr>
            </w:pPr>
            <w:r w:rsidRPr="00583C86">
              <w:rPr>
                <w:rFonts w:ascii="Arial" w:hAnsi="Arial" w:eastAsia="Times New Roman" w:cs="Arial"/>
                <w:bCs/>
                <w:color w:val="000000"/>
                <w:sz w:val="20"/>
                <w:szCs w:val="20"/>
              </w:rPr>
              <w:t>rc2a</w:t>
            </w:r>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2D17DBB7" w14:textId="37475C74">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F1</w:t>
            </w: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0754D6F9" w14:textId="77777777">
            <w:pPr>
              <w:rPr>
                <w:rFonts w:ascii="Arial" w:hAnsi="Arial" w:eastAsia="Times New Roman" w:cs="Arial"/>
                <w:bCs/>
                <w:color w:val="000000"/>
                <w:sz w:val="20"/>
                <w:szCs w:val="20"/>
              </w:rPr>
            </w:pPr>
          </w:p>
        </w:tc>
      </w:tr>
      <w:tr w:rsidRPr="00E62507" w:rsidR="00583C86" w:rsidTr="00347C2C" w14:paraId="6C5DD46E"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7528ADD9" w14:textId="2C1117CA">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34A25AAA" w14:textId="3C8C9EBF">
            <w:pPr>
              <w:rPr>
                <w:rFonts w:ascii="Arial" w:hAnsi="Arial" w:eastAsia="Times New Roman" w:cs="Arial"/>
                <w:bCs/>
                <w:color w:val="000000"/>
                <w:sz w:val="20"/>
                <w:szCs w:val="20"/>
              </w:rPr>
            </w:pPr>
            <w:r w:rsidRPr="00583C86">
              <w:rPr>
                <w:rFonts w:ascii="Arial" w:hAnsi="Arial" w:eastAsia="Times New Roman" w:cs="Arial"/>
                <w:bCs/>
                <w:color w:val="000000"/>
                <w:sz w:val="20"/>
                <w:szCs w:val="20"/>
              </w:rPr>
              <w:t>rc2b</w:t>
            </w:r>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537CF6E9" w14:textId="5F1BFAE1">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F1</w:t>
            </w: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7C192999" w14:textId="77777777">
            <w:pPr>
              <w:rPr>
                <w:rFonts w:ascii="Arial" w:hAnsi="Arial" w:eastAsia="Times New Roman" w:cs="Arial"/>
                <w:bCs/>
                <w:color w:val="000000"/>
                <w:sz w:val="20"/>
                <w:szCs w:val="20"/>
              </w:rPr>
            </w:pPr>
          </w:p>
        </w:tc>
      </w:tr>
      <w:tr w:rsidRPr="00E62507" w:rsidR="00583C86" w:rsidTr="00347C2C" w14:paraId="27589C9A"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66AB77EB" w14:textId="3EEEF882">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5B246B3B" w14:textId="1F75CA40">
            <w:pPr>
              <w:rPr>
                <w:rFonts w:ascii="Arial" w:hAnsi="Arial" w:eastAsia="Times New Roman" w:cs="Arial"/>
                <w:bCs/>
                <w:color w:val="000000"/>
                <w:sz w:val="20"/>
                <w:szCs w:val="20"/>
              </w:rPr>
            </w:pPr>
            <w:r w:rsidRPr="00583C86">
              <w:rPr>
                <w:rFonts w:ascii="Arial" w:hAnsi="Arial" w:eastAsia="Times New Roman" w:cs="Arial"/>
                <w:bCs/>
                <w:color w:val="000000"/>
                <w:sz w:val="20"/>
                <w:szCs w:val="20"/>
              </w:rPr>
              <w:t>rc2c</w:t>
            </w:r>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1F328FC0" w14:textId="2170A685">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F1</w:t>
            </w: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71C18001" w14:textId="77777777">
            <w:pPr>
              <w:rPr>
                <w:rFonts w:ascii="Arial" w:hAnsi="Arial" w:eastAsia="Times New Roman" w:cs="Arial"/>
                <w:bCs/>
                <w:color w:val="000000"/>
                <w:sz w:val="20"/>
                <w:szCs w:val="20"/>
              </w:rPr>
            </w:pPr>
          </w:p>
        </w:tc>
      </w:tr>
      <w:tr w:rsidRPr="00E62507" w:rsidR="00583C86" w:rsidTr="00347C2C" w14:paraId="5C72714B" w14:textId="77777777">
        <w:trPr>
          <w:trHeight w:val="300"/>
        </w:trPr>
        <w:tc>
          <w:tcPr>
            <w:tcW w:w="2245" w:type="dxa"/>
            <w:tcBorders>
              <w:top w:val="nil"/>
              <w:left w:val="single" w:color="auto" w:sz="4" w:space="0"/>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0D7C8BB4" w14:textId="163C35C8">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695" w:type="dxa"/>
            <w:tcBorders>
              <w:top w:val="nil"/>
              <w:left w:val="nil"/>
              <w:bottom w:val="single" w:color="auto" w:sz="4" w:space="0"/>
              <w:right w:val="single" w:color="auto" w:sz="4" w:space="0"/>
            </w:tcBorders>
            <w:shd w:val="clear" w:color="auto" w:fill="D6E3BC" w:themeFill="accent3" w:themeFillTint="66"/>
            <w:noWrap/>
            <w:vAlign w:val="center"/>
            <w:hideMark/>
          </w:tcPr>
          <w:p w:rsidRPr="00583C86" w:rsidR="00583C86" w:rsidP="00583C86" w:rsidRDefault="00583C86" w14:paraId="7E081E00" w14:textId="41B20C56">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rcobj</w:t>
            </w:r>
            <w:proofErr w:type="spellEnd"/>
          </w:p>
        </w:tc>
        <w:tc>
          <w:tcPr>
            <w:tcW w:w="1483"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1873ED40"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D6E3BC" w:themeFill="accent3" w:themeFillTint="66"/>
            <w:vAlign w:val="center"/>
          </w:tcPr>
          <w:p w:rsidRPr="00583C86" w:rsidR="00583C86" w:rsidP="00583C86" w:rsidRDefault="00583C86" w14:paraId="32615E7B" w14:textId="77777777">
            <w:pPr>
              <w:rPr>
                <w:rFonts w:ascii="Arial" w:hAnsi="Arial" w:eastAsia="Times New Roman" w:cs="Arial"/>
                <w:bCs/>
                <w:color w:val="000000"/>
                <w:sz w:val="20"/>
                <w:szCs w:val="20"/>
              </w:rPr>
            </w:pPr>
          </w:p>
        </w:tc>
      </w:tr>
      <w:tr w:rsidRPr="00E62507" w:rsidR="00583C86" w:rsidTr="00233714" w14:paraId="18553A79" w14:textId="77777777">
        <w:trPr>
          <w:trHeight w:val="300"/>
        </w:trPr>
        <w:tc>
          <w:tcPr>
            <w:tcW w:w="2245"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2D713791" w14:textId="3F86DEAA">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ADNI</w:t>
            </w:r>
          </w:p>
        </w:tc>
        <w:tc>
          <w:tcPr>
            <w:tcW w:w="1695" w:type="dxa"/>
            <w:tcBorders>
              <w:top w:val="nil"/>
              <w:left w:val="nil"/>
              <w:bottom w:val="single" w:color="auto" w:sz="4" w:space="0"/>
              <w:right w:val="single" w:color="auto" w:sz="4" w:space="0"/>
            </w:tcBorders>
            <w:shd w:val="clear" w:color="auto" w:fill="E5B8B7" w:themeFill="accent2" w:themeFillTint="66"/>
            <w:vAlign w:val="center"/>
            <w:hideMark/>
          </w:tcPr>
          <w:p w:rsidRPr="00583C86" w:rsidR="00583C86" w:rsidP="00583C86" w:rsidRDefault="00583C86" w14:paraId="6B6D9009" w14:textId="3E90A438">
            <w:pPr>
              <w:rPr>
                <w:rFonts w:ascii="Arial" w:hAnsi="Arial" w:eastAsia="Times New Roman" w:cs="Arial"/>
                <w:bCs/>
                <w:color w:val="000000"/>
                <w:sz w:val="20"/>
                <w:szCs w:val="20"/>
              </w:rPr>
            </w:pPr>
            <w:r w:rsidRPr="00583C86">
              <w:rPr>
                <w:rFonts w:ascii="Arial" w:hAnsi="Arial" w:eastAsia="Times New Roman" w:cs="Arial"/>
                <w:bCs/>
                <w:color w:val="000000"/>
                <w:sz w:val="20"/>
                <w:szCs w:val="20"/>
              </w:rPr>
              <w:t>avtot1</w:t>
            </w:r>
          </w:p>
        </w:tc>
        <w:tc>
          <w:tcPr>
            <w:tcW w:w="1483"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653BABB8" w14:textId="77777777">
            <w:pPr>
              <w:jc w:val="center"/>
              <w:rPr>
                <w:rFonts w:ascii="Arial" w:hAnsi="Arial" w:eastAsia="Times New Roman" w:cs="Arial"/>
                <w:bCs/>
                <w:color w:val="000000"/>
                <w:sz w:val="20"/>
                <w:szCs w:val="20"/>
              </w:rPr>
            </w:pPr>
          </w:p>
        </w:tc>
        <w:tc>
          <w:tcPr>
            <w:tcW w:w="4202" w:type="dxa"/>
            <w:vMerge w:val="restart"/>
            <w:tcBorders>
              <w:top w:val="nil"/>
              <w:left w:val="nil"/>
              <w:right w:val="single" w:color="auto" w:sz="4" w:space="0"/>
            </w:tcBorders>
            <w:shd w:val="clear" w:color="auto" w:fill="E5B8B7" w:themeFill="accent2" w:themeFillTint="66"/>
            <w:vAlign w:val="center"/>
          </w:tcPr>
          <w:p w:rsidRPr="00583C86" w:rsidR="00583C86" w:rsidP="00583C86" w:rsidRDefault="00583C86" w14:paraId="3D3794D3" w14:textId="5BBB7CBB">
            <w:pPr>
              <w:rPr>
                <w:rFonts w:ascii="Arial" w:hAnsi="Arial" w:eastAsia="Times New Roman" w:cs="Arial"/>
                <w:bCs/>
                <w:color w:val="000000"/>
                <w:sz w:val="20"/>
                <w:szCs w:val="20"/>
              </w:rPr>
            </w:pPr>
            <w:r w:rsidRPr="00583C86">
              <w:rPr>
                <w:rFonts w:ascii="Arial" w:hAnsi="Arial" w:eastAsia="Times New Roman" w:cs="Arial"/>
                <w:bCs/>
                <w:color w:val="000000"/>
                <w:sz w:val="20"/>
                <w:szCs w:val="20"/>
              </w:rPr>
              <w:t>Each RAVLT item was split into two items to account for two versions of RAVLT used in ADNI at specific waves where both versions of the same item were loaded into the same secondary structure</w:t>
            </w:r>
          </w:p>
        </w:tc>
      </w:tr>
      <w:tr w:rsidRPr="00E62507" w:rsidR="00583C86" w:rsidTr="00233714" w14:paraId="758C6F2D" w14:textId="77777777">
        <w:trPr>
          <w:trHeight w:val="300"/>
        </w:trPr>
        <w:tc>
          <w:tcPr>
            <w:tcW w:w="2245"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18B0E2F1" w14:textId="004DCC0D">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ADNI</w:t>
            </w:r>
          </w:p>
        </w:tc>
        <w:tc>
          <w:tcPr>
            <w:tcW w:w="1695" w:type="dxa"/>
            <w:tcBorders>
              <w:top w:val="nil"/>
              <w:left w:val="nil"/>
              <w:bottom w:val="single" w:color="auto" w:sz="4" w:space="0"/>
              <w:right w:val="single" w:color="auto" w:sz="4" w:space="0"/>
            </w:tcBorders>
            <w:shd w:val="clear" w:color="auto" w:fill="E5B8B7" w:themeFill="accent2" w:themeFillTint="66"/>
            <w:vAlign w:val="center"/>
            <w:hideMark/>
          </w:tcPr>
          <w:p w:rsidRPr="00583C86" w:rsidR="00583C86" w:rsidP="00583C86" w:rsidRDefault="00583C86" w14:paraId="54FEE6C1" w14:textId="7E1AA06B">
            <w:pPr>
              <w:rPr>
                <w:rFonts w:ascii="Arial" w:hAnsi="Arial" w:eastAsia="Times New Roman" w:cs="Arial"/>
                <w:bCs/>
                <w:color w:val="000000"/>
                <w:sz w:val="20"/>
                <w:szCs w:val="20"/>
              </w:rPr>
            </w:pPr>
            <w:r w:rsidRPr="00583C86">
              <w:rPr>
                <w:rFonts w:ascii="Arial" w:hAnsi="Arial" w:eastAsia="Times New Roman" w:cs="Arial"/>
                <w:bCs/>
                <w:color w:val="000000"/>
                <w:sz w:val="20"/>
                <w:szCs w:val="20"/>
              </w:rPr>
              <w:t>avtot2</w:t>
            </w:r>
          </w:p>
        </w:tc>
        <w:tc>
          <w:tcPr>
            <w:tcW w:w="1483"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51E76496" w14:textId="5074FE94">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F8</w:t>
            </w:r>
          </w:p>
        </w:tc>
        <w:tc>
          <w:tcPr>
            <w:tcW w:w="4202" w:type="dxa"/>
            <w:vMerge/>
            <w:tcBorders>
              <w:left w:val="nil"/>
              <w:right w:val="single" w:color="auto" w:sz="4" w:space="0"/>
            </w:tcBorders>
            <w:shd w:val="clear" w:color="auto" w:fill="E5B8B7" w:themeFill="accent2" w:themeFillTint="66"/>
            <w:vAlign w:val="center"/>
          </w:tcPr>
          <w:p w:rsidRPr="00583C86" w:rsidR="00583C86" w:rsidP="00583C86" w:rsidRDefault="00583C86" w14:paraId="350AAC9A" w14:textId="77777777">
            <w:pPr>
              <w:rPr>
                <w:rFonts w:ascii="Arial" w:hAnsi="Arial" w:eastAsia="Times New Roman" w:cs="Arial"/>
                <w:bCs/>
                <w:color w:val="000000"/>
                <w:sz w:val="20"/>
                <w:szCs w:val="20"/>
              </w:rPr>
            </w:pPr>
          </w:p>
        </w:tc>
      </w:tr>
      <w:tr w:rsidRPr="00E62507" w:rsidR="00583C86" w:rsidTr="00233714" w14:paraId="2102F1C2" w14:textId="77777777">
        <w:trPr>
          <w:trHeight w:val="300"/>
        </w:trPr>
        <w:tc>
          <w:tcPr>
            <w:tcW w:w="2245"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27920C62" w14:textId="373AA5A1">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ADNI</w:t>
            </w:r>
          </w:p>
        </w:tc>
        <w:tc>
          <w:tcPr>
            <w:tcW w:w="1695" w:type="dxa"/>
            <w:tcBorders>
              <w:top w:val="nil"/>
              <w:left w:val="nil"/>
              <w:bottom w:val="single" w:color="auto" w:sz="4" w:space="0"/>
              <w:right w:val="single" w:color="auto" w:sz="4" w:space="0"/>
            </w:tcBorders>
            <w:shd w:val="clear" w:color="auto" w:fill="E5B8B7" w:themeFill="accent2" w:themeFillTint="66"/>
            <w:vAlign w:val="center"/>
            <w:hideMark/>
          </w:tcPr>
          <w:p w:rsidRPr="00583C86" w:rsidR="00583C86" w:rsidP="00583C86" w:rsidRDefault="00583C86" w14:paraId="28F1C8F8" w14:textId="35C6469D">
            <w:pPr>
              <w:rPr>
                <w:rFonts w:ascii="Arial" w:hAnsi="Arial" w:eastAsia="Times New Roman" w:cs="Arial"/>
                <w:bCs/>
                <w:color w:val="000000"/>
                <w:sz w:val="20"/>
                <w:szCs w:val="20"/>
              </w:rPr>
            </w:pPr>
            <w:r w:rsidRPr="00583C86">
              <w:rPr>
                <w:rFonts w:ascii="Arial" w:hAnsi="Arial" w:eastAsia="Times New Roman" w:cs="Arial"/>
                <w:bCs/>
                <w:color w:val="000000"/>
                <w:sz w:val="20"/>
                <w:szCs w:val="20"/>
              </w:rPr>
              <w:t>avtot3</w:t>
            </w:r>
          </w:p>
        </w:tc>
        <w:tc>
          <w:tcPr>
            <w:tcW w:w="1483"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5EB7A2DD" w14:textId="328752F8">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F8</w:t>
            </w:r>
          </w:p>
        </w:tc>
        <w:tc>
          <w:tcPr>
            <w:tcW w:w="4202" w:type="dxa"/>
            <w:vMerge/>
            <w:tcBorders>
              <w:left w:val="nil"/>
              <w:right w:val="single" w:color="auto" w:sz="4" w:space="0"/>
            </w:tcBorders>
            <w:shd w:val="clear" w:color="auto" w:fill="E5B8B7" w:themeFill="accent2" w:themeFillTint="66"/>
            <w:vAlign w:val="center"/>
          </w:tcPr>
          <w:p w:rsidRPr="00583C86" w:rsidR="00583C86" w:rsidP="00583C86" w:rsidRDefault="00583C86" w14:paraId="45EFF125" w14:textId="77777777">
            <w:pPr>
              <w:rPr>
                <w:rFonts w:ascii="Arial" w:hAnsi="Arial" w:eastAsia="Times New Roman" w:cs="Arial"/>
                <w:bCs/>
                <w:color w:val="000000"/>
                <w:sz w:val="20"/>
                <w:szCs w:val="20"/>
              </w:rPr>
            </w:pPr>
          </w:p>
        </w:tc>
      </w:tr>
      <w:tr w:rsidRPr="00E62507" w:rsidR="00583C86" w:rsidTr="00233714" w14:paraId="11274D52" w14:textId="77777777">
        <w:trPr>
          <w:trHeight w:val="300"/>
        </w:trPr>
        <w:tc>
          <w:tcPr>
            <w:tcW w:w="2245"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090166BD" w14:textId="2A3DFF82">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ADNI</w:t>
            </w:r>
          </w:p>
        </w:tc>
        <w:tc>
          <w:tcPr>
            <w:tcW w:w="1695" w:type="dxa"/>
            <w:tcBorders>
              <w:top w:val="nil"/>
              <w:left w:val="nil"/>
              <w:bottom w:val="single" w:color="auto" w:sz="4" w:space="0"/>
              <w:right w:val="single" w:color="auto" w:sz="4" w:space="0"/>
            </w:tcBorders>
            <w:shd w:val="clear" w:color="auto" w:fill="E5B8B7" w:themeFill="accent2" w:themeFillTint="66"/>
            <w:vAlign w:val="center"/>
            <w:hideMark/>
          </w:tcPr>
          <w:p w:rsidRPr="00583C86" w:rsidR="00583C86" w:rsidP="00583C86" w:rsidRDefault="00583C86" w14:paraId="15CF0A2C" w14:textId="6F7142FB">
            <w:pPr>
              <w:rPr>
                <w:rFonts w:ascii="Arial" w:hAnsi="Arial" w:eastAsia="Times New Roman" w:cs="Arial"/>
                <w:bCs/>
                <w:color w:val="000000"/>
                <w:sz w:val="20"/>
                <w:szCs w:val="20"/>
              </w:rPr>
            </w:pPr>
            <w:r w:rsidRPr="00583C86">
              <w:rPr>
                <w:rFonts w:ascii="Arial" w:hAnsi="Arial" w:eastAsia="Times New Roman" w:cs="Arial"/>
                <w:bCs/>
                <w:color w:val="000000"/>
                <w:sz w:val="20"/>
                <w:szCs w:val="20"/>
              </w:rPr>
              <w:t>avtot4</w:t>
            </w:r>
          </w:p>
        </w:tc>
        <w:tc>
          <w:tcPr>
            <w:tcW w:w="1483"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42C60596" w14:textId="5874052A">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F8</w:t>
            </w:r>
          </w:p>
        </w:tc>
        <w:tc>
          <w:tcPr>
            <w:tcW w:w="4202" w:type="dxa"/>
            <w:vMerge/>
            <w:tcBorders>
              <w:left w:val="nil"/>
              <w:right w:val="single" w:color="auto" w:sz="4" w:space="0"/>
            </w:tcBorders>
            <w:shd w:val="clear" w:color="auto" w:fill="E5B8B7" w:themeFill="accent2" w:themeFillTint="66"/>
            <w:vAlign w:val="center"/>
          </w:tcPr>
          <w:p w:rsidRPr="00583C86" w:rsidR="00583C86" w:rsidP="00583C86" w:rsidRDefault="00583C86" w14:paraId="41D12FE5" w14:textId="77777777">
            <w:pPr>
              <w:rPr>
                <w:rFonts w:ascii="Arial" w:hAnsi="Arial" w:eastAsia="Times New Roman" w:cs="Arial"/>
                <w:bCs/>
                <w:color w:val="000000"/>
                <w:sz w:val="20"/>
                <w:szCs w:val="20"/>
              </w:rPr>
            </w:pPr>
          </w:p>
        </w:tc>
      </w:tr>
      <w:tr w:rsidRPr="00E62507" w:rsidR="00583C86" w:rsidTr="00233714" w14:paraId="732B9366" w14:textId="77777777">
        <w:trPr>
          <w:trHeight w:val="300"/>
        </w:trPr>
        <w:tc>
          <w:tcPr>
            <w:tcW w:w="2245"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2BCDF032" w14:textId="2225E266">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ADNI</w:t>
            </w:r>
          </w:p>
        </w:tc>
        <w:tc>
          <w:tcPr>
            <w:tcW w:w="1695" w:type="dxa"/>
            <w:tcBorders>
              <w:top w:val="nil"/>
              <w:left w:val="nil"/>
              <w:bottom w:val="single" w:color="auto" w:sz="4" w:space="0"/>
              <w:right w:val="single" w:color="auto" w:sz="4" w:space="0"/>
            </w:tcBorders>
            <w:shd w:val="clear" w:color="auto" w:fill="E5B8B7" w:themeFill="accent2" w:themeFillTint="66"/>
            <w:vAlign w:val="center"/>
            <w:hideMark/>
          </w:tcPr>
          <w:p w:rsidRPr="00583C86" w:rsidR="00583C86" w:rsidP="00583C86" w:rsidRDefault="00583C86" w14:paraId="16848ADA" w14:textId="0220E783">
            <w:pPr>
              <w:rPr>
                <w:rFonts w:ascii="Arial" w:hAnsi="Arial" w:eastAsia="Times New Roman" w:cs="Arial"/>
                <w:bCs/>
                <w:color w:val="000000"/>
                <w:sz w:val="20"/>
                <w:szCs w:val="20"/>
              </w:rPr>
            </w:pPr>
            <w:r w:rsidRPr="00583C86">
              <w:rPr>
                <w:rFonts w:ascii="Arial" w:hAnsi="Arial" w:eastAsia="Times New Roman" w:cs="Arial"/>
                <w:bCs/>
                <w:color w:val="000000"/>
                <w:sz w:val="20"/>
                <w:szCs w:val="20"/>
              </w:rPr>
              <w:t>avtot5</w:t>
            </w:r>
          </w:p>
        </w:tc>
        <w:tc>
          <w:tcPr>
            <w:tcW w:w="1483"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75CF9B1E" w14:textId="12061B44">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F8</w:t>
            </w:r>
          </w:p>
        </w:tc>
        <w:tc>
          <w:tcPr>
            <w:tcW w:w="4202" w:type="dxa"/>
            <w:vMerge/>
            <w:tcBorders>
              <w:left w:val="nil"/>
              <w:right w:val="single" w:color="auto" w:sz="4" w:space="0"/>
            </w:tcBorders>
            <w:shd w:val="clear" w:color="auto" w:fill="E5B8B7" w:themeFill="accent2" w:themeFillTint="66"/>
            <w:vAlign w:val="center"/>
          </w:tcPr>
          <w:p w:rsidRPr="00583C86" w:rsidR="00583C86" w:rsidP="00583C86" w:rsidRDefault="00583C86" w14:paraId="387ECA81" w14:textId="77777777">
            <w:pPr>
              <w:rPr>
                <w:rFonts w:ascii="Arial" w:hAnsi="Arial" w:eastAsia="Times New Roman" w:cs="Arial"/>
                <w:bCs/>
                <w:color w:val="000000"/>
                <w:sz w:val="20"/>
                <w:szCs w:val="20"/>
              </w:rPr>
            </w:pPr>
          </w:p>
        </w:tc>
      </w:tr>
      <w:tr w:rsidRPr="00E62507" w:rsidR="00583C86" w:rsidTr="00233714" w14:paraId="3E4724AF" w14:textId="77777777">
        <w:trPr>
          <w:trHeight w:val="300"/>
        </w:trPr>
        <w:tc>
          <w:tcPr>
            <w:tcW w:w="2245"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69C29668" w14:textId="287D8049">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ADNI</w:t>
            </w:r>
          </w:p>
        </w:tc>
        <w:tc>
          <w:tcPr>
            <w:tcW w:w="1695" w:type="dxa"/>
            <w:tcBorders>
              <w:top w:val="nil"/>
              <w:left w:val="nil"/>
              <w:bottom w:val="single" w:color="auto" w:sz="4" w:space="0"/>
              <w:right w:val="single" w:color="auto" w:sz="4" w:space="0"/>
            </w:tcBorders>
            <w:shd w:val="clear" w:color="auto" w:fill="E5B8B7" w:themeFill="accent2" w:themeFillTint="66"/>
            <w:vAlign w:val="center"/>
            <w:hideMark/>
          </w:tcPr>
          <w:p w:rsidRPr="00583C86" w:rsidR="00583C86" w:rsidP="00583C86" w:rsidRDefault="00583C86" w14:paraId="6910F26A" w14:textId="6BB9291E">
            <w:pPr>
              <w:rPr>
                <w:rFonts w:ascii="Arial" w:hAnsi="Arial" w:eastAsia="Times New Roman" w:cs="Arial"/>
                <w:bCs/>
                <w:color w:val="000000"/>
                <w:sz w:val="20"/>
                <w:szCs w:val="20"/>
              </w:rPr>
            </w:pPr>
            <w:r w:rsidRPr="00583C86">
              <w:rPr>
                <w:rFonts w:ascii="Arial" w:hAnsi="Arial" w:eastAsia="Times New Roman" w:cs="Arial"/>
                <w:bCs/>
                <w:color w:val="000000"/>
                <w:sz w:val="20"/>
                <w:szCs w:val="20"/>
              </w:rPr>
              <w:t>avtot6</w:t>
            </w:r>
          </w:p>
        </w:tc>
        <w:tc>
          <w:tcPr>
            <w:tcW w:w="1483"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4A30B628" w14:textId="67CF4C7C">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F8</w:t>
            </w:r>
          </w:p>
        </w:tc>
        <w:tc>
          <w:tcPr>
            <w:tcW w:w="4202" w:type="dxa"/>
            <w:vMerge/>
            <w:tcBorders>
              <w:left w:val="nil"/>
              <w:right w:val="single" w:color="auto" w:sz="4" w:space="0"/>
            </w:tcBorders>
            <w:shd w:val="clear" w:color="auto" w:fill="E5B8B7" w:themeFill="accent2" w:themeFillTint="66"/>
            <w:vAlign w:val="center"/>
          </w:tcPr>
          <w:p w:rsidRPr="00583C86" w:rsidR="00583C86" w:rsidP="00583C86" w:rsidRDefault="00583C86" w14:paraId="49C8FAB7" w14:textId="77777777">
            <w:pPr>
              <w:rPr>
                <w:rFonts w:ascii="Arial" w:hAnsi="Arial" w:eastAsia="Times New Roman" w:cs="Arial"/>
                <w:bCs/>
                <w:color w:val="000000"/>
                <w:sz w:val="20"/>
                <w:szCs w:val="20"/>
              </w:rPr>
            </w:pPr>
          </w:p>
        </w:tc>
      </w:tr>
      <w:tr w:rsidRPr="00E62507" w:rsidR="00583C86" w:rsidTr="00233714" w14:paraId="3EAED07B" w14:textId="77777777">
        <w:trPr>
          <w:trHeight w:val="300"/>
        </w:trPr>
        <w:tc>
          <w:tcPr>
            <w:tcW w:w="2245"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4A571E1F" w14:textId="6233C7F8">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ADNI</w:t>
            </w:r>
          </w:p>
        </w:tc>
        <w:tc>
          <w:tcPr>
            <w:tcW w:w="1695" w:type="dxa"/>
            <w:tcBorders>
              <w:top w:val="nil"/>
              <w:left w:val="nil"/>
              <w:bottom w:val="single" w:color="auto" w:sz="4" w:space="0"/>
              <w:right w:val="single" w:color="auto" w:sz="4" w:space="0"/>
            </w:tcBorders>
            <w:shd w:val="clear" w:color="auto" w:fill="E5B8B7" w:themeFill="accent2" w:themeFillTint="66"/>
            <w:vAlign w:val="center"/>
            <w:hideMark/>
          </w:tcPr>
          <w:p w:rsidRPr="00583C86" w:rsidR="00583C86" w:rsidP="00583C86" w:rsidRDefault="00583C86" w14:paraId="0B2B6F38" w14:textId="3998F361">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avtotb</w:t>
            </w:r>
            <w:proofErr w:type="spellEnd"/>
          </w:p>
        </w:tc>
        <w:tc>
          <w:tcPr>
            <w:tcW w:w="1483"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1C5676A9" w14:textId="77777777">
            <w:pPr>
              <w:jc w:val="center"/>
              <w:rPr>
                <w:rFonts w:ascii="Arial" w:hAnsi="Arial" w:eastAsia="Times New Roman" w:cs="Arial"/>
                <w:bCs/>
                <w:color w:val="000000"/>
                <w:sz w:val="20"/>
                <w:szCs w:val="20"/>
              </w:rPr>
            </w:pPr>
          </w:p>
        </w:tc>
        <w:tc>
          <w:tcPr>
            <w:tcW w:w="4202" w:type="dxa"/>
            <w:vMerge/>
            <w:tcBorders>
              <w:left w:val="nil"/>
              <w:right w:val="single" w:color="auto" w:sz="4" w:space="0"/>
            </w:tcBorders>
            <w:shd w:val="clear" w:color="auto" w:fill="E5B8B7" w:themeFill="accent2" w:themeFillTint="66"/>
            <w:vAlign w:val="center"/>
          </w:tcPr>
          <w:p w:rsidRPr="00583C86" w:rsidR="00583C86" w:rsidP="00583C86" w:rsidRDefault="00583C86" w14:paraId="3C12F787" w14:textId="77777777">
            <w:pPr>
              <w:rPr>
                <w:rFonts w:ascii="Arial" w:hAnsi="Arial" w:eastAsia="Times New Roman" w:cs="Arial"/>
                <w:bCs/>
                <w:color w:val="000000"/>
                <w:sz w:val="20"/>
                <w:szCs w:val="20"/>
              </w:rPr>
            </w:pPr>
          </w:p>
        </w:tc>
      </w:tr>
      <w:tr w:rsidRPr="00E62507" w:rsidR="00583C86" w:rsidTr="00233714" w14:paraId="36AA787C" w14:textId="77777777">
        <w:trPr>
          <w:trHeight w:val="300"/>
        </w:trPr>
        <w:tc>
          <w:tcPr>
            <w:tcW w:w="2245"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5380E1BD" w14:textId="771E4854">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ADNI</w:t>
            </w:r>
          </w:p>
        </w:tc>
        <w:tc>
          <w:tcPr>
            <w:tcW w:w="1695" w:type="dxa"/>
            <w:tcBorders>
              <w:top w:val="nil"/>
              <w:left w:val="nil"/>
              <w:bottom w:val="single" w:color="auto" w:sz="4" w:space="0"/>
              <w:right w:val="single" w:color="auto" w:sz="4" w:space="0"/>
            </w:tcBorders>
            <w:shd w:val="clear" w:color="auto" w:fill="E5B8B7" w:themeFill="accent2" w:themeFillTint="66"/>
            <w:vAlign w:val="center"/>
            <w:hideMark/>
          </w:tcPr>
          <w:p w:rsidRPr="00583C86" w:rsidR="00583C86" w:rsidP="00583C86" w:rsidRDefault="00583C86" w14:paraId="1260EE73" w14:textId="5AAEDEB1">
            <w:pPr>
              <w:rPr>
                <w:rFonts w:ascii="Arial" w:hAnsi="Arial" w:eastAsia="Times New Roman" w:cs="Arial"/>
                <w:bCs/>
                <w:color w:val="000000"/>
                <w:sz w:val="20"/>
                <w:szCs w:val="20"/>
              </w:rPr>
            </w:pPr>
            <w:r w:rsidRPr="00583C86">
              <w:rPr>
                <w:rFonts w:ascii="Arial" w:hAnsi="Arial" w:eastAsia="Times New Roman" w:cs="Arial"/>
                <w:bCs/>
                <w:color w:val="000000"/>
                <w:sz w:val="20"/>
                <w:szCs w:val="20"/>
              </w:rPr>
              <w:t>avdel30min</w:t>
            </w:r>
          </w:p>
        </w:tc>
        <w:tc>
          <w:tcPr>
            <w:tcW w:w="1483"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2BA85CA3" w14:textId="4178F1BD">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F8</w:t>
            </w:r>
          </w:p>
        </w:tc>
        <w:tc>
          <w:tcPr>
            <w:tcW w:w="4202" w:type="dxa"/>
            <w:vMerge/>
            <w:tcBorders>
              <w:left w:val="nil"/>
              <w:right w:val="single" w:color="auto" w:sz="4" w:space="0"/>
            </w:tcBorders>
            <w:shd w:val="clear" w:color="auto" w:fill="E5B8B7" w:themeFill="accent2" w:themeFillTint="66"/>
            <w:vAlign w:val="center"/>
          </w:tcPr>
          <w:p w:rsidRPr="00583C86" w:rsidR="00583C86" w:rsidP="00583C86" w:rsidRDefault="00583C86" w14:paraId="74F6AF28" w14:textId="77777777">
            <w:pPr>
              <w:rPr>
                <w:rFonts w:ascii="Arial" w:hAnsi="Arial" w:eastAsia="Times New Roman" w:cs="Arial"/>
                <w:bCs/>
                <w:color w:val="000000"/>
                <w:sz w:val="20"/>
                <w:szCs w:val="20"/>
              </w:rPr>
            </w:pPr>
          </w:p>
        </w:tc>
      </w:tr>
      <w:tr w:rsidRPr="00E62507" w:rsidR="00583C86" w:rsidTr="00233714" w14:paraId="44B96B31" w14:textId="77777777">
        <w:trPr>
          <w:trHeight w:val="300"/>
        </w:trPr>
        <w:tc>
          <w:tcPr>
            <w:tcW w:w="2245"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44DCF6B4" w14:textId="17A19394">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ADNI</w:t>
            </w:r>
          </w:p>
        </w:tc>
        <w:tc>
          <w:tcPr>
            <w:tcW w:w="1695" w:type="dxa"/>
            <w:tcBorders>
              <w:top w:val="nil"/>
              <w:left w:val="nil"/>
              <w:bottom w:val="single" w:color="auto" w:sz="4" w:space="0"/>
              <w:right w:val="single" w:color="auto" w:sz="4" w:space="0"/>
            </w:tcBorders>
            <w:shd w:val="clear" w:color="auto" w:fill="E5B8B7" w:themeFill="accent2" w:themeFillTint="66"/>
            <w:vAlign w:val="center"/>
            <w:hideMark/>
          </w:tcPr>
          <w:p w:rsidRPr="00583C86" w:rsidR="00583C86" w:rsidP="00583C86" w:rsidRDefault="00583C86" w14:paraId="6BF12012" w14:textId="2823C8DA">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avdeltot</w:t>
            </w:r>
            <w:proofErr w:type="spellEnd"/>
          </w:p>
        </w:tc>
        <w:tc>
          <w:tcPr>
            <w:tcW w:w="1483"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1C6833B9" w14:textId="77777777">
            <w:pPr>
              <w:jc w:val="center"/>
              <w:rPr>
                <w:rFonts w:ascii="Arial" w:hAnsi="Arial" w:eastAsia="Times New Roman" w:cs="Arial"/>
                <w:bCs/>
                <w:color w:val="000000"/>
                <w:sz w:val="20"/>
                <w:szCs w:val="20"/>
              </w:rPr>
            </w:pPr>
          </w:p>
        </w:tc>
        <w:tc>
          <w:tcPr>
            <w:tcW w:w="4202" w:type="dxa"/>
            <w:vMerge/>
            <w:tcBorders>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64950A4F" w14:textId="77777777">
            <w:pPr>
              <w:rPr>
                <w:rFonts w:ascii="Arial" w:hAnsi="Arial" w:eastAsia="Times New Roman" w:cs="Arial"/>
                <w:bCs/>
                <w:color w:val="000000"/>
                <w:sz w:val="20"/>
                <w:szCs w:val="20"/>
              </w:rPr>
            </w:pPr>
          </w:p>
        </w:tc>
      </w:tr>
      <w:tr w:rsidRPr="00E62507" w:rsidR="00583C86" w:rsidTr="00233714" w14:paraId="44C2B2FB" w14:textId="77777777">
        <w:trPr>
          <w:trHeight w:val="300"/>
        </w:trPr>
        <w:tc>
          <w:tcPr>
            <w:tcW w:w="2245"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1851FF42" w14:textId="6240CD82">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ADNI</w:t>
            </w:r>
          </w:p>
        </w:tc>
        <w:tc>
          <w:tcPr>
            <w:tcW w:w="1695" w:type="dxa"/>
            <w:tcBorders>
              <w:top w:val="nil"/>
              <w:left w:val="nil"/>
              <w:bottom w:val="single" w:color="auto" w:sz="4" w:space="0"/>
              <w:right w:val="single" w:color="auto" w:sz="4" w:space="0"/>
            </w:tcBorders>
            <w:shd w:val="clear" w:color="auto" w:fill="E5B8B7" w:themeFill="accent2" w:themeFillTint="66"/>
            <w:vAlign w:val="center"/>
            <w:hideMark/>
          </w:tcPr>
          <w:p w:rsidRPr="00583C86" w:rsidR="00583C86" w:rsidP="00583C86" w:rsidRDefault="00583C86" w14:paraId="1CBA5342" w14:textId="3709F5C6">
            <w:pPr>
              <w:rPr>
                <w:rFonts w:ascii="Arial" w:hAnsi="Arial" w:eastAsia="Times New Roman" w:cs="Arial"/>
                <w:bCs/>
                <w:color w:val="000000"/>
                <w:sz w:val="20"/>
                <w:szCs w:val="20"/>
              </w:rPr>
            </w:pPr>
            <w:r w:rsidRPr="00583C86">
              <w:rPr>
                <w:rFonts w:ascii="Arial" w:hAnsi="Arial" w:eastAsia="Times New Roman" w:cs="Arial"/>
                <w:bCs/>
                <w:color w:val="000000"/>
                <w:sz w:val="20"/>
                <w:szCs w:val="20"/>
              </w:rPr>
              <w:t>q1score</w:t>
            </w:r>
          </w:p>
        </w:tc>
        <w:tc>
          <w:tcPr>
            <w:tcW w:w="1483"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3318BB02" w14:textId="21C5AB01">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F9</w:t>
            </w:r>
          </w:p>
        </w:tc>
        <w:tc>
          <w:tcPr>
            <w:tcW w:w="4202"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56CAFFC3" w14:textId="77777777">
            <w:pPr>
              <w:rPr>
                <w:rFonts w:ascii="Arial" w:hAnsi="Arial" w:eastAsia="Times New Roman" w:cs="Arial"/>
                <w:bCs/>
                <w:color w:val="000000"/>
                <w:sz w:val="20"/>
                <w:szCs w:val="20"/>
              </w:rPr>
            </w:pPr>
          </w:p>
        </w:tc>
      </w:tr>
      <w:tr w:rsidRPr="00E62507" w:rsidR="00583C86" w:rsidTr="00233714" w14:paraId="6D32F059" w14:textId="77777777">
        <w:trPr>
          <w:trHeight w:val="300"/>
        </w:trPr>
        <w:tc>
          <w:tcPr>
            <w:tcW w:w="2245"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7C592A89" w14:textId="618B4A3D">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ADNI</w:t>
            </w:r>
          </w:p>
        </w:tc>
        <w:tc>
          <w:tcPr>
            <w:tcW w:w="1695" w:type="dxa"/>
            <w:tcBorders>
              <w:top w:val="nil"/>
              <w:left w:val="nil"/>
              <w:bottom w:val="single" w:color="auto" w:sz="4" w:space="0"/>
              <w:right w:val="single" w:color="auto" w:sz="4" w:space="0"/>
            </w:tcBorders>
            <w:shd w:val="clear" w:color="auto" w:fill="E5B8B7" w:themeFill="accent2" w:themeFillTint="66"/>
            <w:vAlign w:val="center"/>
            <w:hideMark/>
          </w:tcPr>
          <w:p w:rsidRPr="00583C86" w:rsidR="00583C86" w:rsidP="00583C86" w:rsidRDefault="00583C86" w14:paraId="03C1C46E" w14:textId="5A4114B4">
            <w:pPr>
              <w:rPr>
                <w:rFonts w:ascii="Arial" w:hAnsi="Arial" w:eastAsia="Times New Roman" w:cs="Arial"/>
                <w:bCs/>
                <w:color w:val="000000"/>
                <w:sz w:val="20"/>
                <w:szCs w:val="20"/>
              </w:rPr>
            </w:pPr>
            <w:r w:rsidRPr="00583C86">
              <w:rPr>
                <w:rFonts w:ascii="Arial" w:hAnsi="Arial" w:eastAsia="Times New Roman" w:cs="Arial"/>
                <w:bCs/>
                <w:color w:val="000000"/>
                <w:sz w:val="20"/>
                <w:szCs w:val="20"/>
              </w:rPr>
              <w:t xml:space="preserve">q4score </w:t>
            </w:r>
          </w:p>
        </w:tc>
        <w:tc>
          <w:tcPr>
            <w:tcW w:w="1483"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3B9970C6" w14:textId="364EC905">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F9</w:t>
            </w:r>
          </w:p>
        </w:tc>
        <w:tc>
          <w:tcPr>
            <w:tcW w:w="4202"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08883A58" w14:textId="77777777">
            <w:pPr>
              <w:rPr>
                <w:rFonts w:ascii="Arial" w:hAnsi="Arial" w:eastAsia="Times New Roman" w:cs="Arial"/>
                <w:bCs/>
                <w:color w:val="000000"/>
                <w:sz w:val="20"/>
                <w:szCs w:val="20"/>
              </w:rPr>
            </w:pPr>
          </w:p>
        </w:tc>
      </w:tr>
      <w:tr w:rsidRPr="00E62507" w:rsidR="00583C86" w:rsidTr="00233714" w14:paraId="72B3C24F" w14:textId="77777777">
        <w:trPr>
          <w:trHeight w:val="300"/>
        </w:trPr>
        <w:tc>
          <w:tcPr>
            <w:tcW w:w="2245"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563B70E1" w14:textId="3974E00C">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ADNI</w:t>
            </w:r>
          </w:p>
        </w:tc>
        <w:tc>
          <w:tcPr>
            <w:tcW w:w="1695" w:type="dxa"/>
            <w:tcBorders>
              <w:top w:val="nil"/>
              <w:left w:val="nil"/>
              <w:bottom w:val="single" w:color="auto" w:sz="4" w:space="0"/>
              <w:right w:val="single" w:color="auto" w:sz="4" w:space="0"/>
            </w:tcBorders>
            <w:shd w:val="clear" w:color="auto" w:fill="E5B8B7" w:themeFill="accent2" w:themeFillTint="66"/>
            <w:vAlign w:val="center"/>
            <w:hideMark/>
          </w:tcPr>
          <w:p w:rsidRPr="00583C86" w:rsidR="00583C86" w:rsidP="00583C86" w:rsidRDefault="00583C86" w14:paraId="41664CF7" w14:textId="22E0DC2F">
            <w:pPr>
              <w:rPr>
                <w:rFonts w:ascii="Arial" w:hAnsi="Arial" w:eastAsia="Times New Roman" w:cs="Arial"/>
                <w:bCs/>
                <w:color w:val="000000"/>
                <w:sz w:val="20"/>
                <w:szCs w:val="20"/>
              </w:rPr>
            </w:pPr>
            <w:r w:rsidRPr="00583C86">
              <w:rPr>
                <w:rFonts w:ascii="Arial" w:hAnsi="Arial" w:eastAsia="Times New Roman" w:cs="Arial"/>
                <w:bCs/>
                <w:color w:val="000000"/>
                <w:sz w:val="20"/>
                <w:szCs w:val="20"/>
              </w:rPr>
              <w:t>q7score</w:t>
            </w:r>
          </w:p>
        </w:tc>
        <w:tc>
          <w:tcPr>
            <w:tcW w:w="1483"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0CA388C9"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78C32D74" w14:textId="77777777">
            <w:pPr>
              <w:rPr>
                <w:rFonts w:ascii="Arial" w:hAnsi="Arial" w:eastAsia="Times New Roman" w:cs="Arial"/>
                <w:bCs/>
                <w:color w:val="000000"/>
                <w:sz w:val="20"/>
                <w:szCs w:val="20"/>
              </w:rPr>
            </w:pPr>
          </w:p>
        </w:tc>
      </w:tr>
      <w:tr w:rsidRPr="00E62507" w:rsidR="00583C86" w:rsidTr="00233714" w14:paraId="77DE0DDD" w14:textId="77777777">
        <w:trPr>
          <w:trHeight w:val="300"/>
        </w:trPr>
        <w:tc>
          <w:tcPr>
            <w:tcW w:w="2245"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7532449C" w14:textId="6A5D9F2A">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ADNI</w:t>
            </w:r>
          </w:p>
        </w:tc>
        <w:tc>
          <w:tcPr>
            <w:tcW w:w="1695" w:type="dxa"/>
            <w:tcBorders>
              <w:top w:val="nil"/>
              <w:left w:val="nil"/>
              <w:bottom w:val="single" w:color="auto" w:sz="4" w:space="0"/>
              <w:right w:val="single" w:color="auto" w:sz="4" w:space="0"/>
            </w:tcBorders>
            <w:shd w:val="clear" w:color="auto" w:fill="E5B8B7" w:themeFill="accent2" w:themeFillTint="66"/>
            <w:vAlign w:val="center"/>
            <w:hideMark/>
          </w:tcPr>
          <w:p w:rsidRPr="00583C86" w:rsidR="00583C86" w:rsidP="00583C86" w:rsidRDefault="00583C86" w14:paraId="247F14E0" w14:textId="10D15A6C">
            <w:pPr>
              <w:rPr>
                <w:rFonts w:ascii="Arial" w:hAnsi="Arial" w:eastAsia="Times New Roman" w:cs="Arial"/>
                <w:bCs/>
                <w:color w:val="000000"/>
                <w:sz w:val="20"/>
                <w:szCs w:val="20"/>
              </w:rPr>
            </w:pPr>
            <w:r w:rsidRPr="00583C86">
              <w:rPr>
                <w:rFonts w:ascii="Arial" w:hAnsi="Arial" w:eastAsia="Times New Roman" w:cs="Arial"/>
                <w:bCs/>
                <w:color w:val="000000"/>
                <w:sz w:val="20"/>
                <w:szCs w:val="20"/>
              </w:rPr>
              <w:t>q8score</w:t>
            </w:r>
          </w:p>
        </w:tc>
        <w:tc>
          <w:tcPr>
            <w:tcW w:w="1483"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3A50A71F"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4328309F" w14:textId="77777777">
            <w:pPr>
              <w:rPr>
                <w:rFonts w:ascii="Arial" w:hAnsi="Arial" w:eastAsia="Times New Roman" w:cs="Arial"/>
                <w:bCs/>
                <w:color w:val="000000"/>
                <w:sz w:val="20"/>
                <w:szCs w:val="20"/>
              </w:rPr>
            </w:pPr>
          </w:p>
        </w:tc>
      </w:tr>
      <w:tr w:rsidRPr="00E62507" w:rsidR="00583C86" w:rsidTr="00233714" w14:paraId="48839239" w14:textId="77777777">
        <w:trPr>
          <w:trHeight w:val="300"/>
        </w:trPr>
        <w:tc>
          <w:tcPr>
            <w:tcW w:w="2245"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1CC6C9C7" w14:textId="293A4DD3">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ADNI</w:t>
            </w:r>
          </w:p>
        </w:tc>
        <w:tc>
          <w:tcPr>
            <w:tcW w:w="1695" w:type="dxa"/>
            <w:tcBorders>
              <w:top w:val="nil"/>
              <w:left w:val="nil"/>
              <w:bottom w:val="single" w:color="auto" w:sz="4" w:space="0"/>
              <w:right w:val="single" w:color="auto" w:sz="4" w:space="0"/>
            </w:tcBorders>
            <w:shd w:val="clear" w:color="auto" w:fill="E5B8B7" w:themeFill="accent2" w:themeFillTint="66"/>
            <w:vAlign w:val="center"/>
            <w:hideMark/>
          </w:tcPr>
          <w:p w:rsidRPr="00583C86" w:rsidR="00583C86" w:rsidP="00583C86" w:rsidRDefault="00583C86" w14:paraId="11379FC0" w14:textId="6D30290D">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mmhospit</w:t>
            </w:r>
            <w:proofErr w:type="spellEnd"/>
          </w:p>
        </w:tc>
        <w:tc>
          <w:tcPr>
            <w:tcW w:w="1483"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1DF85508"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5AE2C3EF" w14:textId="77777777">
            <w:pPr>
              <w:rPr>
                <w:rFonts w:ascii="Arial" w:hAnsi="Arial" w:eastAsia="Times New Roman" w:cs="Arial"/>
                <w:bCs/>
                <w:color w:val="000000"/>
                <w:sz w:val="20"/>
                <w:szCs w:val="20"/>
              </w:rPr>
            </w:pPr>
          </w:p>
        </w:tc>
      </w:tr>
      <w:tr w:rsidRPr="00E62507" w:rsidR="00583C86" w:rsidTr="00233714" w14:paraId="3AB46D7E" w14:textId="77777777">
        <w:trPr>
          <w:trHeight w:val="300"/>
        </w:trPr>
        <w:tc>
          <w:tcPr>
            <w:tcW w:w="2245"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7A8D6BD8" w14:textId="06018379">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ADNI</w:t>
            </w:r>
          </w:p>
        </w:tc>
        <w:tc>
          <w:tcPr>
            <w:tcW w:w="1695" w:type="dxa"/>
            <w:tcBorders>
              <w:top w:val="nil"/>
              <w:left w:val="nil"/>
              <w:bottom w:val="single" w:color="auto" w:sz="4" w:space="0"/>
              <w:right w:val="single" w:color="auto" w:sz="4" w:space="0"/>
            </w:tcBorders>
            <w:shd w:val="clear" w:color="auto" w:fill="E5B8B7" w:themeFill="accent2" w:themeFillTint="66"/>
            <w:vAlign w:val="center"/>
            <w:hideMark/>
          </w:tcPr>
          <w:p w:rsidRPr="00583C86" w:rsidR="00583C86" w:rsidP="00583C86" w:rsidRDefault="00583C86" w14:paraId="1E6F4730" w14:textId="18C4C7CB">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mmfloor</w:t>
            </w:r>
            <w:proofErr w:type="spellEnd"/>
          </w:p>
        </w:tc>
        <w:tc>
          <w:tcPr>
            <w:tcW w:w="1483"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2E0AD0E2"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6FFC3CC6" w14:textId="77777777">
            <w:pPr>
              <w:rPr>
                <w:rFonts w:ascii="Arial" w:hAnsi="Arial" w:eastAsia="Times New Roman" w:cs="Arial"/>
                <w:bCs/>
                <w:color w:val="000000"/>
                <w:sz w:val="20"/>
                <w:szCs w:val="20"/>
              </w:rPr>
            </w:pPr>
          </w:p>
        </w:tc>
      </w:tr>
      <w:tr w:rsidRPr="00E62507" w:rsidR="00583C86" w:rsidTr="00233714" w14:paraId="65ABDF22" w14:textId="77777777">
        <w:trPr>
          <w:trHeight w:val="300"/>
        </w:trPr>
        <w:tc>
          <w:tcPr>
            <w:tcW w:w="2245"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36D95477" w14:textId="171A8377">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ADNI</w:t>
            </w:r>
          </w:p>
        </w:tc>
        <w:tc>
          <w:tcPr>
            <w:tcW w:w="1695" w:type="dxa"/>
            <w:tcBorders>
              <w:top w:val="nil"/>
              <w:left w:val="nil"/>
              <w:bottom w:val="single" w:color="auto" w:sz="4" w:space="0"/>
              <w:right w:val="single" w:color="auto" w:sz="4" w:space="0"/>
            </w:tcBorders>
            <w:shd w:val="clear" w:color="auto" w:fill="E5B8B7" w:themeFill="accent2" w:themeFillTint="66"/>
            <w:vAlign w:val="center"/>
            <w:hideMark/>
          </w:tcPr>
          <w:p w:rsidRPr="00583C86" w:rsidR="00583C86" w:rsidP="00583C86" w:rsidRDefault="00583C86" w14:paraId="4A8A1CF7" w14:textId="729DC169">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mmarea</w:t>
            </w:r>
            <w:proofErr w:type="spellEnd"/>
          </w:p>
        </w:tc>
        <w:tc>
          <w:tcPr>
            <w:tcW w:w="1483"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2F86115D" w14:textId="77777777">
            <w:pPr>
              <w:jc w:val="center"/>
              <w:rPr>
                <w:rFonts w:ascii="Arial" w:hAnsi="Arial" w:eastAsia="Times New Roman" w:cs="Arial"/>
                <w:bCs/>
                <w:color w:val="000000"/>
                <w:sz w:val="20"/>
                <w:szCs w:val="20"/>
              </w:rPr>
            </w:pPr>
          </w:p>
        </w:tc>
        <w:tc>
          <w:tcPr>
            <w:tcW w:w="4202" w:type="dxa"/>
            <w:tcBorders>
              <w:top w:val="single" w:color="auto" w:sz="4" w:space="0"/>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4554EA43" w14:textId="77777777">
            <w:pPr>
              <w:rPr>
                <w:rFonts w:ascii="Arial" w:hAnsi="Arial" w:eastAsia="Times New Roman" w:cs="Arial"/>
                <w:bCs/>
                <w:color w:val="000000"/>
                <w:sz w:val="20"/>
                <w:szCs w:val="20"/>
              </w:rPr>
            </w:pPr>
          </w:p>
        </w:tc>
      </w:tr>
      <w:tr w:rsidRPr="00E62507" w:rsidR="00583C86" w:rsidTr="00233714" w14:paraId="46414463" w14:textId="77777777">
        <w:trPr>
          <w:trHeight w:val="300"/>
        </w:trPr>
        <w:tc>
          <w:tcPr>
            <w:tcW w:w="2245"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0D9C108B" w14:textId="2DF12FE4">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ADNI</w:t>
            </w:r>
          </w:p>
        </w:tc>
        <w:tc>
          <w:tcPr>
            <w:tcW w:w="1695" w:type="dxa"/>
            <w:tcBorders>
              <w:top w:val="nil"/>
              <w:left w:val="nil"/>
              <w:bottom w:val="single" w:color="auto" w:sz="4" w:space="0"/>
              <w:right w:val="single" w:color="auto" w:sz="4" w:space="0"/>
            </w:tcBorders>
            <w:shd w:val="clear" w:color="auto" w:fill="E5B8B7" w:themeFill="accent2" w:themeFillTint="66"/>
            <w:vAlign w:val="center"/>
            <w:hideMark/>
          </w:tcPr>
          <w:p w:rsidRPr="00583C86" w:rsidR="00583C86" w:rsidP="00583C86" w:rsidRDefault="00583C86" w14:paraId="37335B45" w14:textId="245D60EA">
            <w:pPr>
              <w:rPr>
                <w:rFonts w:ascii="Arial" w:hAnsi="Arial" w:eastAsia="Times New Roman" w:cs="Arial"/>
                <w:bCs/>
                <w:color w:val="000000"/>
                <w:sz w:val="20"/>
                <w:szCs w:val="20"/>
              </w:rPr>
            </w:pPr>
            <w:r w:rsidRPr="00583C86">
              <w:rPr>
                <w:rFonts w:ascii="Arial" w:hAnsi="Arial" w:eastAsia="Times New Roman" w:cs="Arial"/>
                <w:bCs/>
                <w:color w:val="000000"/>
                <w:sz w:val="20"/>
                <w:szCs w:val="20"/>
              </w:rPr>
              <w:t>bft1</w:t>
            </w:r>
          </w:p>
        </w:tc>
        <w:tc>
          <w:tcPr>
            <w:tcW w:w="1483"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48413770"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08F8A792" w14:textId="77777777">
            <w:pPr>
              <w:rPr>
                <w:rFonts w:ascii="Arial" w:hAnsi="Arial" w:eastAsia="Times New Roman" w:cs="Arial"/>
                <w:bCs/>
                <w:color w:val="000000"/>
                <w:sz w:val="20"/>
                <w:szCs w:val="20"/>
              </w:rPr>
            </w:pPr>
          </w:p>
        </w:tc>
      </w:tr>
      <w:tr w:rsidRPr="00E62507" w:rsidR="00583C86" w:rsidTr="00233714" w14:paraId="6417AF20" w14:textId="77777777">
        <w:trPr>
          <w:trHeight w:val="300"/>
        </w:trPr>
        <w:tc>
          <w:tcPr>
            <w:tcW w:w="2245"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50E95438" w14:textId="315D083A">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ADNI</w:t>
            </w:r>
          </w:p>
        </w:tc>
        <w:tc>
          <w:tcPr>
            <w:tcW w:w="1695" w:type="dxa"/>
            <w:tcBorders>
              <w:top w:val="nil"/>
              <w:left w:val="nil"/>
              <w:bottom w:val="single" w:color="auto" w:sz="4" w:space="0"/>
              <w:right w:val="single" w:color="auto" w:sz="4" w:space="0"/>
            </w:tcBorders>
            <w:shd w:val="clear" w:color="auto" w:fill="E5B8B7" w:themeFill="accent2" w:themeFillTint="66"/>
            <w:vAlign w:val="center"/>
            <w:hideMark/>
          </w:tcPr>
          <w:p w:rsidRPr="00583C86" w:rsidR="00583C86" w:rsidP="00583C86" w:rsidRDefault="00583C86" w14:paraId="2250C269" w14:textId="0B4D1F05">
            <w:pPr>
              <w:rPr>
                <w:rFonts w:ascii="Arial" w:hAnsi="Arial" w:eastAsia="Times New Roman" w:cs="Arial"/>
                <w:bCs/>
                <w:color w:val="000000"/>
                <w:sz w:val="20"/>
                <w:szCs w:val="20"/>
              </w:rPr>
            </w:pPr>
            <w:r w:rsidRPr="00583C86">
              <w:rPr>
                <w:rFonts w:ascii="Arial" w:hAnsi="Arial" w:eastAsia="Times New Roman" w:cs="Arial"/>
                <w:bCs/>
                <w:color w:val="000000"/>
                <w:sz w:val="20"/>
                <w:szCs w:val="20"/>
              </w:rPr>
              <w:t>bft2</w:t>
            </w:r>
          </w:p>
        </w:tc>
        <w:tc>
          <w:tcPr>
            <w:tcW w:w="1483"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0F3EF65D"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7D7DF472" w14:textId="77777777">
            <w:pPr>
              <w:rPr>
                <w:rFonts w:ascii="Arial" w:hAnsi="Arial" w:eastAsia="Times New Roman" w:cs="Arial"/>
                <w:bCs/>
                <w:color w:val="000000"/>
                <w:sz w:val="20"/>
                <w:szCs w:val="20"/>
              </w:rPr>
            </w:pPr>
          </w:p>
        </w:tc>
      </w:tr>
      <w:tr w:rsidRPr="00E62507" w:rsidR="00583C86" w:rsidTr="00233714" w14:paraId="0647E888" w14:textId="77777777">
        <w:trPr>
          <w:trHeight w:val="300"/>
        </w:trPr>
        <w:tc>
          <w:tcPr>
            <w:tcW w:w="2245"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7BA6463F" w14:textId="6165AB6C">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ADNI</w:t>
            </w:r>
          </w:p>
        </w:tc>
        <w:tc>
          <w:tcPr>
            <w:tcW w:w="1695" w:type="dxa"/>
            <w:tcBorders>
              <w:top w:val="nil"/>
              <w:left w:val="nil"/>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34E1E71B" w14:textId="61F88794">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mocaregi</w:t>
            </w:r>
            <w:proofErr w:type="spellEnd"/>
          </w:p>
        </w:tc>
        <w:tc>
          <w:tcPr>
            <w:tcW w:w="1483"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596BD957"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E5B8B7" w:themeFill="accent2" w:themeFillTint="66"/>
            <w:vAlign w:val="bottom"/>
          </w:tcPr>
          <w:p w:rsidRPr="00583C86" w:rsidR="00583C86" w:rsidP="00583C86" w:rsidRDefault="00583C86" w14:paraId="197DB2FA" w14:textId="77777777">
            <w:pPr>
              <w:rPr>
                <w:rFonts w:ascii="Arial" w:hAnsi="Arial" w:eastAsia="Times New Roman" w:cs="Arial"/>
                <w:bCs/>
                <w:color w:val="000000"/>
                <w:sz w:val="20"/>
                <w:szCs w:val="20"/>
              </w:rPr>
            </w:pPr>
          </w:p>
        </w:tc>
      </w:tr>
      <w:tr w:rsidRPr="00E62507" w:rsidR="00583C86" w:rsidTr="00233714" w14:paraId="614B9FD8" w14:textId="77777777">
        <w:trPr>
          <w:trHeight w:val="300"/>
        </w:trPr>
        <w:tc>
          <w:tcPr>
            <w:tcW w:w="2245"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0FB0565E" w14:textId="4FA27D35">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ADNI</w:t>
            </w:r>
          </w:p>
        </w:tc>
        <w:tc>
          <w:tcPr>
            <w:tcW w:w="1695" w:type="dxa"/>
            <w:tcBorders>
              <w:top w:val="nil"/>
              <w:left w:val="nil"/>
              <w:bottom w:val="single" w:color="auto" w:sz="4" w:space="0"/>
              <w:right w:val="single" w:color="auto" w:sz="4" w:space="0"/>
            </w:tcBorders>
            <w:shd w:val="clear" w:color="auto" w:fill="E5B8B7" w:themeFill="accent2" w:themeFillTint="66"/>
            <w:noWrap/>
            <w:vAlign w:val="center"/>
            <w:hideMark/>
          </w:tcPr>
          <w:p w:rsidRPr="00583C86" w:rsidR="00583C86" w:rsidP="00583C86" w:rsidRDefault="00583C86" w14:paraId="7AEE0705" w14:textId="46A339A4">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delsum</w:t>
            </w:r>
            <w:proofErr w:type="spellEnd"/>
          </w:p>
        </w:tc>
        <w:tc>
          <w:tcPr>
            <w:tcW w:w="1483"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189057D6" w14:textId="77777777">
            <w:pPr>
              <w:jc w:val="center"/>
              <w:rPr>
                <w:rFonts w:ascii="Arial" w:hAnsi="Arial" w:eastAsia="Times New Roman" w:cs="Arial"/>
                <w:bCs/>
                <w:color w:val="000000"/>
                <w:sz w:val="20"/>
                <w:szCs w:val="20"/>
              </w:rPr>
            </w:pPr>
          </w:p>
        </w:tc>
        <w:tc>
          <w:tcPr>
            <w:tcW w:w="4202" w:type="dxa"/>
            <w:tcBorders>
              <w:top w:val="nil"/>
              <w:left w:val="nil"/>
              <w:bottom w:val="single" w:color="auto" w:sz="4" w:space="0"/>
              <w:right w:val="single" w:color="auto" w:sz="4" w:space="0"/>
            </w:tcBorders>
            <w:shd w:val="clear" w:color="auto" w:fill="E5B8B7" w:themeFill="accent2" w:themeFillTint="66"/>
            <w:vAlign w:val="center"/>
          </w:tcPr>
          <w:p w:rsidRPr="00583C86" w:rsidR="00583C86" w:rsidP="00583C86" w:rsidRDefault="00583C86" w14:paraId="74865A85" w14:textId="77777777">
            <w:pPr>
              <w:rPr>
                <w:rFonts w:ascii="Arial" w:hAnsi="Arial" w:eastAsia="Times New Roman" w:cs="Arial"/>
                <w:bCs/>
                <w:color w:val="000000"/>
                <w:sz w:val="20"/>
                <w:szCs w:val="20"/>
              </w:rPr>
            </w:pPr>
          </w:p>
        </w:tc>
      </w:tr>
    </w:tbl>
    <w:p w:rsidR="00F16F0C" w:rsidP="00F16F0C" w:rsidRDefault="00F16F0C" w14:paraId="22A8B7B4" w14:textId="5253340B"/>
    <w:p w:rsidR="00322171" w:rsidP="00F16F0C" w:rsidRDefault="00322171" w14:paraId="5D00591E" w14:textId="77777777"/>
    <w:p w:rsidRPr="00347C2C" w:rsidR="00233714" w:rsidP="22AD4474" w:rsidRDefault="00583C86" w14:paraId="1A8C4828" w14:textId="644EF2FC">
      <w:pPr>
        <w:pStyle w:val="Heading2"/>
        <w:numPr>
          <w:numId w:val="0"/>
        </w:numPr>
        <w:rPr>
          <w:rFonts w:ascii="Arial" w:hAnsi="Arial" w:cs="Arial"/>
          <w:i w:val="0"/>
          <w:iCs w:val="0"/>
          <w:caps w:val="1"/>
        </w:rPr>
      </w:pPr>
      <w:r w:rsidRPr="22AD4474" w:rsidR="00583C86">
        <w:rPr>
          <w:rFonts w:ascii="Arial" w:hAnsi="Arial" w:cs="Arial"/>
          <w:i w:val="0"/>
          <w:iCs w:val="0"/>
          <w:caps w:val="1"/>
          <w:color w:val="auto"/>
        </w:rPr>
        <w:t>5</w:t>
      </w:r>
      <w:r w:rsidRPr="22AD4474" w:rsidR="00233714">
        <w:rPr>
          <w:rFonts w:ascii="Arial" w:hAnsi="Arial" w:cs="Arial"/>
          <w:i w:val="0"/>
          <w:iCs w:val="0"/>
          <w:caps w:val="1"/>
          <w:color w:val="auto"/>
        </w:rPr>
        <w:t xml:space="preserve">B. </w:t>
      </w:r>
      <w:r w:rsidRPr="22AD4474" w:rsidR="00583C86">
        <w:rPr>
          <w:rFonts w:ascii="Arial" w:hAnsi="Arial" w:cs="Arial"/>
          <w:i w:val="0"/>
          <w:iCs w:val="0"/>
          <w:color w:val="auto"/>
        </w:rPr>
        <w:t xml:space="preserve">Co-calibration of </w:t>
      </w:r>
      <w:r w:rsidRPr="22AD4474" w:rsidR="00990FEF">
        <w:rPr>
          <w:rFonts w:ascii="Arial" w:hAnsi="Arial" w:cs="Arial"/>
          <w:i w:val="0"/>
          <w:iCs w:val="0"/>
          <w:color w:val="auto"/>
        </w:rPr>
        <w:t>e</w:t>
      </w:r>
      <w:r w:rsidRPr="22AD4474" w:rsidR="00583C86">
        <w:rPr>
          <w:rFonts w:ascii="Arial" w:hAnsi="Arial" w:cs="Arial"/>
          <w:i w:val="0"/>
          <w:iCs w:val="0"/>
          <w:color w:val="auto"/>
        </w:rPr>
        <w:t xml:space="preserve">xecutive </w:t>
      </w:r>
      <w:r w:rsidRPr="22AD4474" w:rsidR="00990FEF">
        <w:rPr>
          <w:rFonts w:ascii="Arial" w:hAnsi="Arial" w:cs="Arial"/>
          <w:i w:val="0"/>
          <w:iCs w:val="0"/>
          <w:color w:val="auto"/>
        </w:rPr>
        <w:t>f</w:t>
      </w:r>
      <w:r w:rsidRPr="22AD4474" w:rsidR="00583C86">
        <w:rPr>
          <w:rFonts w:ascii="Arial" w:hAnsi="Arial" w:cs="Arial"/>
          <w:i w:val="0"/>
          <w:iCs w:val="0"/>
          <w:color w:val="auto"/>
        </w:rPr>
        <w:t xml:space="preserve">unctioning </w:t>
      </w:r>
    </w:p>
    <w:p w:rsidRPr="00583C86" w:rsidR="00583C86" w:rsidP="00607ED7" w:rsidRDefault="00583C86" w14:paraId="53E65C35" w14:textId="3641F6ED">
      <w:pPr>
        <w:pStyle w:val="Study"/>
        <w:tabs>
          <w:tab w:val="clear" w:pos="360"/>
          <w:tab w:val="left" w:pos="720"/>
        </w:tabs>
        <w:spacing w:line="240" w:lineRule="auto"/>
        <w:ind w:left="216" w:hanging="216"/>
        <w:rPr>
          <w:b w:val="0"/>
          <w:bCs w:val="0"/>
          <w:sz w:val="24"/>
          <w:szCs w:val="24"/>
        </w:rPr>
      </w:pPr>
      <w:r w:rsidRPr="00583C86">
        <w:rPr>
          <w:sz w:val="24"/>
          <w:szCs w:val="24"/>
        </w:rPr>
        <w:t>ACT</w:t>
      </w:r>
      <w:r w:rsidR="00C9035B">
        <w:rPr>
          <w:sz w:val="24"/>
          <w:szCs w:val="24"/>
        </w:rPr>
        <w:t>:</w:t>
      </w:r>
      <w:r w:rsidRPr="00583C86">
        <w:rPr>
          <w:sz w:val="24"/>
          <w:szCs w:val="24"/>
        </w:rPr>
        <w:t xml:space="preserve"> </w:t>
      </w:r>
      <w:r w:rsidRPr="00583C86">
        <w:rPr>
          <w:b w:val="0"/>
          <w:bCs w:val="0"/>
          <w:sz w:val="24"/>
          <w:szCs w:val="24"/>
        </w:rPr>
        <w:t>Final model was a data driven bifactor model with CFI = 0</w:t>
      </w:r>
      <w:r w:rsidRPr="00583C86">
        <w:rPr>
          <w:rFonts w:eastAsia="Times New Roman"/>
          <w:b w:val="0"/>
          <w:bCs w:val="0"/>
          <w:sz w:val="24"/>
          <w:szCs w:val="24"/>
        </w:rPr>
        <w:t>.</w:t>
      </w:r>
      <w:r w:rsidRPr="00583C86">
        <w:rPr>
          <w:b w:val="0"/>
          <w:bCs w:val="0"/>
          <w:sz w:val="24"/>
          <w:szCs w:val="24"/>
        </w:rPr>
        <w:t>748, TLI = 0</w:t>
      </w:r>
      <w:r w:rsidRPr="00583C86">
        <w:rPr>
          <w:rFonts w:eastAsia="Times New Roman"/>
          <w:b w:val="0"/>
          <w:bCs w:val="0"/>
          <w:sz w:val="24"/>
          <w:szCs w:val="24"/>
        </w:rPr>
        <w:t>.</w:t>
      </w:r>
      <w:r w:rsidRPr="00583C86">
        <w:rPr>
          <w:b w:val="0"/>
          <w:bCs w:val="0"/>
          <w:sz w:val="24"/>
          <w:szCs w:val="24"/>
        </w:rPr>
        <w:t>667, and RMSEA = 0</w:t>
      </w:r>
      <w:r w:rsidRPr="00583C86">
        <w:rPr>
          <w:rFonts w:eastAsia="Times New Roman"/>
          <w:b w:val="0"/>
          <w:bCs w:val="0"/>
          <w:sz w:val="24"/>
          <w:szCs w:val="24"/>
        </w:rPr>
        <w:t>.</w:t>
      </w:r>
      <w:r w:rsidRPr="00583C86">
        <w:rPr>
          <w:b w:val="0"/>
          <w:bCs w:val="0"/>
          <w:sz w:val="24"/>
          <w:szCs w:val="24"/>
        </w:rPr>
        <w:t>081. The following items were included in the CFA analysis:</w:t>
      </w:r>
    </w:p>
    <w:p w:rsidR="00583C86" w:rsidP="00583C86" w:rsidRDefault="00583C86" w14:paraId="476C3AEA" w14:textId="179FE098">
      <w:pPr>
        <w:pStyle w:val="SupTableHead"/>
      </w:pPr>
      <w:r>
        <w:t>Table 5. Items and secondary structure for executive functioning for the ACT study</w:t>
      </w:r>
    </w:p>
    <w:tbl>
      <w:tblPr>
        <w:tblW w:w="9360" w:type="dxa"/>
        <w:tblInd w:w="-5" w:type="dxa"/>
        <w:tblLook w:val="04A0" w:firstRow="1" w:lastRow="0" w:firstColumn="1" w:lastColumn="0" w:noHBand="0" w:noVBand="1"/>
      </w:tblPr>
      <w:tblGrid>
        <w:gridCol w:w="1350"/>
        <w:gridCol w:w="1244"/>
        <w:gridCol w:w="5416"/>
        <w:gridCol w:w="1350"/>
      </w:tblGrid>
      <w:tr w:rsidRPr="00E62507" w:rsidR="00233714" w:rsidTr="00233714" w14:paraId="56E7D848" w14:textId="77777777">
        <w:trPr>
          <w:trHeight w:val="300"/>
        </w:trPr>
        <w:tc>
          <w:tcPr>
            <w:tcW w:w="1350" w:type="dxa"/>
            <w:tcBorders>
              <w:top w:val="single" w:color="auto" w:sz="4" w:space="0"/>
              <w:left w:val="single" w:color="auto" w:sz="4" w:space="0"/>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3CCC89A8"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Study</w:t>
            </w:r>
          </w:p>
        </w:tc>
        <w:tc>
          <w:tcPr>
            <w:tcW w:w="1244"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0DC9CF52"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Variable</w:t>
            </w:r>
          </w:p>
        </w:tc>
        <w:tc>
          <w:tcPr>
            <w:tcW w:w="5416"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122335BD"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Description</w:t>
            </w:r>
          </w:p>
        </w:tc>
        <w:tc>
          <w:tcPr>
            <w:tcW w:w="1350" w:type="dxa"/>
            <w:tcBorders>
              <w:top w:val="single" w:color="auto" w:sz="4" w:space="0"/>
              <w:left w:val="single" w:color="auto" w:sz="4" w:space="0"/>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6BD148EF"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Secondary Structure</w:t>
            </w:r>
          </w:p>
        </w:tc>
      </w:tr>
      <w:tr w:rsidRPr="00E62507" w:rsidR="00583C86" w:rsidTr="00347C2C" w14:paraId="2D721D1C" w14:textId="77777777">
        <w:trPr>
          <w:trHeight w:val="300"/>
        </w:trPr>
        <w:tc>
          <w:tcPr>
            <w:tcW w:w="1350" w:type="dxa"/>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17612BE2" w14:textId="12816841">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244"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05DD3BE5" w14:textId="7240036D">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mat_attn</w:t>
            </w:r>
            <w:proofErr w:type="spellEnd"/>
          </w:p>
        </w:tc>
        <w:tc>
          <w:tcPr>
            <w:tcW w:w="5416"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134F7BEA" w14:textId="0332A2EA">
            <w:pPr>
              <w:rPr>
                <w:rFonts w:ascii="Arial" w:hAnsi="Arial" w:eastAsia="Times New Roman" w:cs="Arial"/>
                <w:bCs/>
                <w:color w:val="000000"/>
                <w:sz w:val="20"/>
                <w:szCs w:val="20"/>
              </w:rPr>
            </w:pPr>
            <w:r w:rsidRPr="00583C86">
              <w:rPr>
                <w:rFonts w:ascii="Arial" w:hAnsi="Arial" w:eastAsia="Times New Roman" w:cs="Arial"/>
                <w:bCs/>
                <w:color w:val="000000"/>
                <w:sz w:val="20"/>
                <w:szCs w:val="20"/>
              </w:rPr>
              <w:t>DRS: Mattis Dementia Rating Scale, Attention score</w:t>
            </w:r>
          </w:p>
        </w:tc>
        <w:tc>
          <w:tcPr>
            <w:tcW w:w="1350" w:type="dxa"/>
            <w:tcBorders>
              <w:top w:val="nil"/>
              <w:left w:val="single" w:color="auto" w:sz="4" w:space="0"/>
              <w:bottom w:val="single" w:color="auto" w:sz="4" w:space="0"/>
              <w:right w:val="single" w:color="auto" w:sz="4" w:space="0"/>
            </w:tcBorders>
            <w:shd w:val="clear" w:color="auto" w:fill="FBD4B4" w:themeFill="accent6" w:themeFillTint="66"/>
            <w:noWrap/>
            <w:vAlign w:val="center"/>
          </w:tcPr>
          <w:p w:rsidRPr="00583C86" w:rsidR="00583C86" w:rsidP="00583C86" w:rsidRDefault="00583C86" w14:paraId="6B516A91" w14:textId="77777777">
            <w:pPr>
              <w:jc w:val="center"/>
              <w:rPr>
                <w:rFonts w:ascii="Arial" w:hAnsi="Arial" w:eastAsia="Times New Roman" w:cs="Arial"/>
                <w:bCs/>
                <w:color w:val="000000"/>
                <w:sz w:val="20"/>
                <w:szCs w:val="20"/>
              </w:rPr>
            </w:pPr>
          </w:p>
        </w:tc>
      </w:tr>
      <w:tr w:rsidRPr="00BE2C9A" w:rsidR="00583C86" w:rsidTr="00347C2C" w14:paraId="74039457" w14:textId="77777777">
        <w:trPr>
          <w:trHeight w:val="300"/>
        </w:trPr>
        <w:tc>
          <w:tcPr>
            <w:tcW w:w="1350" w:type="dxa"/>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0DD38C53" w14:textId="56AA58AD">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244"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07BAF4C4" w14:textId="2FFC3BC0">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mat_conc</w:t>
            </w:r>
            <w:proofErr w:type="spellEnd"/>
          </w:p>
        </w:tc>
        <w:tc>
          <w:tcPr>
            <w:tcW w:w="5416" w:type="dxa"/>
            <w:tcBorders>
              <w:top w:val="nil"/>
              <w:left w:val="nil"/>
              <w:bottom w:val="single" w:color="auto" w:sz="4" w:space="0"/>
              <w:right w:val="single" w:color="auto" w:sz="4" w:space="0"/>
            </w:tcBorders>
            <w:shd w:val="clear" w:color="auto" w:fill="FBD4B4" w:themeFill="accent6" w:themeFillTint="66"/>
            <w:noWrap/>
            <w:vAlign w:val="center"/>
            <w:hideMark/>
          </w:tcPr>
          <w:p w:rsidRPr="00BE2C9A" w:rsidR="00583C86" w:rsidP="00583C86" w:rsidRDefault="00583C86" w14:paraId="2A4CC7EA" w14:textId="0D286E8D">
            <w:pPr>
              <w:rPr>
                <w:rFonts w:ascii="Arial" w:hAnsi="Arial" w:eastAsia="Times New Roman" w:cs="Arial"/>
                <w:bCs/>
                <w:color w:val="000000"/>
                <w:sz w:val="20"/>
                <w:szCs w:val="20"/>
                <w:lang w:val="fr-FR"/>
              </w:rPr>
            </w:pPr>
            <w:proofErr w:type="gramStart"/>
            <w:r w:rsidRPr="00BE2C9A">
              <w:rPr>
                <w:rFonts w:ascii="Arial" w:hAnsi="Arial" w:eastAsia="Times New Roman" w:cs="Arial"/>
                <w:bCs/>
                <w:color w:val="000000"/>
                <w:sz w:val="20"/>
                <w:szCs w:val="20"/>
                <w:lang w:val="fr-FR"/>
              </w:rPr>
              <w:t>DRS:</w:t>
            </w:r>
            <w:proofErr w:type="gramEnd"/>
            <w:r w:rsidRPr="00BE2C9A">
              <w:rPr>
                <w:rFonts w:ascii="Arial" w:hAnsi="Arial" w:eastAsia="Times New Roman" w:cs="Arial"/>
                <w:bCs/>
                <w:color w:val="000000"/>
                <w:sz w:val="20"/>
                <w:szCs w:val="20"/>
                <w:lang w:val="fr-FR"/>
              </w:rPr>
              <w:t xml:space="preserve"> </w:t>
            </w:r>
            <w:proofErr w:type="spellStart"/>
            <w:r w:rsidRPr="00BE2C9A">
              <w:rPr>
                <w:rFonts w:ascii="Arial" w:hAnsi="Arial" w:eastAsia="Times New Roman" w:cs="Arial"/>
                <w:bCs/>
                <w:color w:val="000000"/>
                <w:sz w:val="20"/>
                <w:szCs w:val="20"/>
                <w:lang w:val="fr-FR"/>
              </w:rPr>
              <w:t>Mattis</w:t>
            </w:r>
            <w:proofErr w:type="spellEnd"/>
            <w:r w:rsidRPr="00BE2C9A">
              <w:rPr>
                <w:rFonts w:ascii="Arial" w:hAnsi="Arial" w:eastAsia="Times New Roman" w:cs="Arial"/>
                <w:bCs/>
                <w:color w:val="000000"/>
                <w:sz w:val="20"/>
                <w:szCs w:val="20"/>
                <w:lang w:val="fr-FR"/>
              </w:rPr>
              <w:t xml:space="preserve"> Dementia Rating </w:t>
            </w:r>
            <w:proofErr w:type="spellStart"/>
            <w:r w:rsidRPr="00BE2C9A">
              <w:rPr>
                <w:rFonts w:ascii="Arial" w:hAnsi="Arial" w:eastAsia="Times New Roman" w:cs="Arial"/>
                <w:bCs/>
                <w:color w:val="000000"/>
                <w:sz w:val="20"/>
                <w:szCs w:val="20"/>
                <w:lang w:val="fr-FR"/>
              </w:rPr>
              <w:t>Scale</w:t>
            </w:r>
            <w:proofErr w:type="spellEnd"/>
            <w:r w:rsidRPr="00BE2C9A">
              <w:rPr>
                <w:rFonts w:ascii="Arial" w:hAnsi="Arial" w:eastAsia="Times New Roman" w:cs="Arial"/>
                <w:bCs/>
                <w:color w:val="000000"/>
                <w:sz w:val="20"/>
                <w:szCs w:val="20"/>
                <w:lang w:val="fr-FR"/>
              </w:rPr>
              <w:t>, Concentration score</w:t>
            </w:r>
          </w:p>
        </w:tc>
        <w:tc>
          <w:tcPr>
            <w:tcW w:w="1350" w:type="dxa"/>
            <w:tcBorders>
              <w:top w:val="nil"/>
              <w:left w:val="single" w:color="auto" w:sz="4" w:space="0"/>
              <w:bottom w:val="single" w:color="auto" w:sz="4" w:space="0"/>
              <w:right w:val="single" w:color="auto" w:sz="4" w:space="0"/>
            </w:tcBorders>
            <w:shd w:val="clear" w:color="auto" w:fill="FBD4B4" w:themeFill="accent6" w:themeFillTint="66"/>
            <w:noWrap/>
            <w:vAlign w:val="center"/>
          </w:tcPr>
          <w:p w:rsidRPr="00BE2C9A" w:rsidR="00583C86" w:rsidP="00583C86" w:rsidRDefault="00583C86" w14:paraId="5E9E2523" w14:textId="77777777">
            <w:pPr>
              <w:jc w:val="center"/>
              <w:rPr>
                <w:rFonts w:ascii="Arial" w:hAnsi="Arial" w:eastAsia="Times New Roman" w:cs="Arial"/>
                <w:bCs/>
                <w:color w:val="000000"/>
                <w:sz w:val="20"/>
                <w:szCs w:val="20"/>
                <w:lang w:val="fr-FR"/>
              </w:rPr>
            </w:pPr>
          </w:p>
        </w:tc>
      </w:tr>
      <w:tr w:rsidRPr="00E62507" w:rsidR="00583C86" w:rsidTr="00347C2C" w14:paraId="2A4E9824" w14:textId="77777777">
        <w:trPr>
          <w:trHeight w:val="300"/>
        </w:trPr>
        <w:tc>
          <w:tcPr>
            <w:tcW w:w="1350" w:type="dxa"/>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485ECBA2" w14:textId="3F2560F0">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244"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77B6F3C5" w14:textId="04DA844F">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mat_ip</w:t>
            </w:r>
            <w:proofErr w:type="spellEnd"/>
          </w:p>
        </w:tc>
        <w:tc>
          <w:tcPr>
            <w:tcW w:w="5416"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40B2B850" w14:textId="35826167">
            <w:pPr>
              <w:rPr>
                <w:rFonts w:ascii="Arial" w:hAnsi="Arial" w:eastAsia="Times New Roman" w:cs="Arial"/>
                <w:bCs/>
                <w:color w:val="000000"/>
                <w:sz w:val="20"/>
                <w:szCs w:val="20"/>
              </w:rPr>
            </w:pPr>
            <w:r w:rsidRPr="00583C86">
              <w:rPr>
                <w:rFonts w:ascii="Arial" w:hAnsi="Arial" w:eastAsia="Times New Roman" w:cs="Arial"/>
                <w:bCs/>
                <w:color w:val="000000"/>
                <w:sz w:val="20"/>
                <w:szCs w:val="20"/>
              </w:rPr>
              <w:t>DRS: Mattis Dementia Rating Scale, initiation / perseveration score</w:t>
            </w:r>
          </w:p>
        </w:tc>
        <w:tc>
          <w:tcPr>
            <w:tcW w:w="1350" w:type="dxa"/>
            <w:tcBorders>
              <w:top w:val="nil"/>
              <w:left w:val="single" w:color="auto" w:sz="4" w:space="0"/>
              <w:bottom w:val="single" w:color="auto" w:sz="4" w:space="0"/>
              <w:right w:val="single" w:color="auto" w:sz="4" w:space="0"/>
            </w:tcBorders>
            <w:shd w:val="clear" w:color="auto" w:fill="FBD4B4" w:themeFill="accent6" w:themeFillTint="66"/>
            <w:noWrap/>
            <w:vAlign w:val="center"/>
          </w:tcPr>
          <w:p w:rsidRPr="00583C86" w:rsidR="00583C86" w:rsidP="00583C86" w:rsidRDefault="00583C86" w14:paraId="2355B6B2" w14:textId="77777777">
            <w:pPr>
              <w:jc w:val="center"/>
              <w:rPr>
                <w:rFonts w:ascii="Arial" w:hAnsi="Arial" w:eastAsia="Times New Roman" w:cs="Arial"/>
                <w:bCs/>
                <w:color w:val="000000"/>
                <w:sz w:val="20"/>
                <w:szCs w:val="20"/>
              </w:rPr>
            </w:pPr>
          </w:p>
        </w:tc>
      </w:tr>
      <w:tr w:rsidRPr="00E62507" w:rsidR="00583C86" w:rsidTr="00347C2C" w14:paraId="2FBDDCDE" w14:textId="77777777">
        <w:trPr>
          <w:trHeight w:val="300"/>
        </w:trPr>
        <w:tc>
          <w:tcPr>
            <w:tcW w:w="1350" w:type="dxa"/>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242F6FE0" w14:textId="47F848A3">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244"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4AE3B333" w14:textId="0592D0E7">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tr_a_tm</w:t>
            </w:r>
            <w:proofErr w:type="spellEnd"/>
          </w:p>
        </w:tc>
        <w:tc>
          <w:tcPr>
            <w:tcW w:w="5416"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1C5E88AA" w14:textId="7480F8DC">
            <w:pPr>
              <w:rPr>
                <w:rFonts w:ascii="Arial" w:hAnsi="Arial" w:eastAsia="Times New Roman" w:cs="Arial"/>
                <w:bCs/>
                <w:color w:val="000000"/>
                <w:sz w:val="20"/>
                <w:szCs w:val="20"/>
              </w:rPr>
            </w:pPr>
            <w:r w:rsidRPr="00583C86">
              <w:rPr>
                <w:rFonts w:ascii="Arial" w:hAnsi="Arial" w:eastAsia="Times New Roman" w:cs="Arial"/>
                <w:bCs/>
                <w:color w:val="000000"/>
                <w:sz w:val="20"/>
                <w:szCs w:val="20"/>
              </w:rPr>
              <w:t>Trails A time to complete</w:t>
            </w:r>
          </w:p>
        </w:tc>
        <w:tc>
          <w:tcPr>
            <w:tcW w:w="1350" w:type="dxa"/>
            <w:tcBorders>
              <w:top w:val="nil"/>
              <w:left w:val="single" w:color="auto" w:sz="4" w:space="0"/>
              <w:bottom w:val="single" w:color="auto" w:sz="4" w:space="0"/>
              <w:right w:val="single" w:color="auto" w:sz="4" w:space="0"/>
            </w:tcBorders>
            <w:shd w:val="clear" w:color="auto" w:fill="FBD4B4" w:themeFill="accent6" w:themeFillTint="66"/>
            <w:noWrap/>
            <w:vAlign w:val="center"/>
          </w:tcPr>
          <w:p w:rsidRPr="00583C86" w:rsidR="00583C86" w:rsidP="00583C86" w:rsidRDefault="00583C86" w14:paraId="71ADB321" w14:textId="07315EE4">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F1</w:t>
            </w:r>
          </w:p>
        </w:tc>
      </w:tr>
      <w:tr w:rsidRPr="00E62507" w:rsidR="00583C86" w:rsidTr="00347C2C" w14:paraId="032BB042" w14:textId="77777777">
        <w:trPr>
          <w:trHeight w:val="300"/>
        </w:trPr>
        <w:tc>
          <w:tcPr>
            <w:tcW w:w="1350" w:type="dxa"/>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21CF0F6F" w14:textId="2B080CD4">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244"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1F8FE68C" w14:textId="44587F85">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tr_b_tm</w:t>
            </w:r>
            <w:proofErr w:type="spellEnd"/>
          </w:p>
        </w:tc>
        <w:tc>
          <w:tcPr>
            <w:tcW w:w="5416"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6E8C5ECD" w14:textId="1496A772">
            <w:pPr>
              <w:rPr>
                <w:rFonts w:ascii="Arial" w:hAnsi="Arial" w:eastAsia="Times New Roman" w:cs="Arial"/>
                <w:bCs/>
                <w:color w:val="000000"/>
                <w:sz w:val="20"/>
                <w:szCs w:val="20"/>
              </w:rPr>
            </w:pPr>
            <w:r w:rsidRPr="00583C86">
              <w:rPr>
                <w:rFonts w:ascii="Arial" w:hAnsi="Arial" w:eastAsia="Times New Roman" w:cs="Arial"/>
                <w:bCs/>
                <w:color w:val="000000"/>
                <w:sz w:val="20"/>
                <w:szCs w:val="20"/>
              </w:rPr>
              <w:t>Trails B time to complete</w:t>
            </w:r>
          </w:p>
        </w:tc>
        <w:tc>
          <w:tcPr>
            <w:tcW w:w="1350" w:type="dxa"/>
            <w:tcBorders>
              <w:top w:val="nil"/>
              <w:left w:val="single" w:color="auto" w:sz="4" w:space="0"/>
              <w:bottom w:val="single" w:color="auto" w:sz="4" w:space="0"/>
              <w:right w:val="single" w:color="auto" w:sz="4" w:space="0"/>
            </w:tcBorders>
            <w:shd w:val="clear" w:color="auto" w:fill="FBD4B4" w:themeFill="accent6" w:themeFillTint="66"/>
            <w:noWrap/>
            <w:vAlign w:val="center"/>
          </w:tcPr>
          <w:p w:rsidRPr="00583C86" w:rsidR="00583C86" w:rsidP="00583C86" w:rsidRDefault="00583C86" w14:paraId="1A1DC56D" w14:textId="6063DF8C">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F1</w:t>
            </w:r>
          </w:p>
        </w:tc>
      </w:tr>
      <w:tr w:rsidRPr="00E62507" w:rsidR="00583C86" w:rsidTr="00347C2C" w14:paraId="5277E555" w14:textId="77777777">
        <w:trPr>
          <w:trHeight w:val="300"/>
        </w:trPr>
        <w:tc>
          <w:tcPr>
            <w:tcW w:w="1350" w:type="dxa"/>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3E15764B" w14:textId="47AEB76C">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244"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5867FC6E" w14:textId="12E716D1">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clockdr</w:t>
            </w:r>
            <w:proofErr w:type="spellEnd"/>
          </w:p>
        </w:tc>
        <w:tc>
          <w:tcPr>
            <w:tcW w:w="5416"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284BE8FF" w14:textId="62A57423">
            <w:pPr>
              <w:rPr>
                <w:rFonts w:ascii="Arial" w:hAnsi="Arial" w:eastAsia="Times New Roman" w:cs="Arial"/>
                <w:bCs/>
                <w:color w:val="000000"/>
                <w:sz w:val="20"/>
                <w:szCs w:val="20"/>
              </w:rPr>
            </w:pPr>
            <w:r w:rsidRPr="00583C86">
              <w:rPr>
                <w:rFonts w:ascii="Arial" w:hAnsi="Arial" w:eastAsia="Times New Roman" w:cs="Arial"/>
                <w:bCs/>
                <w:color w:val="000000"/>
                <w:sz w:val="20"/>
                <w:szCs w:val="20"/>
              </w:rPr>
              <w:t>Clock drawing</w:t>
            </w:r>
          </w:p>
        </w:tc>
        <w:tc>
          <w:tcPr>
            <w:tcW w:w="1350" w:type="dxa"/>
            <w:tcBorders>
              <w:top w:val="nil"/>
              <w:left w:val="single" w:color="auto" w:sz="4" w:space="0"/>
              <w:bottom w:val="single" w:color="auto" w:sz="4" w:space="0"/>
              <w:right w:val="single" w:color="auto" w:sz="4" w:space="0"/>
            </w:tcBorders>
            <w:shd w:val="clear" w:color="auto" w:fill="FBD4B4" w:themeFill="accent6" w:themeFillTint="66"/>
            <w:noWrap/>
            <w:vAlign w:val="center"/>
          </w:tcPr>
          <w:p w:rsidRPr="00583C86" w:rsidR="00583C86" w:rsidP="00583C86" w:rsidRDefault="00583C86" w14:paraId="03363ABC" w14:textId="77777777">
            <w:pPr>
              <w:jc w:val="center"/>
              <w:rPr>
                <w:rFonts w:ascii="Arial" w:hAnsi="Arial" w:eastAsia="Times New Roman" w:cs="Arial"/>
                <w:bCs/>
                <w:color w:val="000000"/>
                <w:sz w:val="20"/>
                <w:szCs w:val="20"/>
              </w:rPr>
            </w:pPr>
          </w:p>
        </w:tc>
      </w:tr>
      <w:tr w:rsidRPr="00E62507" w:rsidR="00583C86" w:rsidTr="00233714" w14:paraId="68BCFD16" w14:textId="77777777">
        <w:trPr>
          <w:trHeight w:val="300"/>
        </w:trPr>
        <w:tc>
          <w:tcPr>
            <w:tcW w:w="1350" w:type="dxa"/>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5CA5E012" w14:textId="4788DCFB">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244"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6291FC7C" w14:textId="539475BC">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dbsum</w:t>
            </w:r>
            <w:proofErr w:type="spellEnd"/>
          </w:p>
        </w:tc>
        <w:tc>
          <w:tcPr>
            <w:tcW w:w="5416"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15901B1C" w14:textId="1871717D">
            <w:pPr>
              <w:rPr>
                <w:rFonts w:ascii="Arial" w:hAnsi="Arial" w:eastAsia="Times New Roman" w:cs="Arial"/>
                <w:bCs/>
                <w:color w:val="000000"/>
                <w:sz w:val="20"/>
                <w:szCs w:val="20"/>
              </w:rPr>
            </w:pPr>
            <w:r w:rsidRPr="00583C86">
              <w:rPr>
                <w:rFonts w:ascii="Arial" w:hAnsi="Arial" w:eastAsia="Times New Roman" w:cs="Arial"/>
                <w:bCs/>
                <w:color w:val="000000"/>
                <w:sz w:val="20"/>
                <w:szCs w:val="20"/>
              </w:rPr>
              <w:t>CASI: repeat numbers backward (3 trials collapsed)</w:t>
            </w:r>
          </w:p>
        </w:tc>
        <w:tc>
          <w:tcPr>
            <w:tcW w:w="1350" w:type="dxa"/>
            <w:tcBorders>
              <w:top w:val="nil"/>
              <w:left w:val="single" w:color="auto" w:sz="4" w:space="0"/>
              <w:bottom w:val="single" w:color="auto" w:sz="4" w:space="0"/>
              <w:right w:val="single" w:color="auto" w:sz="4" w:space="0"/>
            </w:tcBorders>
            <w:shd w:val="clear" w:color="auto" w:fill="FBD4B4" w:themeFill="accent6" w:themeFillTint="66"/>
            <w:noWrap/>
            <w:vAlign w:val="center"/>
          </w:tcPr>
          <w:p w:rsidRPr="00583C86" w:rsidR="00583C86" w:rsidP="00583C86" w:rsidRDefault="00583C86" w14:paraId="546CB087" w14:textId="617AC47B">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F2</w:t>
            </w:r>
          </w:p>
        </w:tc>
      </w:tr>
      <w:tr w:rsidRPr="00E62507" w:rsidR="00583C86" w:rsidTr="00233714" w14:paraId="6E0043F5" w14:textId="77777777">
        <w:trPr>
          <w:trHeight w:val="300"/>
        </w:trPr>
        <w:tc>
          <w:tcPr>
            <w:tcW w:w="1350" w:type="dxa"/>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35463139" w14:textId="03D58061">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244"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60DB37B0" w14:textId="2169E667">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subtra</w:t>
            </w:r>
            <w:proofErr w:type="spellEnd"/>
          </w:p>
        </w:tc>
        <w:tc>
          <w:tcPr>
            <w:tcW w:w="5416"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54F44EED" w14:textId="2B6BF90E">
            <w:pPr>
              <w:rPr>
                <w:rFonts w:ascii="Arial" w:hAnsi="Arial" w:eastAsia="Times New Roman" w:cs="Arial"/>
                <w:bCs/>
                <w:color w:val="000000"/>
                <w:sz w:val="20"/>
                <w:szCs w:val="20"/>
              </w:rPr>
            </w:pPr>
            <w:r w:rsidRPr="00583C86">
              <w:rPr>
                <w:rFonts w:ascii="Arial" w:hAnsi="Arial" w:eastAsia="Times New Roman" w:cs="Arial"/>
                <w:bCs/>
                <w:color w:val="000000"/>
                <w:sz w:val="20"/>
                <w:szCs w:val="20"/>
              </w:rPr>
              <w:t>CASI: Subtraction (3 trials collapsed)</w:t>
            </w:r>
          </w:p>
        </w:tc>
        <w:tc>
          <w:tcPr>
            <w:tcW w:w="1350" w:type="dxa"/>
            <w:tcBorders>
              <w:top w:val="nil"/>
              <w:left w:val="single" w:color="auto" w:sz="4" w:space="0"/>
              <w:bottom w:val="single" w:color="auto" w:sz="4" w:space="0"/>
              <w:right w:val="single" w:color="auto" w:sz="4" w:space="0"/>
            </w:tcBorders>
            <w:shd w:val="clear" w:color="auto" w:fill="FBD4B4" w:themeFill="accent6" w:themeFillTint="66"/>
            <w:noWrap/>
            <w:vAlign w:val="center"/>
          </w:tcPr>
          <w:p w:rsidRPr="00583C86" w:rsidR="00583C86" w:rsidP="00583C86" w:rsidRDefault="00583C86" w14:paraId="3B84BAD5" w14:textId="3CFD8295">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F2</w:t>
            </w:r>
          </w:p>
        </w:tc>
      </w:tr>
      <w:tr w:rsidRPr="00E62507" w:rsidR="00583C86" w:rsidTr="00233714" w14:paraId="486CF92C" w14:textId="77777777">
        <w:trPr>
          <w:trHeight w:val="300"/>
        </w:trPr>
        <w:tc>
          <w:tcPr>
            <w:tcW w:w="1350" w:type="dxa"/>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1B3C1241" w14:textId="36C10864">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244"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6A951204" w14:textId="0DF28EBA">
            <w:pPr>
              <w:rPr>
                <w:rFonts w:ascii="Arial" w:hAnsi="Arial" w:eastAsia="Times New Roman" w:cs="Arial"/>
                <w:bCs/>
                <w:color w:val="000000"/>
                <w:sz w:val="20"/>
                <w:szCs w:val="20"/>
              </w:rPr>
            </w:pPr>
            <w:r w:rsidRPr="00583C86">
              <w:rPr>
                <w:rFonts w:ascii="Arial" w:hAnsi="Arial" w:eastAsia="Times New Roman" w:cs="Arial"/>
                <w:bCs/>
                <w:color w:val="000000"/>
                <w:sz w:val="20"/>
                <w:szCs w:val="20"/>
              </w:rPr>
              <w:t>sim</w:t>
            </w:r>
          </w:p>
        </w:tc>
        <w:tc>
          <w:tcPr>
            <w:tcW w:w="5416"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73E10B73" w14:textId="79C561EC">
            <w:pPr>
              <w:rPr>
                <w:rFonts w:ascii="Arial" w:hAnsi="Arial" w:eastAsia="Times New Roman" w:cs="Arial"/>
                <w:bCs/>
                <w:color w:val="000000"/>
                <w:sz w:val="20"/>
                <w:szCs w:val="20"/>
              </w:rPr>
            </w:pPr>
            <w:r w:rsidRPr="00583C86">
              <w:rPr>
                <w:rFonts w:ascii="Arial" w:hAnsi="Arial" w:eastAsia="Times New Roman" w:cs="Arial"/>
                <w:bCs/>
                <w:color w:val="000000"/>
                <w:sz w:val="20"/>
                <w:szCs w:val="20"/>
              </w:rPr>
              <w:t>CASI: similarities</w:t>
            </w:r>
          </w:p>
        </w:tc>
        <w:tc>
          <w:tcPr>
            <w:tcW w:w="1350" w:type="dxa"/>
            <w:tcBorders>
              <w:top w:val="nil"/>
              <w:left w:val="single" w:color="auto" w:sz="4" w:space="0"/>
              <w:bottom w:val="single" w:color="auto" w:sz="4" w:space="0"/>
              <w:right w:val="single" w:color="auto" w:sz="4" w:space="0"/>
            </w:tcBorders>
            <w:shd w:val="clear" w:color="auto" w:fill="FBD4B4" w:themeFill="accent6" w:themeFillTint="66"/>
            <w:noWrap/>
            <w:vAlign w:val="center"/>
          </w:tcPr>
          <w:p w:rsidRPr="00583C86" w:rsidR="00583C86" w:rsidP="00583C86" w:rsidRDefault="00583C86" w14:paraId="1B813F7A" w14:textId="77777777">
            <w:pPr>
              <w:jc w:val="center"/>
              <w:rPr>
                <w:rFonts w:ascii="Arial" w:hAnsi="Arial" w:eastAsia="Times New Roman" w:cs="Arial"/>
                <w:bCs/>
                <w:color w:val="000000"/>
                <w:sz w:val="20"/>
                <w:szCs w:val="20"/>
              </w:rPr>
            </w:pPr>
          </w:p>
        </w:tc>
      </w:tr>
      <w:tr w:rsidRPr="00E62507" w:rsidR="00583C86" w:rsidTr="00233714" w14:paraId="250806EF" w14:textId="77777777">
        <w:trPr>
          <w:trHeight w:val="300"/>
        </w:trPr>
        <w:tc>
          <w:tcPr>
            <w:tcW w:w="1350" w:type="dxa"/>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179FDC43" w14:textId="5A359CD1">
            <w:pPr>
              <w:jc w:val="center"/>
              <w:rPr>
                <w:rFonts w:ascii="Arial" w:hAnsi="Arial" w:eastAsia="Times New Roman" w:cs="Arial"/>
                <w:bCs/>
                <w:color w:val="000000"/>
                <w:sz w:val="20"/>
                <w:szCs w:val="20"/>
              </w:rPr>
            </w:pPr>
            <w:r w:rsidRPr="00583C86">
              <w:rPr>
                <w:rFonts w:ascii="Arial" w:hAnsi="Arial" w:eastAsia="Times New Roman" w:cs="Arial"/>
                <w:bCs/>
                <w:color w:val="000000"/>
                <w:sz w:val="20"/>
                <w:szCs w:val="20"/>
              </w:rPr>
              <w:t>ACT</w:t>
            </w:r>
          </w:p>
        </w:tc>
        <w:tc>
          <w:tcPr>
            <w:tcW w:w="1244"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6AD1B08F" w14:textId="56AA170D">
            <w:pPr>
              <w:rPr>
                <w:rFonts w:ascii="Arial" w:hAnsi="Arial" w:eastAsia="Times New Roman" w:cs="Arial"/>
                <w:bCs/>
                <w:color w:val="000000"/>
                <w:sz w:val="20"/>
                <w:szCs w:val="20"/>
              </w:rPr>
            </w:pPr>
            <w:proofErr w:type="spellStart"/>
            <w:r w:rsidRPr="00583C86">
              <w:rPr>
                <w:rFonts w:ascii="Arial" w:hAnsi="Arial" w:eastAsia="Times New Roman" w:cs="Arial"/>
                <w:bCs/>
                <w:color w:val="000000"/>
                <w:sz w:val="20"/>
                <w:szCs w:val="20"/>
              </w:rPr>
              <w:t>jgmt</w:t>
            </w:r>
            <w:proofErr w:type="spellEnd"/>
          </w:p>
        </w:tc>
        <w:tc>
          <w:tcPr>
            <w:tcW w:w="5416" w:type="dxa"/>
            <w:tcBorders>
              <w:top w:val="nil"/>
              <w:left w:val="nil"/>
              <w:bottom w:val="single" w:color="auto" w:sz="4" w:space="0"/>
              <w:right w:val="single" w:color="auto" w:sz="4" w:space="0"/>
            </w:tcBorders>
            <w:shd w:val="clear" w:color="auto" w:fill="FBD4B4" w:themeFill="accent6" w:themeFillTint="66"/>
            <w:noWrap/>
            <w:vAlign w:val="center"/>
            <w:hideMark/>
          </w:tcPr>
          <w:p w:rsidRPr="00583C86" w:rsidR="00583C86" w:rsidP="00583C86" w:rsidRDefault="00583C86" w14:paraId="096F3CF6" w14:textId="6D4E0312">
            <w:pPr>
              <w:rPr>
                <w:rFonts w:ascii="Arial" w:hAnsi="Arial" w:eastAsia="Times New Roman" w:cs="Arial"/>
                <w:bCs/>
                <w:color w:val="000000"/>
                <w:sz w:val="20"/>
                <w:szCs w:val="20"/>
              </w:rPr>
            </w:pPr>
            <w:r w:rsidRPr="00583C86">
              <w:rPr>
                <w:rFonts w:ascii="Arial" w:hAnsi="Arial" w:eastAsia="Times New Roman" w:cs="Arial"/>
                <w:bCs/>
                <w:color w:val="000000"/>
                <w:sz w:val="20"/>
                <w:szCs w:val="20"/>
              </w:rPr>
              <w:t>CASI: judgement</w:t>
            </w:r>
          </w:p>
        </w:tc>
        <w:tc>
          <w:tcPr>
            <w:tcW w:w="1350" w:type="dxa"/>
            <w:tcBorders>
              <w:top w:val="nil"/>
              <w:left w:val="single" w:color="auto" w:sz="4" w:space="0"/>
              <w:bottom w:val="single" w:color="auto" w:sz="4" w:space="0"/>
              <w:right w:val="single" w:color="auto" w:sz="4" w:space="0"/>
            </w:tcBorders>
            <w:shd w:val="clear" w:color="auto" w:fill="FBD4B4" w:themeFill="accent6" w:themeFillTint="66"/>
            <w:noWrap/>
            <w:vAlign w:val="center"/>
          </w:tcPr>
          <w:p w:rsidRPr="00583C86" w:rsidR="00583C86" w:rsidP="00583C86" w:rsidRDefault="00583C86" w14:paraId="0B826922" w14:textId="77777777">
            <w:pPr>
              <w:jc w:val="center"/>
              <w:rPr>
                <w:rFonts w:ascii="Arial" w:hAnsi="Arial" w:eastAsia="Times New Roman" w:cs="Arial"/>
                <w:bCs/>
                <w:color w:val="000000"/>
                <w:sz w:val="20"/>
                <w:szCs w:val="20"/>
              </w:rPr>
            </w:pPr>
          </w:p>
        </w:tc>
      </w:tr>
    </w:tbl>
    <w:p w:rsidRPr="00583C86" w:rsidR="00583C86" w:rsidP="00607ED7" w:rsidRDefault="00583C86" w14:paraId="0E91B2B2" w14:textId="1BAAC3F5">
      <w:pPr>
        <w:pStyle w:val="Study"/>
        <w:tabs>
          <w:tab w:val="clear" w:pos="360"/>
          <w:tab w:val="left" w:pos="720"/>
        </w:tabs>
        <w:spacing w:line="240" w:lineRule="auto"/>
        <w:ind w:left="216" w:hanging="216"/>
        <w:rPr>
          <w:b w:val="0"/>
          <w:bCs w:val="0"/>
          <w:sz w:val="24"/>
          <w:szCs w:val="24"/>
        </w:rPr>
      </w:pPr>
      <w:r w:rsidRPr="00583C86">
        <w:rPr>
          <w:sz w:val="24"/>
          <w:szCs w:val="24"/>
        </w:rPr>
        <w:t>ADNI</w:t>
      </w:r>
      <w:r w:rsidR="00C9035B">
        <w:rPr>
          <w:sz w:val="24"/>
          <w:szCs w:val="24"/>
        </w:rPr>
        <w:t>:</w:t>
      </w:r>
      <w:r w:rsidRPr="00583C86">
        <w:rPr>
          <w:sz w:val="24"/>
          <w:szCs w:val="24"/>
        </w:rPr>
        <w:t xml:space="preserve"> </w:t>
      </w:r>
      <w:r w:rsidRPr="00583C86">
        <w:rPr>
          <w:b w:val="0"/>
          <w:bCs w:val="0"/>
          <w:sz w:val="24"/>
          <w:szCs w:val="24"/>
        </w:rPr>
        <w:t>Final models was a data driven bifactor model in ADNI 1 (CFI = 0</w:t>
      </w:r>
      <w:r w:rsidRPr="00583C86">
        <w:rPr>
          <w:rFonts w:eastAsia="Times New Roman"/>
          <w:b w:val="0"/>
          <w:bCs w:val="0"/>
          <w:sz w:val="24"/>
          <w:szCs w:val="24"/>
        </w:rPr>
        <w:t>.</w:t>
      </w:r>
      <w:r w:rsidRPr="00583C86">
        <w:rPr>
          <w:b w:val="0"/>
          <w:bCs w:val="0"/>
          <w:sz w:val="24"/>
          <w:szCs w:val="24"/>
        </w:rPr>
        <w:t>993, TLI = 0</w:t>
      </w:r>
      <w:r w:rsidRPr="00583C86">
        <w:rPr>
          <w:rFonts w:eastAsia="Times New Roman"/>
          <w:b w:val="0"/>
          <w:bCs w:val="0"/>
          <w:sz w:val="24"/>
          <w:szCs w:val="24"/>
        </w:rPr>
        <w:t>.</w:t>
      </w:r>
      <w:r w:rsidRPr="00583C86">
        <w:rPr>
          <w:b w:val="0"/>
          <w:bCs w:val="0"/>
          <w:sz w:val="24"/>
          <w:szCs w:val="24"/>
        </w:rPr>
        <w:t>990, and RMSEA = 0</w:t>
      </w:r>
      <w:r w:rsidRPr="00583C86">
        <w:rPr>
          <w:rFonts w:eastAsia="Times New Roman"/>
          <w:b w:val="0"/>
          <w:bCs w:val="0"/>
          <w:sz w:val="24"/>
          <w:szCs w:val="24"/>
        </w:rPr>
        <w:t>.</w:t>
      </w:r>
      <w:r w:rsidRPr="00583C86">
        <w:rPr>
          <w:b w:val="0"/>
          <w:bCs w:val="0"/>
          <w:sz w:val="24"/>
          <w:szCs w:val="24"/>
        </w:rPr>
        <w:t>050) and ADNI GO/2/3 (CFI = 0</w:t>
      </w:r>
      <w:r w:rsidRPr="00583C86">
        <w:rPr>
          <w:rFonts w:eastAsia="Times New Roman"/>
          <w:b w:val="0"/>
          <w:bCs w:val="0"/>
          <w:sz w:val="24"/>
          <w:szCs w:val="24"/>
        </w:rPr>
        <w:t>.</w:t>
      </w:r>
      <w:r w:rsidRPr="00583C86">
        <w:rPr>
          <w:b w:val="0"/>
          <w:bCs w:val="0"/>
          <w:sz w:val="24"/>
          <w:szCs w:val="24"/>
        </w:rPr>
        <w:t>972, TLI = 0</w:t>
      </w:r>
      <w:r w:rsidRPr="00583C86">
        <w:rPr>
          <w:rFonts w:eastAsia="Times New Roman"/>
          <w:b w:val="0"/>
          <w:bCs w:val="0"/>
          <w:sz w:val="24"/>
          <w:szCs w:val="24"/>
        </w:rPr>
        <w:t>.</w:t>
      </w:r>
      <w:r w:rsidRPr="00583C86">
        <w:rPr>
          <w:b w:val="0"/>
          <w:bCs w:val="0"/>
          <w:sz w:val="24"/>
          <w:szCs w:val="24"/>
        </w:rPr>
        <w:t>967, and RMSEA = 0</w:t>
      </w:r>
      <w:r w:rsidRPr="00583C86">
        <w:rPr>
          <w:rFonts w:eastAsia="Times New Roman"/>
          <w:b w:val="0"/>
          <w:bCs w:val="0"/>
          <w:sz w:val="24"/>
          <w:szCs w:val="24"/>
        </w:rPr>
        <w:t>.</w:t>
      </w:r>
      <w:r w:rsidRPr="00583C86">
        <w:rPr>
          <w:b w:val="0"/>
          <w:bCs w:val="0"/>
          <w:sz w:val="24"/>
          <w:szCs w:val="24"/>
        </w:rPr>
        <w:t>045). The following items were included in the CFA analysis:</w:t>
      </w:r>
    </w:p>
    <w:p w:rsidR="00583C86" w:rsidP="00583C86" w:rsidRDefault="00583C86" w14:paraId="0681215F" w14:textId="6B77F4EB">
      <w:pPr>
        <w:pStyle w:val="SupTableHead"/>
      </w:pPr>
      <w:r>
        <w:t>Table 6. Items and secondary structure for executive functioning for the ADNI study</w:t>
      </w:r>
    </w:p>
    <w:tbl>
      <w:tblPr>
        <w:tblW w:w="8460" w:type="dxa"/>
        <w:tblInd w:w="-5" w:type="dxa"/>
        <w:tblLayout w:type="fixed"/>
        <w:tblLook w:val="04A0" w:firstRow="1" w:lastRow="0" w:firstColumn="1" w:lastColumn="0" w:noHBand="0" w:noVBand="1"/>
      </w:tblPr>
      <w:tblGrid>
        <w:gridCol w:w="921"/>
        <w:gridCol w:w="1329"/>
        <w:gridCol w:w="3960"/>
        <w:gridCol w:w="2250"/>
      </w:tblGrid>
      <w:tr w:rsidRPr="00E62507" w:rsidR="00233714" w:rsidTr="00233714" w14:paraId="1085730C" w14:textId="77777777">
        <w:trPr>
          <w:trHeight w:val="300"/>
        </w:trPr>
        <w:tc>
          <w:tcPr>
            <w:tcW w:w="921" w:type="dxa"/>
            <w:tcBorders>
              <w:top w:val="single" w:color="auto" w:sz="4" w:space="0"/>
              <w:left w:val="single" w:color="auto" w:sz="4" w:space="0"/>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7F26FB8E"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Study</w:t>
            </w:r>
          </w:p>
        </w:tc>
        <w:tc>
          <w:tcPr>
            <w:tcW w:w="1329"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158D65A2"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Variable</w:t>
            </w:r>
          </w:p>
        </w:tc>
        <w:tc>
          <w:tcPr>
            <w:tcW w:w="3960"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6C80B2D1"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Description</w:t>
            </w:r>
          </w:p>
        </w:tc>
        <w:tc>
          <w:tcPr>
            <w:tcW w:w="2250" w:type="dxa"/>
            <w:tcBorders>
              <w:top w:val="single" w:color="auto" w:sz="4" w:space="0"/>
              <w:left w:val="single" w:color="auto" w:sz="4" w:space="0"/>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2058FA42"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Secondary Structure</w:t>
            </w:r>
          </w:p>
        </w:tc>
      </w:tr>
      <w:tr w:rsidRPr="00E62507" w:rsidR="00233714" w:rsidTr="00233714" w14:paraId="7649396B" w14:textId="77777777">
        <w:trPr>
          <w:trHeight w:val="330"/>
        </w:trPr>
        <w:tc>
          <w:tcPr>
            <w:tcW w:w="921" w:type="dxa"/>
            <w:tcBorders>
              <w:top w:val="nil"/>
              <w:left w:val="single" w:color="auto" w:sz="4" w:space="0"/>
              <w:bottom w:val="single" w:color="auto" w:sz="4" w:space="0"/>
              <w:right w:val="single" w:color="auto" w:sz="4" w:space="0"/>
            </w:tcBorders>
            <w:shd w:val="clear" w:color="000000" w:fill="A5A5A5"/>
            <w:noWrap/>
            <w:vAlign w:val="center"/>
            <w:hideMark/>
          </w:tcPr>
          <w:p w:rsidRPr="00E62507" w:rsidR="00233714" w:rsidP="00233714" w:rsidRDefault="00233714" w14:paraId="6A9B4842"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622FEEF4" w14:textId="77777777">
            <w:pPr>
              <w:jc w:val="cente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clockcirc</w:t>
            </w:r>
            <w:proofErr w:type="spellEnd"/>
          </w:p>
        </w:tc>
        <w:tc>
          <w:tcPr>
            <w:tcW w:w="3960"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63EF04D1"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Approximately circular face</w:t>
            </w:r>
          </w:p>
        </w:tc>
        <w:tc>
          <w:tcPr>
            <w:tcW w:w="2250" w:type="dxa"/>
            <w:tcBorders>
              <w:top w:val="nil"/>
              <w:left w:val="single" w:color="auto" w:sz="4" w:space="0"/>
              <w:bottom w:val="single" w:color="auto" w:sz="4" w:space="0"/>
              <w:right w:val="single" w:color="auto" w:sz="4" w:space="0"/>
            </w:tcBorders>
            <w:shd w:val="clear" w:color="000000" w:fill="A5A5A5"/>
            <w:noWrap/>
            <w:vAlign w:val="center"/>
          </w:tcPr>
          <w:p w:rsidRPr="00E62507" w:rsidR="00233714" w:rsidP="00233714" w:rsidRDefault="00233714" w14:paraId="6398C1A1" w14:textId="77777777">
            <w:pPr>
              <w:jc w:val="center"/>
              <w:rPr>
                <w:rFonts w:ascii="Arial" w:hAnsi="Arial" w:eastAsia="Times New Roman" w:cs="Arial"/>
                <w:bCs/>
                <w:color w:val="000000"/>
                <w:sz w:val="20"/>
                <w:szCs w:val="20"/>
              </w:rPr>
            </w:pPr>
          </w:p>
        </w:tc>
      </w:tr>
      <w:tr w:rsidRPr="00E62507" w:rsidR="00233714" w:rsidTr="00233714" w14:paraId="5A93E24B" w14:textId="77777777">
        <w:trPr>
          <w:trHeight w:val="300"/>
        </w:trPr>
        <w:tc>
          <w:tcPr>
            <w:tcW w:w="921" w:type="dxa"/>
            <w:tcBorders>
              <w:top w:val="nil"/>
              <w:left w:val="single" w:color="auto" w:sz="4" w:space="0"/>
              <w:bottom w:val="single" w:color="auto" w:sz="4" w:space="0"/>
              <w:right w:val="single" w:color="auto" w:sz="4" w:space="0"/>
            </w:tcBorders>
            <w:shd w:val="clear" w:color="000000" w:fill="A5A5A5"/>
            <w:noWrap/>
            <w:vAlign w:val="center"/>
            <w:hideMark/>
          </w:tcPr>
          <w:p w:rsidRPr="00E62507" w:rsidR="00233714" w:rsidP="00233714" w:rsidRDefault="00233714" w14:paraId="722CA857"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36431628" w14:textId="77777777">
            <w:pPr>
              <w:jc w:val="cente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clocksym</w:t>
            </w:r>
            <w:proofErr w:type="spellEnd"/>
          </w:p>
        </w:tc>
        <w:tc>
          <w:tcPr>
            <w:tcW w:w="3960"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46B5BC72"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Symmetry of number placement</w:t>
            </w:r>
          </w:p>
        </w:tc>
        <w:tc>
          <w:tcPr>
            <w:tcW w:w="2250" w:type="dxa"/>
            <w:tcBorders>
              <w:top w:val="nil"/>
              <w:left w:val="single" w:color="auto" w:sz="4" w:space="0"/>
              <w:bottom w:val="single" w:color="auto" w:sz="4" w:space="0"/>
              <w:right w:val="single" w:color="auto" w:sz="4" w:space="0"/>
            </w:tcBorders>
            <w:shd w:val="clear" w:color="000000" w:fill="A5A5A5"/>
            <w:noWrap/>
            <w:vAlign w:val="center"/>
          </w:tcPr>
          <w:p w:rsidRPr="00E62507" w:rsidR="00233714" w:rsidP="00233714" w:rsidRDefault="00233714" w14:paraId="450B38EE" w14:textId="77777777">
            <w:pPr>
              <w:jc w:val="center"/>
              <w:rPr>
                <w:rFonts w:ascii="Arial" w:hAnsi="Arial" w:eastAsia="Times New Roman" w:cs="Arial"/>
                <w:bCs/>
                <w:color w:val="000000"/>
                <w:sz w:val="20"/>
                <w:szCs w:val="20"/>
              </w:rPr>
            </w:pPr>
          </w:p>
        </w:tc>
      </w:tr>
      <w:tr w:rsidRPr="00E62507" w:rsidR="00233714" w:rsidTr="00233714" w14:paraId="259BA691" w14:textId="77777777">
        <w:trPr>
          <w:trHeight w:val="300"/>
        </w:trPr>
        <w:tc>
          <w:tcPr>
            <w:tcW w:w="921" w:type="dxa"/>
            <w:tcBorders>
              <w:top w:val="nil"/>
              <w:left w:val="single" w:color="auto" w:sz="4" w:space="0"/>
              <w:bottom w:val="single" w:color="auto" w:sz="4" w:space="0"/>
              <w:right w:val="single" w:color="auto" w:sz="4" w:space="0"/>
            </w:tcBorders>
            <w:shd w:val="clear" w:color="000000" w:fill="A5A5A5"/>
            <w:noWrap/>
            <w:vAlign w:val="center"/>
            <w:hideMark/>
          </w:tcPr>
          <w:p w:rsidRPr="00E62507" w:rsidR="00233714" w:rsidP="00233714" w:rsidRDefault="00233714" w14:paraId="765D3D4C"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72057595" w14:textId="77777777">
            <w:pPr>
              <w:jc w:val="cente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clocknum</w:t>
            </w:r>
            <w:proofErr w:type="spellEnd"/>
          </w:p>
        </w:tc>
        <w:tc>
          <w:tcPr>
            <w:tcW w:w="3960"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567CC166"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Correctness of numbers</w:t>
            </w:r>
          </w:p>
        </w:tc>
        <w:tc>
          <w:tcPr>
            <w:tcW w:w="2250" w:type="dxa"/>
            <w:tcBorders>
              <w:top w:val="nil"/>
              <w:left w:val="single" w:color="auto" w:sz="4" w:space="0"/>
              <w:bottom w:val="single" w:color="auto" w:sz="4" w:space="0"/>
              <w:right w:val="single" w:color="auto" w:sz="4" w:space="0"/>
            </w:tcBorders>
            <w:shd w:val="clear" w:color="000000" w:fill="A5A5A5"/>
            <w:noWrap/>
            <w:vAlign w:val="center"/>
          </w:tcPr>
          <w:p w:rsidRPr="00E62507" w:rsidR="00233714" w:rsidP="00233714" w:rsidRDefault="00233714" w14:paraId="0B145208" w14:textId="77777777">
            <w:pPr>
              <w:rPr>
                <w:rFonts w:ascii="Arial" w:hAnsi="Arial" w:eastAsia="Times New Roman" w:cs="Arial"/>
                <w:bCs/>
                <w:color w:val="000000"/>
                <w:sz w:val="20"/>
                <w:szCs w:val="20"/>
              </w:rPr>
            </w:pPr>
          </w:p>
        </w:tc>
      </w:tr>
      <w:tr w:rsidRPr="00E62507" w:rsidR="00233714" w:rsidTr="00233714" w14:paraId="3C4DFAFD" w14:textId="77777777">
        <w:trPr>
          <w:trHeight w:val="300"/>
        </w:trPr>
        <w:tc>
          <w:tcPr>
            <w:tcW w:w="921" w:type="dxa"/>
            <w:tcBorders>
              <w:top w:val="nil"/>
              <w:left w:val="single" w:color="auto" w:sz="4" w:space="0"/>
              <w:bottom w:val="single" w:color="auto" w:sz="4" w:space="0"/>
              <w:right w:val="single" w:color="auto" w:sz="4" w:space="0"/>
            </w:tcBorders>
            <w:shd w:val="clear" w:color="000000" w:fill="A5A5A5"/>
            <w:noWrap/>
            <w:vAlign w:val="center"/>
            <w:hideMark/>
          </w:tcPr>
          <w:p w:rsidRPr="00E62507" w:rsidR="00233714" w:rsidP="00233714" w:rsidRDefault="00233714" w14:paraId="5F51E237"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63603424" w14:textId="77777777">
            <w:pPr>
              <w:jc w:val="cente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clockhand</w:t>
            </w:r>
            <w:proofErr w:type="spellEnd"/>
          </w:p>
        </w:tc>
        <w:tc>
          <w:tcPr>
            <w:tcW w:w="3960"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7CBD32F3"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Presence of the two hands</w:t>
            </w:r>
          </w:p>
        </w:tc>
        <w:tc>
          <w:tcPr>
            <w:tcW w:w="2250" w:type="dxa"/>
            <w:tcBorders>
              <w:top w:val="nil"/>
              <w:left w:val="single" w:color="auto" w:sz="4" w:space="0"/>
              <w:bottom w:val="single" w:color="auto" w:sz="4" w:space="0"/>
              <w:right w:val="single" w:color="auto" w:sz="4" w:space="0"/>
            </w:tcBorders>
            <w:shd w:val="clear" w:color="000000" w:fill="A5A5A5"/>
            <w:noWrap/>
            <w:vAlign w:val="center"/>
          </w:tcPr>
          <w:p w:rsidRPr="00E62507" w:rsidR="00233714" w:rsidP="00233714" w:rsidRDefault="00233714" w14:paraId="0158875F" w14:textId="77777777">
            <w:pPr>
              <w:jc w:val="center"/>
              <w:rPr>
                <w:rFonts w:ascii="Arial" w:hAnsi="Arial" w:eastAsia="Times New Roman" w:cs="Arial"/>
                <w:bCs/>
                <w:color w:val="000000"/>
                <w:sz w:val="20"/>
                <w:szCs w:val="20"/>
              </w:rPr>
            </w:pPr>
          </w:p>
        </w:tc>
      </w:tr>
      <w:tr w:rsidRPr="00E62507" w:rsidR="00233714" w:rsidTr="00233714" w14:paraId="4373EC1F" w14:textId="77777777">
        <w:trPr>
          <w:trHeight w:val="330"/>
        </w:trPr>
        <w:tc>
          <w:tcPr>
            <w:tcW w:w="921" w:type="dxa"/>
            <w:tcBorders>
              <w:top w:val="nil"/>
              <w:left w:val="single" w:color="auto" w:sz="4" w:space="0"/>
              <w:bottom w:val="single" w:color="auto" w:sz="4" w:space="0"/>
              <w:right w:val="single" w:color="auto" w:sz="4" w:space="0"/>
            </w:tcBorders>
            <w:shd w:val="clear" w:color="000000" w:fill="A5A5A5"/>
            <w:noWrap/>
            <w:vAlign w:val="center"/>
            <w:hideMark/>
          </w:tcPr>
          <w:p w:rsidRPr="00E62507" w:rsidR="00233714" w:rsidP="00233714" w:rsidRDefault="00233714" w14:paraId="16A28D96"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751E71FB" w14:textId="77777777">
            <w:pPr>
              <w:jc w:val="cente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clocktime</w:t>
            </w:r>
            <w:proofErr w:type="spellEnd"/>
          </w:p>
        </w:tc>
        <w:tc>
          <w:tcPr>
            <w:tcW w:w="3960"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2C0796C2"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Presence of the two hands, set to ten after eleven</w:t>
            </w:r>
          </w:p>
        </w:tc>
        <w:tc>
          <w:tcPr>
            <w:tcW w:w="2250" w:type="dxa"/>
            <w:tcBorders>
              <w:top w:val="nil"/>
              <w:left w:val="single" w:color="auto" w:sz="4" w:space="0"/>
              <w:bottom w:val="single" w:color="auto" w:sz="4" w:space="0"/>
              <w:right w:val="single" w:color="auto" w:sz="4" w:space="0"/>
            </w:tcBorders>
            <w:shd w:val="clear" w:color="000000" w:fill="A5A5A5"/>
            <w:noWrap/>
            <w:vAlign w:val="center"/>
          </w:tcPr>
          <w:p w:rsidRPr="00E62507" w:rsidR="00233714" w:rsidP="00233714" w:rsidRDefault="00233714" w14:paraId="3A2F4B98" w14:textId="77777777">
            <w:pPr>
              <w:jc w:val="center"/>
              <w:rPr>
                <w:rFonts w:ascii="Arial" w:hAnsi="Arial" w:eastAsia="Times New Roman" w:cs="Arial"/>
                <w:bCs/>
                <w:color w:val="000000"/>
                <w:sz w:val="20"/>
                <w:szCs w:val="20"/>
              </w:rPr>
            </w:pPr>
          </w:p>
        </w:tc>
      </w:tr>
      <w:tr w:rsidRPr="00E62507" w:rsidR="00233714" w:rsidTr="00233714" w14:paraId="09AF7AD5" w14:textId="77777777">
        <w:trPr>
          <w:trHeight w:val="300"/>
        </w:trPr>
        <w:tc>
          <w:tcPr>
            <w:tcW w:w="921" w:type="dxa"/>
            <w:tcBorders>
              <w:top w:val="nil"/>
              <w:left w:val="single" w:color="auto" w:sz="4" w:space="0"/>
              <w:bottom w:val="single" w:color="auto" w:sz="4" w:space="0"/>
              <w:right w:val="single" w:color="auto" w:sz="4" w:space="0"/>
            </w:tcBorders>
            <w:shd w:val="clear" w:color="000000" w:fill="A5A5A5"/>
            <w:noWrap/>
            <w:vAlign w:val="center"/>
            <w:hideMark/>
          </w:tcPr>
          <w:p w:rsidRPr="00E62507" w:rsidR="00233714" w:rsidP="00233714" w:rsidRDefault="00233714" w14:paraId="51363C4D"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28B4240D" w14:textId="77777777">
            <w:pPr>
              <w:jc w:val="cente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dspanbac</w:t>
            </w:r>
            <w:proofErr w:type="spellEnd"/>
          </w:p>
        </w:tc>
        <w:tc>
          <w:tcPr>
            <w:tcW w:w="3960"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21D7C48A"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WAIS-R: Digit Span Backward Total Correct</w:t>
            </w:r>
          </w:p>
        </w:tc>
        <w:tc>
          <w:tcPr>
            <w:tcW w:w="2250" w:type="dxa"/>
            <w:tcBorders>
              <w:top w:val="nil"/>
              <w:left w:val="single" w:color="auto" w:sz="4" w:space="0"/>
              <w:bottom w:val="single" w:color="auto" w:sz="4" w:space="0"/>
              <w:right w:val="single" w:color="auto" w:sz="4" w:space="0"/>
            </w:tcBorders>
            <w:shd w:val="clear" w:color="000000" w:fill="A5A5A5"/>
            <w:noWrap/>
            <w:vAlign w:val="center"/>
          </w:tcPr>
          <w:p w:rsidRPr="00E62507" w:rsidR="00233714" w:rsidP="00233714" w:rsidRDefault="00233714" w14:paraId="6D9BB65A"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F2</w:t>
            </w:r>
          </w:p>
        </w:tc>
      </w:tr>
      <w:tr w:rsidRPr="00E62507" w:rsidR="00233714" w:rsidTr="00233714" w14:paraId="74AC3F58" w14:textId="77777777">
        <w:trPr>
          <w:trHeight w:val="300"/>
        </w:trPr>
        <w:tc>
          <w:tcPr>
            <w:tcW w:w="921" w:type="dxa"/>
            <w:tcBorders>
              <w:top w:val="nil"/>
              <w:left w:val="single" w:color="auto" w:sz="4" w:space="0"/>
              <w:bottom w:val="single" w:color="auto" w:sz="4" w:space="0"/>
              <w:right w:val="single" w:color="auto" w:sz="4" w:space="0"/>
            </w:tcBorders>
            <w:shd w:val="clear" w:color="000000" w:fill="A5A5A5"/>
            <w:noWrap/>
            <w:vAlign w:val="center"/>
            <w:hideMark/>
          </w:tcPr>
          <w:p w:rsidRPr="00E62507" w:rsidR="00233714" w:rsidP="00233714" w:rsidRDefault="00233714" w14:paraId="2C07F2A8"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47F4D020" w14:textId="77777777">
            <w:pPr>
              <w:jc w:val="cente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traascor</w:t>
            </w:r>
            <w:proofErr w:type="spellEnd"/>
          </w:p>
        </w:tc>
        <w:tc>
          <w:tcPr>
            <w:tcW w:w="3960"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15E14534"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Trails A Time to Complete</w:t>
            </w:r>
          </w:p>
        </w:tc>
        <w:tc>
          <w:tcPr>
            <w:tcW w:w="2250" w:type="dxa"/>
            <w:tcBorders>
              <w:top w:val="nil"/>
              <w:left w:val="single" w:color="auto" w:sz="4" w:space="0"/>
              <w:bottom w:val="single" w:color="auto" w:sz="4" w:space="0"/>
              <w:right w:val="single" w:color="auto" w:sz="4" w:space="0"/>
            </w:tcBorders>
            <w:shd w:val="clear" w:color="000000" w:fill="A5A5A5"/>
            <w:noWrap/>
          </w:tcPr>
          <w:p w:rsidRPr="00E62507" w:rsidR="00233714" w:rsidP="00233714" w:rsidRDefault="00233714" w14:paraId="7E288CBE"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F1</w:t>
            </w:r>
          </w:p>
        </w:tc>
      </w:tr>
      <w:tr w:rsidRPr="00E62507" w:rsidR="00233714" w:rsidTr="00233714" w14:paraId="0C324A98" w14:textId="77777777">
        <w:trPr>
          <w:trHeight w:val="300"/>
        </w:trPr>
        <w:tc>
          <w:tcPr>
            <w:tcW w:w="921" w:type="dxa"/>
            <w:tcBorders>
              <w:top w:val="nil"/>
              <w:left w:val="single" w:color="auto" w:sz="4" w:space="0"/>
              <w:bottom w:val="single" w:color="auto" w:sz="4" w:space="0"/>
              <w:right w:val="single" w:color="auto" w:sz="4" w:space="0"/>
            </w:tcBorders>
            <w:shd w:val="clear" w:color="000000" w:fill="A5A5A5"/>
            <w:noWrap/>
            <w:vAlign w:val="center"/>
            <w:hideMark/>
          </w:tcPr>
          <w:p w:rsidRPr="00E62507" w:rsidR="00233714" w:rsidP="00233714" w:rsidRDefault="00233714" w14:paraId="0F070995"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1C07614A" w14:textId="77777777">
            <w:pPr>
              <w:jc w:val="cente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trabscor</w:t>
            </w:r>
            <w:proofErr w:type="spellEnd"/>
          </w:p>
        </w:tc>
        <w:tc>
          <w:tcPr>
            <w:tcW w:w="3960"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622C0449"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Trails B Time to complete</w:t>
            </w:r>
          </w:p>
        </w:tc>
        <w:tc>
          <w:tcPr>
            <w:tcW w:w="2250" w:type="dxa"/>
            <w:tcBorders>
              <w:top w:val="nil"/>
              <w:left w:val="single" w:color="auto" w:sz="4" w:space="0"/>
              <w:bottom w:val="single" w:color="auto" w:sz="4" w:space="0"/>
              <w:right w:val="single" w:color="auto" w:sz="4" w:space="0"/>
            </w:tcBorders>
            <w:shd w:val="clear" w:color="000000" w:fill="A5A5A5"/>
            <w:noWrap/>
          </w:tcPr>
          <w:p w:rsidRPr="00E62507" w:rsidR="00233714" w:rsidP="00233714" w:rsidRDefault="00233714" w14:paraId="4DAD4B65"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F1</w:t>
            </w:r>
          </w:p>
        </w:tc>
      </w:tr>
      <w:tr w:rsidRPr="00E62507" w:rsidR="00233714" w:rsidTr="00233714" w14:paraId="64776146" w14:textId="77777777">
        <w:trPr>
          <w:trHeight w:val="300"/>
        </w:trPr>
        <w:tc>
          <w:tcPr>
            <w:tcW w:w="921" w:type="dxa"/>
            <w:tcBorders>
              <w:top w:val="nil"/>
              <w:left w:val="single" w:color="auto" w:sz="4" w:space="0"/>
              <w:bottom w:val="single" w:color="auto" w:sz="4" w:space="0"/>
              <w:right w:val="single" w:color="auto" w:sz="4" w:space="0"/>
            </w:tcBorders>
            <w:shd w:val="clear" w:color="000000" w:fill="A5A5A5"/>
            <w:noWrap/>
            <w:vAlign w:val="center"/>
            <w:hideMark/>
          </w:tcPr>
          <w:p w:rsidRPr="00E62507" w:rsidR="00233714" w:rsidP="00233714" w:rsidRDefault="00233714" w14:paraId="00646816"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26F9D6AE" w14:textId="77777777">
            <w:pPr>
              <w:jc w:val="cente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digitscor</w:t>
            </w:r>
            <w:proofErr w:type="spellEnd"/>
          </w:p>
        </w:tc>
        <w:tc>
          <w:tcPr>
            <w:tcW w:w="3960"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59AD9E03"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WAIS-R: Digit Symbol Total Correct</w:t>
            </w:r>
          </w:p>
        </w:tc>
        <w:tc>
          <w:tcPr>
            <w:tcW w:w="2250" w:type="dxa"/>
            <w:tcBorders>
              <w:top w:val="nil"/>
              <w:left w:val="single" w:color="auto" w:sz="4" w:space="0"/>
              <w:bottom w:val="single" w:color="auto" w:sz="4" w:space="0"/>
              <w:right w:val="single" w:color="auto" w:sz="4" w:space="0"/>
            </w:tcBorders>
            <w:shd w:val="clear" w:color="000000" w:fill="A5A5A5"/>
            <w:noWrap/>
            <w:vAlign w:val="center"/>
          </w:tcPr>
          <w:p w:rsidRPr="00E62507" w:rsidR="00233714" w:rsidP="00233714" w:rsidRDefault="00233714" w14:paraId="7493C848"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F1</w:t>
            </w:r>
          </w:p>
        </w:tc>
      </w:tr>
      <w:tr w:rsidRPr="00E62507" w:rsidR="00233714" w:rsidTr="00233714" w14:paraId="3A01A4E1" w14:textId="77777777">
        <w:trPr>
          <w:trHeight w:val="300"/>
        </w:trPr>
        <w:tc>
          <w:tcPr>
            <w:tcW w:w="921" w:type="dxa"/>
            <w:tcBorders>
              <w:top w:val="nil"/>
              <w:left w:val="single" w:color="auto" w:sz="4" w:space="0"/>
              <w:bottom w:val="single" w:color="auto" w:sz="4" w:space="0"/>
              <w:right w:val="single" w:color="auto" w:sz="4" w:space="0"/>
            </w:tcBorders>
            <w:shd w:val="clear" w:color="000000" w:fill="A5A5A5"/>
            <w:noWrap/>
            <w:vAlign w:val="center"/>
            <w:hideMark/>
          </w:tcPr>
          <w:p w:rsidRPr="00E62507" w:rsidR="00233714" w:rsidP="00233714" w:rsidRDefault="00233714" w14:paraId="52DBA2A7"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4EFBD3E8" w14:textId="77777777">
            <w:pPr>
              <w:jc w:val="cente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dspanfor</w:t>
            </w:r>
            <w:proofErr w:type="spellEnd"/>
          </w:p>
        </w:tc>
        <w:tc>
          <w:tcPr>
            <w:tcW w:w="3960"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2DFD530F"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WAIS-R: Digit Span Forward Total Correct</w:t>
            </w:r>
          </w:p>
        </w:tc>
        <w:tc>
          <w:tcPr>
            <w:tcW w:w="2250" w:type="dxa"/>
            <w:tcBorders>
              <w:top w:val="nil"/>
              <w:left w:val="single" w:color="auto" w:sz="4" w:space="0"/>
              <w:bottom w:val="single" w:color="auto" w:sz="4" w:space="0"/>
              <w:right w:val="single" w:color="auto" w:sz="4" w:space="0"/>
            </w:tcBorders>
            <w:shd w:val="clear" w:color="000000" w:fill="A5A5A5"/>
            <w:noWrap/>
            <w:vAlign w:val="center"/>
          </w:tcPr>
          <w:p w:rsidRPr="00E62507" w:rsidR="00233714" w:rsidP="00233714" w:rsidRDefault="00233714" w14:paraId="6A682FE0"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F2</w:t>
            </w:r>
          </w:p>
        </w:tc>
      </w:tr>
      <w:tr w:rsidRPr="00E62507" w:rsidR="00233714" w:rsidTr="00233714" w14:paraId="46385768" w14:textId="77777777">
        <w:trPr>
          <w:trHeight w:val="300"/>
        </w:trPr>
        <w:tc>
          <w:tcPr>
            <w:tcW w:w="921" w:type="dxa"/>
            <w:tcBorders>
              <w:top w:val="nil"/>
              <w:left w:val="single" w:color="auto" w:sz="4" w:space="0"/>
              <w:bottom w:val="single" w:color="auto" w:sz="4" w:space="0"/>
              <w:right w:val="single" w:color="auto" w:sz="4" w:space="0"/>
            </w:tcBorders>
            <w:shd w:val="clear" w:color="000000" w:fill="A5A5A5"/>
            <w:noWrap/>
            <w:vAlign w:val="center"/>
          </w:tcPr>
          <w:p w:rsidRPr="00E62507" w:rsidR="00233714" w:rsidP="00233714" w:rsidRDefault="00233714" w14:paraId="6C1F12EB"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A5A5A5"/>
            <w:vAlign w:val="center"/>
          </w:tcPr>
          <w:p w:rsidRPr="00E62507" w:rsidR="00233714" w:rsidP="00233714" w:rsidRDefault="00233714" w14:paraId="7F25B0A3"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q13score</w:t>
            </w:r>
          </w:p>
        </w:tc>
        <w:tc>
          <w:tcPr>
            <w:tcW w:w="3960" w:type="dxa"/>
            <w:tcBorders>
              <w:top w:val="nil"/>
              <w:left w:val="nil"/>
              <w:bottom w:val="single" w:color="auto" w:sz="4" w:space="0"/>
              <w:right w:val="single" w:color="auto" w:sz="4" w:space="0"/>
            </w:tcBorders>
            <w:shd w:val="clear" w:color="000000" w:fill="A5A5A5"/>
            <w:vAlign w:val="center"/>
          </w:tcPr>
          <w:p w:rsidRPr="00E62507" w:rsidR="00233714" w:rsidP="00233714" w:rsidRDefault="00233714" w14:paraId="63F65360"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ADAS-Cog: Number cancellation task</w:t>
            </w:r>
          </w:p>
        </w:tc>
        <w:tc>
          <w:tcPr>
            <w:tcW w:w="2250" w:type="dxa"/>
            <w:tcBorders>
              <w:top w:val="nil"/>
              <w:left w:val="single" w:color="auto" w:sz="4" w:space="0"/>
              <w:bottom w:val="single" w:color="auto" w:sz="4" w:space="0"/>
              <w:right w:val="single" w:color="auto" w:sz="4" w:space="0"/>
            </w:tcBorders>
            <w:shd w:val="clear" w:color="000000" w:fill="A5A5A5"/>
            <w:noWrap/>
            <w:vAlign w:val="center"/>
          </w:tcPr>
          <w:p w:rsidRPr="00E62507" w:rsidR="00233714" w:rsidP="00233714" w:rsidRDefault="00233714" w14:paraId="7BE974F2"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F1</w:t>
            </w:r>
          </w:p>
        </w:tc>
      </w:tr>
      <w:tr w:rsidRPr="00E62507" w:rsidR="00233714" w:rsidTr="00233714" w14:paraId="79E6EC6B" w14:textId="77777777">
        <w:trPr>
          <w:trHeight w:val="300"/>
        </w:trPr>
        <w:tc>
          <w:tcPr>
            <w:tcW w:w="921" w:type="dxa"/>
            <w:tcBorders>
              <w:top w:val="nil"/>
              <w:left w:val="single" w:color="auto" w:sz="4" w:space="0"/>
              <w:bottom w:val="single" w:color="auto" w:sz="4" w:space="0"/>
              <w:right w:val="single" w:color="auto" w:sz="4" w:space="0"/>
            </w:tcBorders>
            <w:shd w:val="clear" w:color="000000" w:fill="A5A5A5"/>
            <w:noWrap/>
            <w:vAlign w:val="center"/>
          </w:tcPr>
          <w:p w:rsidRPr="00E62507" w:rsidR="00233714" w:rsidP="00233714" w:rsidRDefault="00233714" w14:paraId="7A7E1568"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A5A5A5"/>
            <w:vAlign w:val="center"/>
          </w:tcPr>
          <w:p w:rsidRPr="00E62507" w:rsidR="00233714" w:rsidP="00233714" w:rsidRDefault="00233714" w14:paraId="520834CF" w14:textId="77777777">
            <w:pPr>
              <w:jc w:val="cente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mmrworld</w:t>
            </w:r>
            <w:proofErr w:type="spellEnd"/>
          </w:p>
        </w:tc>
        <w:tc>
          <w:tcPr>
            <w:tcW w:w="3960" w:type="dxa"/>
            <w:tcBorders>
              <w:top w:val="nil"/>
              <w:left w:val="nil"/>
              <w:bottom w:val="single" w:color="auto" w:sz="4" w:space="0"/>
              <w:right w:val="single" w:color="auto" w:sz="4" w:space="0"/>
            </w:tcBorders>
            <w:shd w:val="clear" w:color="000000" w:fill="A5A5A5"/>
            <w:vAlign w:val="center"/>
          </w:tcPr>
          <w:p w:rsidRPr="00E62507" w:rsidR="00233714" w:rsidP="00233714" w:rsidRDefault="00233714" w14:paraId="1FDED71F"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 Spell WORLD backwards</w:t>
            </w:r>
          </w:p>
        </w:tc>
        <w:tc>
          <w:tcPr>
            <w:tcW w:w="2250" w:type="dxa"/>
            <w:tcBorders>
              <w:top w:val="nil"/>
              <w:left w:val="single" w:color="auto" w:sz="4" w:space="0"/>
              <w:bottom w:val="single" w:color="auto" w:sz="4" w:space="0"/>
              <w:right w:val="single" w:color="auto" w:sz="4" w:space="0"/>
            </w:tcBorders>
            <w:shd w:val="clear" w:color="000000" w:fill="A5A5A5"/>
            <w:noWrap/>
            <w:vAlign w:val="center"/>
          </w:tcPr>
          <w:p w:rsidRPr="00E62507" w:rsidR="00233714" w:rsidP="00233714" w:rsidRDefault="00233714" w14:paraId="42EF85A5" w14:textId="77777777">
            <w:pPr>
              <w:jc w:val="center"/>
              <w:rPr>
                <w:rFonts w:ascii="Arial" w:hAnsi="Arial" w:eastAsia="Times New Roman" w:cs="Arial"/>
                <w:bCs/>
                <w:color w:val="000000"/>
                <w:sz w:val="20"/>
                <w:szCs w:val="20"/>
              </w:rPr>
            </w:pPr>
          </w:p>
        </w:tc>
      </w:tr>
      <w:tr w:rsidRPr="00E62507" w:rsidR="00233714" w:rsidTr="00233714" w14:paraId="68CF4A9E" w14:textId="77777777">
        <w:trPr>
          <w:trHeight w:val="300"/>
        </w:trPr>
        <w:tc>
          <w:tcPr>
            <w:tcW w:w="921" w:type="dxa"/>
            <w:tcBorders>
              <w:top w:val="nil"/>
              <w:left w:val="single" w:color="auto" w:sz="4" w:space="0"/>
              <w:bottom w:val="single" w:color="auto" w:sz="4" w:space="0"/>
              <w:right w:val="single" w:color="auto" w:sz="4" w:space="0"/>
            </w:tcBorders>
            <w:shd w:val="clear" w:color="000000" w:fill="B4C6E7"/>
            <w:noWrap/>
            <w:vAlign w:val="bottom"/>
            <w:hideMark/>
          </w:tcPr>
          <w:p w:rsidRPr="00E62507" w:rsidR="00233714" w:rsidP="00233714" w:rsidRDefault="00233714" w14:paraId="2B08D123"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B4C6E7"/>
            <w:noWrap/>
            <w:vAlign w:val="bottom"/>
            <w:hideMark/>
          </w:tcPr>
          <w:p w:rsidRPr="00E62507" w:rsidR="00233714" w:rsidP="00233714" w:rsidRDefault="00233714" w14:paraId="0C4C06C2" w14:textId="77777777">
            <w:pPr>
              <w:jc w:val="cente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absmeas</w:t>
            </w:r>
            <w:proofErr w:type="spellEnd"/>
          </w:p>
        </w:tc>
        <w:tc>
          <w:tcPr>
            <w:tcW w:w="3960" w:type="dxa"/>
            <w:tcBorders>
              <w:top w:val="nil"/>
              <w:left w:val="nil"/>
              <w:bottom w:val="single" w:color="auto" w:sz="4" w:space="0"/>
              <w:right w:val="single" w:color="auto" w:sz="4" w:space="0"/>
            </w:tcBorders>
            <w:shd w:val="clear" w:color="000000" w:fill="B4C6E7"/>
            <w:noWrap/>
            <w:vAlign w:val="bottom"/>
            <w:hideMark/>
          </w:tcPr>
          <w:p w:rsidRPr="00E62507" w:rsidR="00233714" w:rsidP="00233714" w:rsidRDefault="00233714" w14:paraId="5BABE830"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MoCA: Abstraction: watch-ruler</w:t>
            </w:r>
          </w:p>
        </w:tc>
        <w:tc>
          <w:tcPr>
            <w:tcW w:w="2250" w:type="dxa"/>
            <w:tcBorders>
              <w:top w:val="nil"/>
              <w:left w:val="single" w:color="auto" w:sz="4" w:space="0"/>
              <w:bottom w:val="single" w:color="auto" w:sz="4" w:space="0"/>
              <w:right w:val="single" w:color="auto" w:sz="4" w:space="0"/>
            </w:tcBorders>
            <w:shd w:val="clear" w:color="000000" w:fill="B4C6E7"/>
            <w:noWrap/>
            <w:vAlign w:val="bottom"/>
          </w:tcPr>
          <w:p w:rsidRPr="00E62507" w:rsidR="00233714" w:rsidP="00233714" w:rsidRDefault="00233714" w14:paraId="6CF75D9D" w14:textId="77777777">
            <w:pPr>
              <w:jc w:val="center"/>
              <w:rPr>
                <w:rFonts w:ascii="Arial" w:hAnsi="Arial" w:eastAsia="Times New Roman" w:cs="Arial"/>
                <w:bCs/>
                <w:color w:val="000000"/>
                <w:sz w:val="20"/>
                <w:szCs w:val="20"/>
              </w:rPr>
            </w:pPr>
          </w:p>
        </w:tc>
      </w:tr>
      <w:tr w:rsidRPr="00E62507" w:rsidR="00233714" w:rsidTr="00233714" w14:paraId="51462325" w14:textId="77777777">
        <w:trPr>
          <w:trHeight w:val="300"/>
        </w:trPr>
        <w:tc>
          <w:tcPr>
            <w:tcW w:w="921" w:type="dxa"/>
            <w:tcBorders>
              <w:top w:val="nil"/>
              <w:left w:val="single" w:color="auto" w:sz="4" w:space="0"/>
              <w:bottom w:val="single" w:color="auto" w:sz="4" w:space="0"/>
              <w:right w:val="single" w:color="auto" w:sz="4" w:space="0"/>
            </w:tcBorders>
            <w:shd w:val="clear" w:color="000000" w:fill="B4C6E7"/>
            <w:noWrap/>
            <w:vAlign w:val="bottom"/>
            <w:hideMark/>
          </w:tcPr>
          <w:p w:rsidRPr="00E62507" w:rsidR="00233714" w:rsidP="00233714" w:rsidRDefault="00233714" w14:paraId="736E6F87"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B4C6E7"/>
            <w:noWrap/>
            <w:vAlign w:val="bottom"/>
            <w:hideMark/>
          </w:tcPr>
          <w:p w:rsidRPr="00E62507" w:rsidR="00233714" w:rsidP="00233714" w:rsidRDefault="00233714" w14:paraId="6EB98FF7" w14:textId="77777777">
            <w:pPr>
              <w:jc w:val="cente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abstran</w:t>
            </w:r>
            <w:proofErr w:type="spellEnd"/>
          </w:p>
        </w:tc>
        <w:tc>
          <w:tcPr>
            <w:tcW w:w="3960" w:type="dxa"/>
            <w:tcBorders>
              <w:top w:val="nil"/>
              <w:left w:val="nil"/>
              <w:bottom w:val="single" w:color="auto" w:sz="4" w:space="0"/>
              <w:right w:val="single" w:color="auto" w:sz="4" w:space="0"/>
            </w:tcBorders>
            <w:shd w:val="clear" w:color="000000" w:fill="B4C6E7"/>
            <w:noWrap/>
            <w:vAlign w:val="bottom"/>
            <w:hideMark/>
          </w:tcPr>
          <w:p w:rsidRPr="00E62507" w:rsidR="00233714" w:rsidP="00233714" w:rsidRDefault="00233714" w14:paraId="5FD4F5BB"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MoCA: Abstraction: train-bicycle</w:t>
            </w:r>
          </w:p>
        </w:tc>
        <w:tc>
          <w:tcPr>
            <w:tcW w:w="2250" w:type="dxa"/>
            <w:tcBorders>
              <w:top w:val="nil"/>
              <w:left w:val="single" w:color="auto" w:sz="4" w:space="0"/>
              <w:bottom w:val="single" w:color="auto" w:sz="4" w:space="0"/>
              <w:right w:val="single" w:color="auto" w:sz="4" w:space="0"/>
            </w:tcBorders>
            <w:shd w:val="clear" w:color="000000" w:fill="B4C6E7"/>
            <w:noWrap/>
            <w:vAlign w:val="bottom"/>
          </w:tcPr>
          <w:p w:rsidRPr="00E62507" w:rsidR="00233714" w:rsidP="00233714" w:rsidRDefault="00233714" w14:paraId="07E402A5" w14:textId="77777777">
            <w:pPr>
              <w:jc w:val="center"/>
              <w:rPr>
                <w:rFonts w:ascii="Arial" w:hAnsi="Arial" w:eastAsia="Times New Roman" w:cs="Arial"/>
                <w:bCs/>
                <w:color w:val="000000"/>
                <w:sz w:val="20"/>
                <w:szCs w:val="20"/>
              </w:rPr>
            </w:pPr>
          </w:p>
        </w:tc>
      </w:tr>
      <w:tr w:rsidRPr="00E62507" w:rsidR="00233714" w:rsidTr="00233714" w14:paraId="77362165" w14:textId="77777777">
        <w:trPr>
          <w:trHeight w:val="300"/>
        </w:trPr>
        <w:tc>
          <w:tcPr>
            <w:tcW w:w="921" w:type="dxa"/>
            <w:tcBorders>
              <w:top w:val="nil"/>
              <w:left w:val="single" w:color="auto" w:sz="4" w:space="0"/>
              <w:bottom w:val="single" w:color="auto" w:sz="4" w:space="0"/>
              <w:right w:val="single" w:color="auto" w:sz="4" w:space="0"/>
            </w:tcBorders>
            <w:shd w:val="clear" w:color="000000" w:fill="B4C6E7"/>
            <w:noWrap/>
            <w:vAlign w:val="bottom"/>
            <w:hideMark/>
          </w:tcPr>
          <w:p w:rsidRPr="00E62507" w:rsidR="00233714" w:rsidP="00233714" w:rsidRDefault="00233714" w14:paraId="0ABF2CEB"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B4C6E7"/>
            <w:noWrap/>
            <w:vAlign w:val="bottom"/>
            <w:hideMark/>
          </w:tcPr>
          <w:p w:rsidRPr="00E62507" w:rsidR="00233714" w:rsidP="00233714" w:rsidRDefault="00233714" w14:paraId="632AEB1E"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trails</w:t>
            </w:r>
          </w:p>
        </w:tc>
        <w:tc>
          <w:tcPr>
            <w:tcW w:w="3960" w:type="dxa"/>
            <w:tcBorders>
              <w:top w:val="nil"/>
              <w:left w:val="nil"/>
              <w:bottom w:val="single" w:color="auto" w:sz="4" w:space="0"/>
              <w:right w:val="single" w:color="auto" w:sz="4" w:space="0"/>
            </w:tcBorders>
            <w:shd w:val="clear" w:color="000000" w:fill="B4C6E7"/>
            <w:noWrap/>
            <w:vAlign w:val="bottom"/>
            <w:hideMark/>
          </w:tcPr>
          <w:p w:rsidRPr="00E62507" w:rsidR="00233714" w:rsidP="00233714" w:rsidRDefault="00233714" w14:paraId="008ABD23"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MoCA: Trails</w:t>
            </w:r>
          </w:p>
        </w:tc>
        <w:tc>
          <w:tcPr>
            <w:tcW w:w="2250" w:type="dxa"/>
            <w:tcBorders>
              <w:top w:val="nil"/>
              <w:left w:val="single" w:color="auto" w:sz="4" w:space="0"/>
              <w:bottom w:val="single" w:color="auto" w:sz="4" w:space="0"/>
              <w:right w:val="single" w:color="auto" w:sz="4" w:space="0"/>
            </w:tcBorders>
            <w:shd w:val="clear" w:color="000000" w:fill="B4C6E7"/>
            <w:noWrap/>
            <w:vAlign w:val="bottom"/>
          </w:tcPr>
          <w:p w:rsidRPr="00E62507" w:rsidR="00233714" w:rsidP="00233714" w:rsidRDefault="00233714" w14:paraId="65869605" w14:textId="77777777">
            <w:pPr>
              <w:jc w:val="center"/>
              <w:rPr>
                <w:rFonts w:ascii="Arial" w:hAnsi="Arial" w:eastAsia="Times New Roman" w:cs="Arial"/>
                <w:bCs/>
                <w:color w:val="000000"/>
                <w:sz w:val="20"/>
                <w:szCs w:val="20"/>
              </w:rPr>
            </w:pPr>
          </w:p>
        </w:tc>
      </w:tr>
      <w:tr w:rsidRPr="00E62507" w:rsidR="00233714" w:rsidTr="00233714" w14:paraId="5BA0A6EC" w14:textId="77777777">
        <w:trPr>
          <w:trHeight w:val="300"/>
        </w:trPr>
        <w:tc>
          <w:tcPr>
            <w:tcW w:w="921" w:type="dxa"/>
            <w:tcBorders>
              <w:top w:val="nil"/>
              <w:left w:val="single" w:color="auto" w:sz="4" w:space="0"/>
              <w:bottom w:val="single" w:color="auto" w:sz="4" w:space="0"/>
              <w:right w:val="single" w:color="auto" w:sz="4" w:space="0"/>
            </w:tcBorders>
            <w:shd w:val="clear" w:color="000000" w:fill="B4C6E7"/>
            <w:noWrap/>
            <w:vAlign w:val="center"/>
            <w:hideMark/>
          </w:tcPr>
          <w:p w:rsidRPr="00E62507" w:rsidR="00233714" w:rsidP="00233714" w:rsidRDefault="00233714" w14:paraId="72AC145A"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B4C6E7"/>
            <w:noWrap/>
            <w:vAlign w:val="center"/>
            <w:hideMark/>
          </w:tcPr>
          <w:p w:rsidRPr="00E62507" w:rsidR="00233714" w:rsidP="00233714" w:rsidRDefault="00233714" w14:paraId="4E95B9DB" w14:textId="77777777">
            <w:pPr>
              <w:jc w:val="cente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digback</w:t>
            </w:r>
            <w:proofErr w:type="spellEnd"/>
          </w:p>
        </w:tc>
        <w:tc>
          <w:tcPr>
            <w:tcW w:w="3960" w:type="dxa"/>
            <w:tcBorders>
              <w:top w:val="nil"/>
              <w:left w:val="nil"/>
              <w:bottom w:val="single" w:color="auto" w:sz="4" w:space="0"/>
              <w:right w:val="single" w:color="auto" w:sz="4" w:space="0"/>
            </w:tcBorders>
            <w:shd w:val="clear" w:color="000000" w:fill="B4C6E7"/>
            <w:noWrap/>
            <w:vAlign w:val="center"/>
            <w:hideMark/>
          </w:tcPr>
          <w:p w:rsidRPr="00E62507" w:rsidR="00233714" w:rsidP="00233714" w:rsidRDefault="00233714" w14:paraId="6107D575"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MoCA: Digits Backward</w:t>
            </w:r>
          </w:p>
        </w:tc>
        <w:tc>
          <w:tcPr>
            <w:tcW w:w="2250" w:type="dxa"/>
            <w:tcBorders>
              <w:top w:val="nil"/>
              <w:left w:val="single" w:color="auto" w:sz="4" w:space="0"/>
              <w:bottom w:val="single" w:color="auto" w:sz="4" w:space="0"/>
              <w:right w:val="single" w:color="auto" w:sz="4" w:space="0"/>
            </w:tcBorders>
            <w:shd w:val="clear" w:color="000000" w:fill="B4C6E7"/>
            <w:noWrap/>
            <w:vAlign w:val="center"/>
          </w:tcPr>
          <w:p w:rsidRPr="00E62507" w:rsidR="00233714" w:rsidP="00233714" w:rsidRDefault="00233714" w14:paraId="0494CD9D" w14:textId="77777777">
            <w:pPr>
              <w:jc w:val="center"/>
              <w:rPr>
                <w:rFonts w:ascii="Arial" w:hAnsi="Arial" w:eastAsia="Times New Roman" w:cs="Arial"/>
                <w:bCs/>
                <w:color w:val="000000"/>
                <w:sz w:val="20"/>
                <w:szCs w:val="20"/>
              </w:rPr>
            </w:pPr>
          </w:p>
        </w:tc>
      </w:tr>
      <w:tr w:rsidRPr="00E62507" w:rsidR="00233714" w:rsidTr="00233714" w14:paraId="77E470FF" w14:textId="77777777">
        <w:trPr>
          <w:trHeight w:val="300"/>
        </w:trPr>
        <w:tc>
          <w:tcPr>
            <w:tcW w:w="921" w:type="dxa"/>
            <w:tcBorders>
              <w:top w:val="nil"/>
              <w:left w:val="single" w:color="auto" w:sz="4" w:space="0"/>
              <w:bottom w:val="single" w:color="auto" w:sz="4" w:space="0"/>
              <w:right w:val="single" w:color="auto" w:sz="4" w:space="0"/>
            </w:tcBorders>
            <w:shd w:val="clear" w:color="000000" w:fill="B4C6E7"/>
            <w:noWrap/>
            <w:vAlign w:val="center"/>
            <w:hideMark/>
          </w:tcPr>
          <w:p w:rsidRPr="00E62507" w:rsidR="00233714" w:rsidP="00233714" w:rsidRDefault="00233714" w14:paraId="3D308FFD"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B4C6E7"/>
            <w:noWrap/>
            <w:vAlign w:val="center"/>
            <w:hideMark/>
          </w:tcPr>
          <w:p w:rsidRPr="00E62507" w:rsidR="00233714" w:rsidP="00233714" w:rsidRDefault="00233714" w14:paraId="0B10B81A"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serial</w:t>
            </w:r>
          </w:p>
        </w:tc>
        <w:tc>
          <w:tcPr>
            <w:tcW w:w="3960" w:type="dxa"/>
            <w:tcBorders>
              <w:top w:val="nil"/>
              <w:left w:val="nil"/>
              <w:bottom w:val="single" w:color="auto" w:sz="4" w:space="0"/>
              <w:right w:val="single" w:color="auto" w:sz="4" w:space="0"/>
            </w:tcBorders>
            <w:shd w:val="clear" w:color="000000" w:fill="B4C6E7"/>
            <w:noWrap/>
            <w:vAlign w:val="center"/>
            <w:hideMark/>
          </w:tcPr>
          <w:p w:rsidRPr="00E62507" w:rsidR="00233714" w:rsidP="00233714" w:rsidRDefault="00233714" w14:paraId="1B737319"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MoCA: Serial 7 total</w:t>
            </w:r>
          </w:p>
        </w:tc>
        <w:tc>
          <w:tcPr>
            <w:tcW w:w="2250" w:type="dxa"/>
            <w:tcBorders>
              <w:top w:val="nil"/>
              <w:left w:val="single" w:color="auto" w:sz="4" w:space="0"/>
              <w:bottom w:val="single" w:color="auto" w:sz="4" w:space="0"/>
              <w:right w:val="single" w:color="auto" w:sz="4" w:space="0"/>
            </w:tcBorders>
            <w:shd w:val="clear" w:color="000000" w:fill="B4C6E7"/>
            <w:noWrap/>
            <w:vAlign w:val="center"/>
          </w:tcPr>
          <w:p w:rsidRPr="00E62507" w:rsidR="00233714" w:rsidP="00233714" w:rsidRDefault="00233714" w14:paraId="37133BA8" w14:textId="77777777">
            <w:pPr>
              <w:jc w:val="center"/>
              <w:rPr>
                <w:rFonts w:ascii="Arial" w:hAnsi="Arial" w:eastAsia="Times New Roman" w:cs="Arial"/>
                <w:bCs/>
                <w:color w:val="000000"/>
                <w:sz w:val="20"/>
                <w:szCs w:val="20"/>
              </w:rPr>
            </w:pPr>
          </w:p>
        </w:tc>
      </w:tr>
      <w:tr w:rsidRPr="00E62507" w:rsidR="00233714" w:rsidTr="00233714" w14:paraId="00542BD1" w14:textId="77777777">
        <w:trPr>
          <w:trHeight w:val="300"/>
        </w:trPr>
        <w:tc>
          <w:tcPr>
            <w:tcW w:w="921" w:type="dxa"/>
            <w:tcBorders>
              <w:top w:val="nil"/>
              <w:left w:val="single" w:color="auto" w:sz="4" w:space="0"/>
              <w:bottom w:val="single" w:color="auto" w:sz="4" w:space="0"/>
              <w:right w:val="single" w:color="auto" w:sz="4" w:space="0"/>
            </w:tcBorders>
            <w:shd w:val="clear" w:color="000000" w:fill="B4C6E7"/>
            <w:noWrap/>
            <w:vAlign w:val="center"/>
            <w:hideMark/>
          </w:tcPr>
          <w:p w:rsidRPr="00E62507" w:rsidR="00233714" w:rsidP="00233714" w:rsidRDefault="00233714" w14:paraId="11CFE618"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B4C6E7"/>
            <w:noWrap/>
            <w:vAlign w:val="center"/>
            <w:hideMark/>
          </w:tcPr>
          <w:p w:rsidRPr="00E62507" w:rsidR="00233714" w:rsidP="00233714" w:rsidRDefault="00233714" w14:paraId="6FBAD925" w14:textId="77777777">
            <w:pPr>
              <w:jc w:val="cente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digfor</w:t>
            </w:r>
            <w:proofErr w:type="spellEnd"/>
          </w:p>
        </w:tc>
        <w:tc>
          <w:tcPr>
            <w:tcW w:w="3960" w:type="dxa"/>
            <w:tcBorders>
              <w:top w:val="nil"/>
              <w:left w:val="nil"/>
              <w:bottom w:val="single" w:color="auto" w:sz="4" w:space="0"/>
              <w:right w:val="single" w:color="auto" w:sz="4" w:space="0"/>
            </w:tcBorders>
            <w:shd w:val="clear" w:color="000000" w:fill="B4C6E7"/>
            <w:noWrap/>
            <w:vAlign w:val="center"/>
            <w:hideMark/>
          </w:tcPr>
          <w:p w:rsidRPr="00E62507" w:rsidR="00233714" w:rsidP="00233714" w:rsidRDefault="00233714" w14:paraId="6E2943A5"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MoCA: Digits Forward</w:t>
            </w:r>
          </w:p>
        </w:tc>
        <w:tc>
          <w:tcPr>
            <w:tcW w:w="2250" w:type="dxa"/>
            <w:tcBorders>
              <w:top w:val="nil"/>
              <w:left w:val="single" w:color="auto" w:sz="4" w:space="0"/>
              <w:bottom w:val="single" w:color="auto" w:sz="4" w:space="0"/>
              <w:right w:val="single" w:color="auto" w:sz="4" w:space="0"/>
            </w:tcBorders>
            <w:shd w:val="clear" w:color="000000" w:fill="B4C6E7"/>
            <w:noWrap/>
            <w:vAlign w:val="center"/>
          </w:tcPr>
          <w:p w:rsidRPr="00E62507" w:rsidR="00233714" w:rsidP="00233714" w:rsidRDefault="00233714" w14:paraId="4014FDAA" w14:textId="77777777">
            <w:pPr>
              <w:jc w:val="center"/>
              <w:rPr>
                <w:rFonts w:ascii="Arial" w:hAnsi="Arial" w:eastAsia="Times New Roman" w:cs="Arial"/>
                <w:bCs/>
                <w:color w:val="000000"/>
                <w:sz w:val="20"/>
                <w:szCs w:val="20"/>
              </w:rPr>
            </w:pPr>
          </w:p>
        </w:tc>
      </w:tr>
      <w:tr w:rsidRPr="00E62507" w:rsidR="00233714" w:rsidTr="00233714" w14:paraId="6C2B4A9D" w14:textId="77777777">
        <w:trPr>
          <w:trHeight w:val="300"/>
        </w:trPr>
        <w:tc>
          <w:tcPr>
            <w:tcW w:w="921" w:type="dxa"/>
            <w:tcBorders>
              <w:top w:val="nil"/>
              <w:left w:val="single" w:color="auto" w:sz="4" w:space="0"/>
              <w:bottom w:val="single" w:color="auto" w:sz="4" w:space="0"/>
              <w:right w:val="single" w:color="auto" w:sz="4" w:space="0"/>
            </w:tcBorders>
            <w:shd w:val="clear" w:color="000000" w:fill="B4C6E7"/>
            <w:noWrap/>
            <w:vAlign w:val="center"/>
            <w:hideMark/>
          </w:tcPr>
          <w:p w:rsidRPr="00E62507" w:rsidR="00233714" w:rsidP="00233714" w:rsidRDefault="00233714" w14:paraId="3821A839"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B4C6E7"/>
            <w:noWrap/>
            <w:vAlign w:val="center"/>
            <w:hideMark/>
          </w:tcPr>
          <w:p w:rsidRPr="00E62507" w:rsidR="00233714" w:rsidP="00233714" w:rsidRDefault="00233714" w14:paraId="7E3F6E7E"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letters</w:t>
            </w:r>
          </w:p>
        </w:tc>
        <w:tc>
          <w:tcPr>
            <w:tcW w:w="3960" w:type="dxa"/>
            <w:tcBorders>
              <w:top w:val="nil"/>
              <w:left w:val="nil"/>
              <w:bottom w:val="single" w:color="auto" w:sz="4" w:space="0"/>
              <w:right w:val="single" w:color="auto" w:sz="4" w:space="0"/>
            </w:tcBorders>
            <w:shd w:val="clear" w:color="000000" w:fill="B4C6E7"/>
            <w:noWrap/>
            <w:vAlign w:val="center"/>
            <w:hideMark/>
          </w:tcPr>
          <w:p w:rsidRPr="00E62507" w:rsidR="00233714" w:rsidP="00233714" w:rsidRDefault="00233714" w14:paraId="627ED38E"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MoCA: List of Letters/Tapping: # Errors</w:t>
            </w:r>
          </w:p>
        </w:tc>
        <w:tc>
          <w:tcPr>
            <w:tcW w:w="2250" w:type="dxa"/>
            <w:tcBorders>
              <w:top w:val="nil"/>
              <w:left w:val="single" w:color="auto" w:sz="4" w:space="0"/>
              <w:bottom w:val="single" w:color="auto" w:sz="4" w:space="0"/>
              <w:right w:val="single" w:color="auto" w:sz="4" w:space="0"/>
            </w:tcBorders>
            <w:shd w:val="clear" w:color="000000" w:fill="B4C6E7"/>
            <w:noWrap/>
            <w:vAlign w:val="center"/>
          </w:tcPr>
          <w:p w:rsidRPr="00E62507" w:rsidR="00233714" w:rsidP="00233714" w:rsidRDefault="00233714" w14:paraId="3686CB20" w14:textId="77777777">
            <w:pPr>
              <w:jc w:val="center"/>
              <w:rPr>
                <w:rFonts w:ascii="Arial" w:hAnsi="Arial" w:eastAsia="Times New Roman" w:cs="Arial"/>
                <w:bCs/>
                <w:color w:val="000000"/>
                <w:sz w:val="20"/>
                <w:szCs w:val="20"/>
              </w:rPr>
            </w:pPr>
          </w:p>
        </w:tc>
      </w:tr>
    </w:tbl>
    <w:p w:rsidR="00322171" w:rsidP="00F16F0C" w:rsidRDefault="00322171" w14:paraId="1A553807" w14:textId="77777777">
      <w:pPr>
        <w:pStyle w:val="NoSpacing"/>
        <w:rPr>
          <w:rFonts w:ascii="Arial" w:hAnsi="Arial" w:cs="Arial"/>
          <w:sz w:val="20"/>
          <w:szCs w:val="20"/>
        </w:rPr>
      </w:pPr>
    </w:p>
    <w:p w:rsidRPr="00F16F0C" w:rsidR="00755123" w:rsidP="00F16F0C" w:rsidRDefault="00322171" w14:paraId="181252E7" w14:textId="260148DE">
      <w:pPr>
        <w:pStyle w:val="NoSpacing"/>
        <w:rPr>
          <w:rFonts w:ascii="Arial" w:hAnsi="Arial" w:cs="Arial"/>
          <w:sz w:val="20"/>
          <w:szCs w:val="20"/>
        </w:rPr>
      </w:pPr>
      <w:r>
        <w:rPr>
          <w:rFonts w:ascii="Arial" w:hAnsi="Arial" w:cs="Arial"/>
          <w:sz w:val="20"/>
          <w:szCs w:val="20"/>
        </w:rPr>
        <w:t>*</w:t>
      </w:r>
      <w:r w:rsidRPr="00347C2C" w:rsidR="00233714">
        <w:rPr>
          <w:rFonts w:ascii="Arial" w:hAnsi="Arial" w:cs="Arial"/>
          <w:sz w:val="20"/>
          <w:szCs w:val="20"/>
        </w:rPr>
        <w:t>MoCA (blue) items were only administered in ADNI GO/2/3 while gray items were in all ADNI waves (1/GO/2).</w:t>
      </w:r>
    </w:p>
    <w:p w:rsidRPr="00607ED7" w:rsidR="00233714" w:rsidP="00607ED7" w:rsidRDefault="00233714" w14:paraId="77F6951A" w14:textId="2084CE07">
      <w:pPr>
        <w:pStyle w:val="Study"/>
        <w:tabs>
          <w:tab w:val="clear" w:pos="360"/>
        </w:tabs>
        <w:spacing w:line="240" w:lineRule="auto"/>
        <w:ind w:left="216" w:hanging="216"/>
        <w:rPr>
          <w:b w:val="0"/>
          <w:bCs w:val="0"/>
          <w:sz w:val="24"/>
          <w:szCs w:val="24"/>
        </w:rPr>
      </w:pPr>
      <w:r w:rsidRPr="00607ED7">
        <w:rPr>
          <w:sz w:val="24"/>
          <w:szCs w:val="24"/>
        </w:rPr>
        <w:t>ROS/MAP:</w:t>
      </w:r>
      <w:r w:rsidRPr="00607ED7">
        <w:rPr>
          <w:b w:val="0"/>
          <w:bCs w:val="0"/>
          <w:sz w:val="24"/>
          <w:szCs w:val="24"/>
        </w:rPr>
        <w:t xml:space="preserve"> Final model was a theory driven methods-effects model with CFI = 0</w:t>
      </w:r>
      <w:r w:rsidRPr="00607ED7">
        <w:rPr>
          <w:rFonts w:eastAsia="Times New Roman"/>
          <w:b w:val="0"/>
          <w:bCs w:val="0"/>
          <w:sz w:val="24"/>
          <w:szCs w:val="24"/>
        </w:rPr>
        <w:t>.</w:t>
      </w:r>
      <w:r w:rsidRPr="00607ED7">
        <w:rPr>
          <w:b w:val="0"/>
          <w:bCs w:val="0"/>
          <w:sz w:val="24"/>
          <w:szCs w:val="24"/>
        </w:rPr>
        <w:t>986, TLI = 0</w:t>
      </w:r>
      <w:r w:rsidRPr="00607ED7">
        <w:rPr>
          <w:rFonts w:eastAsia="Times New Roman"/>
          <w:b w:val="0"/>
          <w:bCs w:val="0"/>
          <w:sz w:val="24"/>
          <w:szCs w:val="24"/>
        </w:rPr>
        <w:t>.</w:t>
      </w:r>
      <w:r w:rsidRPr="00607ED7">
        <w:rPr>
          <w:b w:val="0"/>
          <w:bCs w:val="0"/>
          <w:sz w:val="24"/>
          <w:szCs w:val="24"/>
        </w:rPr>
        <w:t>976, and RMSEA = 0</w:t>
      </w:r>
      <w:r w:rsidRPr="00607ED7">
        <w:rPr>
          <w:rFonts w:eastAsia="Times New Roman"/>
          <w:b w:val="0"/>
          <w:bCs w:val="0"/>
          <w:sz w:val="24"/>
          <w:szCs w:val="24"/>
        </w:rPr>
        <w:t>.1</w:t>
      </w:r>
      <w:r w:rsidRPr="00607ED7">
        <w:rPr>
          <w:b w:val="0"/>
          <w:bCs w:val="0"/>
          <w:sz w:val="24"/>
          <w:szCs w:val="24"/>
        </w:rPr>
        <w:t>04. The following items were included in the CFA analysis:</w:t>
      </w:r>
    </w:p>
    <w:p w:rsidRPr="00755123" w:rsidR="00755123" w:rsidP="00755123" w:rsidRDefault="00755123" w14:paraId="21E099FE" w14:textId="77777777">
      <w:pPr>
        <w:rPr>
          <w:rFonts w:ascii="Arial" w:hAnsi="Arial" w:cs="Arial"/>
        </w:rPr>
      </w:pPr>
    </w:p>
    <w:p w:rsidRPr="002218D4" w:rsidR="00233714" w:rsidP="00233714" w:rsidRDefault="002218D4" w14:paraId="49C2F3D7" w14:textId="73FBC312">
      <w:pPr>
        <w:rPr>
          <w:rFonts w:ascii="Arial" w:hAnsi="Arial" w:eastAsia="Times New Roman" w:cs="Arial"/>
          <w:b/>
          <w:bCs/>
          <w:sz w:val="20"/>
          <w:szCs w:val="20"/>
        </w:rPr>
      </w:pPr>
      <w:r w:rsidRPr="002218D4">
        <w:rPr>
          <w:rFonts w:ascii="Arial" w:hAnsi="Arial" w:cs="Arial"/>
          <w:b/>
          <w:bCs/>
          <w:sz w:val="20"/>
          <w:szCs w:val="20"/>
        </w:rPr>
        <w:t>Table 7. Items and secondary structure for memory for the ROS and MAP studies</w:t>
      </w:r>
    </w:p>
    <w:tbl>
      <w:tblPr>
        <w:tblW w:w="9020" w:type="dxa"/>
        <w:tblInd w:w="-5" w:type="dxa"/>
        <w:tblLook w:val="04A0" w:firstRow="1" w:lastRow="0" w:firstColumn="1" w:lastColumn="0" w:noHBand="0" w:noVBand="1"/>
      </w:tblPr>
      <w:tblGrid>
        <w:gridCol w:w="1142"/>
        <w:gridCol w:w="2028"/>
        <w:gridCol w:w="4611"/>
        <w:gridCol w:w="1239"/>
      </w:tblGrid>
      <w:tr w:rsidRPr="00E62507" w:rsidR="00233714" w:rsidTr="002218D4" w14:paraId="0E5B6B2C" w14:textId="77777777">
        <w:trPr>
          <w:trHeight w:val="300"/>
        </w:trPr>
        <w:tc>
          <w:tcPr>
            <w:tcW w:w="1142" w:type="dxa"/>
            <w:tcBorders>
              <w:top w:val="single" w:color="auto" w:sz="4" w:space="0"/>
              <w:left w:val="single" w:color="auto" w:sz="4" w:space="0"/>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57116070"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Study</w:t>
            </w:r>
          </w:p>
        </w:tc>
        <w:tc>
          <w:tcPr>
            <w:tcW w:w="2028"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50AD80A7"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Variable</w:t>
            </w:r>
          </w:p>
        </w:tc>
        <w:tc>
          <w:tcPr>
            <w:tcW w:w="4611"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2B2D69F3"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Description</w:t>
            </w:r>
          </w:p>
        </w:tc>
        <w:tc>
          <w:tcPr>
            <w:tcW w:w="1239" w:type="dxa"/>
            <w:tcBorders>
              <w:top w:val="single" w:color="auto" w:sz="4" w:space="0"/>
              <w:left w:val="nil"/>
              <w:bottom w:val="single" w:color="auto" w:sz="4" w:space="0"/>
              <w:right w:val="single" w:color="auto" w:sz="4" w:space="0"/>
            </w:tcBorders>
            <w:shd w:val="clear" w:color="auto" w:fill="595959" w:themeFill="text1" w:themeFillTint="A6"/>
          </w:tcPr>
          <w:p w:rsidRPr="00E62507" w:rsidR="00233714" w:rsidP="00233714" w:rsidRDefault="00233714" w14:paraId="08465C9B"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Secondary structure</w:t>
            </w:r>
          </w:p>
        </w:tc>
      </w:tr>
      <w:tr w:rsidRPr="00E62507" w:rsidR="002218D4" w:rsidTr="002218D4" w14:paraId="6A285261" w14:textId="77777777">
        <w:trPr>
          <w:trHeight w:val="300"/>
        </w:trPr>
        <w:tc>
          <w:tcPr>
            <w:tcW w:w="1142" w:type="dxa"/>
            <w:tcBorders>
              <w:top w:val="nil"/>
              <w:left w:val="single" w:color="auto" w:sz="4" w:space="0"/>
              <w:bottom w:val="single" w:color="auto" w:sz="4" w:space="0"/>
              <w:right w:val="single" w:color="auto" w:sz="4" w:space="0"/>
            </w:tcBorders>
            <w:shd w:val="clear" w:color="000000" w:fill="DDEBF7"/>
            <w:noWrap/>
            <w:vAlign w:val="center"/>
            <w:hideMark/>
          </w:tcPr>
          <w:p w:rsidRPr="002218D4" w:rsidR="002218D4" w:rsidP="002218D4" w:rsidRDefault="002218D4" w14:paraId="642B27B0" w14:textId="6F56299E">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ROS/MAP</w:t>
            </w:r>
          </w:p>
        </w:tc>
        <w:tc>
          <w:tcPr>
            <w:tcW w:w="2028" w:type="dxa"/>
            <w:tcBorders>
              <w:top w:val="nil"/>
              <w:left w:val="nil"/>
              <w:bottom w:val="single" w:color="auto" w:sz="4" w:space="0"/>
              <w:right w:val="single" w:color="auto" w:sz="4" w:space="0"/>
            </w:tcBorders>
            <w:shd w:val="clear" w:color="000000" w:fill="DDEBF7"/>
            <w:noWrap/>
            <w:vAlign w:val="center"/>
            <w:hideMark/>
          </w:tcPr>
          <w:p w:rsidRPr="002218D4" w:rsidR="002218D4" w:rsidP="002218D4" w:rsidRDefault="002218D4" w14:paraId="669E6752" w14:textId="03725957">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cts_pmat</w:t>
            </w:r>
            <w:proofErr w:type="spellEnd"/>
          </w:p>
        </w:tc>
        <w:tc>
          <w:tcPr>
            <w:tcW w:w="4611" w:type="dxa"/>
            <w:tcBorders>
              <w:top w:val="nil"/>
              <w:left w:val="nil"/>
              <w:bottom w:val="single" w:color="auto" w:sz="4" w:space="0"/>
              <w:right w:val="single" w:color="auto" w:sz="4" w:space="0"/>
            </w:tcBorders>
            <w:shd w:val="clear" w:color="000000" w:fill="DDEBF7"/>
            <w:noWrap/>
            <w:vAlign w:val="center"/>
            <w:hideMark/>
          </w:tcPr>
          <w:p w:rsidRPr="002218D4" w:rsidR="002218D4" w:rsidP="002218D4" w:rsidRDefault="002218D4" w14:paraId="65EEB391" w14:textId="4B92F135">
            <w:pPr>
              <w:rPr>
                <w:rFonts w:ascii="Arial" w:hAnsi="Arial" w:eastAsia="Times New Roman" w:cs="Arial"/>
                <w:bCs/>
                <w:color w:val="000000"/>
                <w:sz w:val="20"/>
                <w:szCs w:val="20"/>
              </w:rPr>
            </w:pPr>
            <w:r w:rsidRPr="002218D4">
              <w:rPr>
                <w:rFonts w:ascii="Arial" w:hAnsi="Arial" w:eastAsia="Times New Roman" w:cs="Arial"/>
                <w:bCs/>
                <w:color w:val="000000"/>
                <w:sz w:val="20"/>
                <w:szCs w:val="20"/>
              </w:rPr>
              <w:t>Raven Progressive Matrices composite</w:t>
            </w:r>
          </w:p>
        </w:tc>
        <w:tc>
          <w:tcPr>
            <w:tcW w:w="1239" w:type="dxa"/>
            <w:tcBorders>
              <w:top w:val="nil"/>
              <w:left w:val="nil"/>
              <w:bottom w:val="single" w:color="auto" w:sz="4" w:space="0"/>
              <w:right w:val="single" w:color="auto" w:sz="4" w:space="0"/>
            </w:tcBorders>
            <w:shd w:val="clear" w:color="000000" w:fill="DDEBF7"/>
            <w:vAlign w:val="center"/>
          </w:tcPr>
          <w:p w:rsidRPr="002218D4" w:rsidR="002218D4" w:rsidP="002218D4" w:rsidRDefault="002218D4" w14:paraId="116BA868" w14:textId="77777777">
            <w:pPr>
              <w:jc w:val="center"/>
              <w:rPr>
                <w:rFonts w:ascii="Arial" w:hAnsi="Arial" w:eastAsia="Times New Roman" w:cs="Arial"/>
                <w:bCs/>
                <w:color w:val="000000"/>
                <w:sz w:val="20"/>
                <w:szCs w:val="20"/>
              </w:rPr>
            </w:pPr>
          </w:p>
        </w:tc>
      </w:tr>
      <w:tr w:rsidRPr="00E62507" w:rsidR="002218D4" w:rsidTr="002218D4" w14:paraId="7B3592B3" w14:textId="77777777">
        <w:trPr>
          <w:trHeight w:val="300"/>
        </w:trPr>
        <w:tc>
          <w:tcPr>
            <w:tcW w:w="1142" w:type="dxa"/>
            <w:tcBorders>
              <w:top w:val="nil"/>
              <w:left w:val="single" w:color="auto" w:sz="4" w:space="0"/>
              <w:bottom w:val="single" w:color="auto" w:sz="4" w:space="0"/>
              <w:right w:val="single" w:color="auto" w:sz="4" w:space="0"/>
            </w:tcBorders>
            <w:shd w:val="clear" w:color="000000" w:fill="DDEBF7"/>
            <w:noWrap/>
            <w:vAlign w:val="center"/>
            <w:hideMark/>
          </w:tcPr>
          <w:p w:rsidRPr="002218D4" w:rsidR="002218D4" w:rsidP="002218D4" w:rsidRDefault="002218D4" w14:paraId="27ED40B6" w14:textId="2A347512">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ROS/MAP</w:t>
            </w:r>
          </w:p>
        </w:tc>
        <w:tc>
          <w:tcPr>
            <w:tcW w:w="2028" w:type="dxa"/>
            <w:tcBorders>
              <w:top w:val="nil"/>
              <w:left w:val="nil"/>
              <w:bottom w:val="single" w:color="auto" w:sz="4" w:space="0"/>
              <w:right w:val="single" w:color="auto" w:sz="4" w:space="0"/>
            </w:tcBorders>
            <w:shd w:val="clear" w:color="000000" w:fill="DDEBF7"/>
            <w:noWrap/>
            <w:vAlign w:val="center"/>
            <w:hideMark/>
          </w:tcPr>
          <w:p w:rsidRPr="002218D4" w:rsidR="002218D4" w:rsidP="002218D4" w:rsidRDefault="002218D4" w14:paraId="53D8480E" w14:textId="66A9F8F4">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cts_doperf</w:t>
            </w:r>
            <w:proofErr w:type="spellEnd"/>
          </w:p>
        </w:tc>
        <w:tc>
          <w:tcPr>
            <w:tcW w:w="4611" w:type="dxa"/>
            <w:tcBorders>
              <w:top w:val="nil"/>
              <w:left w:val="nil"/>
              <w:bottom w:val="single" w:color="auto" w:sz="4" w:space="0"/>
              <w:right w:val="single" w:color="auto" w:sz="4" w:space="0"/>
            </w:tcBorders>
            <w:shd w:val="clear" w:color="000000" w:fill="DDEBF7"/>
            <w:noWrap/>
            <w:vAlign w:val="center"/>
            <w:hideMark/>
          </w:tcPr>
          <w:p w:rsidRPr="002218D4" w:rsidR="002218D4" w:rsidP="002218D4" w:rsidRDefault="002218D4" w14:paraId="2B5114EF" w14:textId="72600E96">
            <w:pPr>
              <w:rPr>
                <w:rFonts w:ascii="Arial" w:hAnsi="Arial" w:eastAsia="Times New Roman" w:cs="Arial"/>
                <w:bCs/>
                <w:color w:val="000000"/>
                <w:sz w:val="20"/>
                <w:szCs w:val="20"/>
              </w:rPr>
            </w:pPr>
            <w:r w:rsidRPr="002218D4">
              <w:rPr>
                <w:rFonts w:ascii="Arial" w:hAnsi="Arial" w:eastAsia="Times New Roman" w:cs="Arial"/>
                <w:bCs/>
                <w:color w:val="000000"/>
                <w:sz w:val="20"/>
                <w:szCs w:val="20"/>
              </w:rPr>
              <w:t>Digit Ordering composite</w:t>
            </w:r>
          </w:p>
        </w:tc>
        <w:tc>
          <w:tcPr>
            <w:tcW w:w="1239" w:type="dxa"/>
            <w:tcBorders>
              <w:top w:val="nil"/>
              <w:left w:val="nil"/>
              <w:bottom w:val="single" w:color="auto" w:sz="4" w:space="0"/>
              <w:right w:val="single" w:color="auto" w:sz="4" w:space="0"/>
            </w:tcBorders>
            <w:shd w:val="clear" w:color="000000" w:fill="DDEBF7"/>
            <w:vAlign w:val="center"/>
          </w:tcPr>
          <w:p w:rsidRPr="002218D4" w:rsidR="002218D4" w:rsidP="002218D4" w:rsidRDefault="002218D4" w14:paraId="609CD21D" w14:textId="77777777">
            <w:pPr>
              <w:jc w:val="center"/>
              <w:rPr>
                <w:rFonts w:ascii="Arial" w:hAnsi="Arial" w:eastAsia="Times New Roman" w:cs="Arial"/>
                <w:bCs/>
                <w:color w:val="000000"/>
                <w:sz w:val="20"/>
                <w:szCs w:val="20"/>
              </w:rPr>
            </w:pPr>
          </w:p>
        </w:tc>
      </w:tr>
      <w:tr w:rsidRPr="00E62507" w:rsidR="002218D4" w:rsidTr="002218D4" w14:paraId="65807BFF" w14:textId="77777777">
        <w:trPr>
          <w:trHeight w:val="300"/>
        </w:trPr>
        <w:tc>
          <w:tcPr>
            <w:tcW w:w="1142" w:type="dxa"/>
            <w:tcBorders>
              <w:top w:val="nil"/>
              <w:left w:val="single" w:color="auto" w:sz="4" w:space="0"/>
              <w:bottom w:val="single" w:color="auto" w:sz="4" w:space="0"/>
              <w:right w:val="single" w:color="auto" w:sz="4" w:space="0"/>
            </w:tcBorders>
            <w:shd w:val="clear" w:color="000000" w:fill="DDEBF7"/>
            <w:noWrap/>
            <w:vAlign w:val="center"/>
            <w:hideMark/>
          </w:tcPr>
          <w:p w:rsidRPr="002218D4" w:rsidR="002218D4" w:rsidP="002218D4" w:rsidRDefault="002218D4" w14:paraId="5149DA02" w14:textId="60616274">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ROS/MAP</w:t>
            </w:r>
          </w:p>
        </w:tc>
        <w:tc>
          <w:tcPr>
            <w:tcW w:w="2028" w:type="dxa"/>
            <w:tcBorders>
              <w:top w:val="nil"/>
              <w:left w:val="nil"/>
              <w:bottom w:val="single" w:color="auto" w:sz="4" w:space="0"/>
              <w:right w:val="single" w:color="auto" w:sz="4" w:space="0"/>
            </w:tcBorders>
            <w:shd w:val="clear" w:color="000000" w:fill="DDEBF7"/>
            <w:noWrap/>
            <w:vAlign w:val="center"/>
            <w:hideMark/>
          </w:tcPr>
          <w:p w:rsidRPr="002218D4" w:rsidR="002218D4" w:rsidP="002218D4" w:rsidRDefault="002218D4" w14:paraId="193D57AB" w14:textId="235ADD5D">
            <w:pPr>
              <w:rPr>
                <w:rFonts w:ascii="Arial" w:hAnsi="Arial" w:eastAsia="Times New Roman" w:cs="Arial"/>
                <w:bCs/>
                <w:color w:val="000000"/>
                <w:sz w:val="20"/>
                <w:szCs w:val="20"/>
              </w:rPr>
            </w:pPr>
            <w:r w:rsidRPr="002218D4">
              <w:rPr>
                <w:rFonts w:ascii="Arial" w:hAnsi="Arial" w:eastAsia="Times New Roman" w:cs="Arial"/>
                <w:bCs/>
                <w:color w:val="000000"/>
                <w:sz w:val="20"/>
                <w:szCs w:val="20"/>
              </w:rPr>
              <w:t>mmse30_item26_dlr</w:t>
            </w:r>
          </w:p>
        </w:tc>
        <w:tc>
          <w:tcPr>
            <w:tcW w:w="4611" w:type="dxa"/>
            <w:tcBorders>
              <w:top w:val="nil"/>
              <w:left w:val="nil"/>
              <w:bottom w:val="single" w:color="auto" w:sz="4" w:space="0"/>
              <w:right w:val="single" w:color="auto" w:sz="4" w:space="0"/>
            </w:tcBorders>
            <w:shd w:val="clear" w:color="000000" w:fill="DDEBF7"/>
            <w:noWrap/>
            <w:vAlign w:val="center"/>
            <w:hideMark/>
          </w:tcPr>
          <w:p w:rsidRPr="002218D4" w:rsidR="002218D4" w:rsidP="002218D4" w:rsidRDefault="002218D4" w14:paraId="615905E6" w14:textId="26114E80">
            <w:pPr>
              <w:rPr>
                <w:rFonts w:ascii="Arial" w:hAnsi="Arial" w:eastAsia="Times New Roman" w:cs="Arial"/>
                <w:bCs/>
                <w:color w:val="000000"/>
                <w:sz w:val="20"/>
                <w:szCs w:val="20"/>
              </w:rPr>
            </w:pPr>
            <w:r w:rsidRPr="002218D4">
              <w:rPr>
                <w:rFonts w:ascii="Arial" w:hAnsi="Arial" w:eastAsia="Times New Roman" w:cs="Arial"/>
                <w:bCs/>
                <w:color w:val="000000"/>
                <w:sz w:val="20"/>
                <w:szCs w:val="20"/>
              </w:rPr>
              <w:t>MMSE: Spell WORLD backwards</w:t>
            </w:r>
          </w:p>
        </w:tc>
        <w:tc>
          <w:tcPr>
            <w:tcW w:w="1239" w:type="dxa"/>
            <w:tcBorders>
              <w:top w:val="nil"/>
              <w:left w:val="nil"/>
              <w:bottom w:val="single" w:color="auto" w:sz="4" w:space="0"/>
              <w:right w:val="single" w:color="auto" w:sz="4" w:space="0"/>
            </w:tcBorders>
            <w:shd w:val="clear" w:color="000000" w:fill="DDEBF7"/>
            <w:vAlign w:val="center"/>
          </w:tcPr>
          <w:p w:rsidRPr="002218D4" w:rsidR="002218D4" w:rsidP="002218D4" w:rsidRDefault="002218D4" w14:paraId="2F442D09" w14:textId="77777777">
            <w:pPr>
              <w:jc w:val="center"/>
              <w:rPr>
                <w:rFonts w:ascii="Arial" w:hAnsi="Arial" w:eastAsia="Times New Roman" w:cs="Arial"/>
                <w:bCs/>
                <w:color w:val="000000"/>
                <w:sz w:val="20"/>
                <w:szCs w:val="20"/>
              </w:rPr>
            </w:pPr>
          </w:p>
        </w:tc>
      </w:tr>
      <w:tr w:rsidRPr="00E62507" w:rsidR="002218D4" w:rsidTr="002218D4" w14:paraId="45680A0B" w14:textId="77777777">
        <w:trPr>
          <w:trHeight w:val="300"/>
        </w:trPr>
        <w:tc>
          <w:tcPr>
            <w:tcW w:w="1142" w:type="dxa"/>
            <w:tcBorders>
              <w:top w:val="nil"/>
              <w:left w:val="single" w:color="auto" w:sz="4" w:space="0"/>
              <w:bottom w:val="single" w:color="auto" w:sz="4" w:space="0"/>
              <w:right w:val="single" w:color="auto" w:sz="4" w:space="0"/>
            </w:tcBorders>
            <w:shd w:val="clear" w:color="000000" w:fill="DDEBF7"/>
            <w:noWrap/>
            <w:vAlign w:val="center"/>
            <w:hideMark/>
          </w:tcPr>
          <w:p w:rsidRPr="002218D4" w:rsidR="002218D4" w:rsidP="002218D4" w:rsidRDefault="002218D4" w14:paraId="0D21DBA7" w14:textId="1044A1DF">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ROS/MAP</w:t>
            </w:r>
          </w:p>
        </w:tc>
        <w:tc>
          <w:tcPr>
            <w:tcW w:w="2028" w:type="dxa"/>
            <w:tcBorders>
              <w:top w:val="nil"/>
              <w:left w:val="nil"/>
              <w:bottom w:val="single" w:color="auto" w:sz="4" w:space="0"/>
              <w:right w:val="single" w:color="auto" w:sz="4" w:space="0"/>
            </w:tcBorders>
            <w:shd w:val="clear" w:color="000000" w:fill="DDEBF7"/>
            <w:noWrap/>
            <w:vAlign w:val="center"/>
            <w:hideMark/>
          </w:tcPr>
          <w:p w:rsidRPr="002218D4" w:rsidR="002218D4" w:rsidP="002218D4" w:rsidRDefault="002218D4" w14:paraId="66F44C5D" w14:textId="636A23B4">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cts_db</w:t>
            </w:r>
            <w:proofErr w:type="spellEnd"/>
          </w:p>
        </w:tc>
        <w:tc>
          <w:tcPr>
            <w:tcW w:w="4611" w:type="dxa"/>
            <w:tcBorders>
              <w:top w:val="nil"/>
              <w:left w:val="nil"/>
              <w:bottom w:val="single" w:color="auto" w:sz="4" w:space="0"/>
              <w:right w:val="single" w:color="auto" w:sz="4" w:space="0"/>
            </w:tcBorders>
            <w:shd w:val="clear" w:color="000000" w:fill="DDEBF7"/>
            <w:noWrap/>
            <w:vAlign w:val="center"/>
            <w:hideMark/>
          </w:tcPr>
          <w:p w:rsidRPr="002218D4" w:rsidR="002218D4" w:rsidP="002218D4" w:rsidRDefault="002218D4" w14:paraId="45227C8D" w14:textId="69E4D160">
            <w:pPr>
              <w:rPr>
                <w:rFonts w:ascii="Arial" w:hAnsi="Arial" w:eastAsia="Times New Roman" w:cs="Arial"/>
                <w:bCs/>
                <w:color w:val="000000"/>
                <w:sz w:val="20"/>
                <w:szCs w:val="20"/>
              </w:rPr>
            </w:pPr>
            <w:r w:rsidRPr="002218D4">
              <w:rPr>
                <w:rFonts w:ascii="Arial" w:hAnsi="Arial" w:eastAsia="Times New Roman" w:cs="Arial"/>
                <w:bCs/>
                <w:color w:val="000000"/>
                <w:sz w:val="20"/>
                <w:szCs w:val="20"/>
              </w:rPr>
              <w:t>WAIS-R: Digit Span Backward Total Correct</w:t>
            </w:r>
          </w:p>
        </w:tc>
        <w:tc>
          <w:tcPr>
            <w:tcW w:w="1239" w:type="dxa"/>
            <w:tcBorders>
              <w:top w:val="nil"/>
              <w:left w:val="nil"/>
              <w:bottom w:val="single" w:color="auto" w:sz="4" w:space="0"/>
              <w:right w:val="single" w:color="auto" w:sz="4" w:space="0"/>
            </w:tcBorders>
            <w:shd w:val="clear" w:color="000000" w:fill="DDEBF7"/>
            <w:vAlign w:val="center"/>
          </w:tcPr>
          <w:p w:rsidRPr="002218D4" w:rsidR="002218D4" w:rsidP="002218D4" w:rsidRDefault="002218D4" w14:paraId="57111539" w14:textId="067BE303">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F2</w:t>
            </w:r>
          </w:p>
        </w:tc>
      </w:tr>
      <w:tr w:rsidRPr="00E62507" w:rsidR="002218D4" w:rsidTr="002218D4" w14:paraId="4BDB9600" w14:textId="77777777">
        <w:trPr>
          <w:trHeight w:val="300"/>
        </w:trPr>
        <w:tc>
          <w:tcPr>
            <w:tcW w:w="1142" w:type="dxa"/>
            <w:tcBorders>
              <w:top w:val="nil"/>
              <w:left w:val="single" w:color="auto" w:sz="4" w:space="0"/>
              <w:bottom w:val="single" w:color="auto" w:sz="4" w:space="0"/>
              <w:right w:val="single" w:color="auto" w:sz="4" w:space="0"/>
            </w:tcBorders>
            <w:shd w:val="clear" w:color="000000" w:fill="DDEBF7"/>
            <w:noWrap/>
            <w:vAlign w:val="center"/>
            <w:hideMark/>
          </w:tcPr>
          <w:p w:rsidRPr="002218D4" w:rsidR="002218D4" w:rsidP="002218D4" w:rsidRDefault="002218D4" w14:paraId="435615C6" w14:textId="4BBA68BF">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ROS/MAP</w:t>
            </w:r>
          </w:p>
        </w:tc>
        <w:tc>
          <w:tcPr>
            <w:tcW w:w="2028" w:type="dxa"/>
            <w:tcBorders>
              <w:top w:val="nil"/>
              <w:left w:val="nil"/>
              <w:bottom w:val="single" w:color="auto" w:sz="4" w:space="0"/>
              <w:right w:val="single" w:color="auto" w:sz="4" w:space="0"/>
            </w:tcBorders>
            <w:shd w:val="clear" w:color="000000" w:fill="DDEBF7"/>
            <w:noWrap/>
            <w:vAlign w:val="center"/>
            <w:hideMark/>
          </w:tcPr>
          <w:p w:rsidRPr="002218D4" w:rsidR="002218D4" w:rsidP="002218D4" w:rsidRDefault="002218D4" w14:paraId="588E153C" w14:textId="4DD59904">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cts_sdmt</w:t>
            </w:r>
            <w:proofErr w:type="spellEnd"/>
          </w:p>
        </w:tc>
        <w:tc>
          <w:tcPr>
            <w:tcW w:w="4611" w:type="dxa"/>
            <w:tcBorders>
              <w:top w:val="nil"/>
              <w:left w:val="nil"/>
              <w:bottom w:val="single" w:color="auto" w:sz="4" w:space="0"/>
              <w:right w:val="single" w:color="auto" w:sz="4" w:space="0"/>
            </w:tcBorders>
            <w:shd w:val="clear" w:color="000000" w:fill="DDEBF7"/>
            <w:noWrap/>
            <w:vAlign w:val="center"/>
            <w:hideMark/>
          </w:tcPr>
          <w:p w:rsidRPr="002218D4" w:rsidR="002218D4" w:rsidP="002218D4" w:rsidRDefault="002218D4" w14:paraId="5DD18380" w14:textId="66071C46">
            <w:pPr>
              <w:rPr>
                <w:rFonts w:ascii="Arial" w:hAnsi="Arial" w:eastAsia="Times New Roman" w:cs="Arial"/>
                <w:bCs/>
                <w:color w:val="000000"/>
                <w:sz w:val="20"/>
                <w:szCs w:val="20"/>
              </w:rPr>
            </w:pPr>
            <w:r w:rsidRPr="002218D4">
              <w:rPr>
                <w:rFonts w:ascii="Arial" w:hAnsi="Arial" w:eastAsia="Times New Roman" w:cs="Arial"/>
                <w:bCs/>
                <w:color w:val="000000"/>
                <w:sz w:val="20"/>
                <w:szCs w:val="20"/>
              </w:rPr>
              <w:t>Symbol digit modality test (oral)</w:t>
            </w:r>
          </w:p>
        </w:tc>
        <w:tc>
          <w:tcPr>
            <w:tcW w:w="1239" w:type="dxa"/>
            <w:tcBorders>
              <w:top w:val="nil"/>
              <w:left w:val="nil"/>
              <w:bottom w:val="single" w:color="auto" w:sz="4" w:space="0"/>
              <w:right w:val="single" w:color="auto" w:sz="4" w:space="0"/>
            </w:tcBorders>
            <w:shd w:val="clear" w:color="000000" w:fill="DDEBF7"/>
            <w:vAlign w:val="center"/>
          </w:tcPr>
          <w:p w:rsidRPr="002218D4" w:rsidR="002218D4" w:rsidP="002218D4" w:rsidRDefault="002218D4" w14:paraId="49AEA422" w14:textId="2DAD86D6">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F1</w:t>
            </w:r>
          </w:p>
        </w:tc>
      </w:tr>
      <w:tr w:rsidRPr="00E62507" w:rsidR="002218D4" w:rsidTr="002218D4" w14:paraId="20BD3193" w14:textId="77777777">
        <w:trPr>
          <w:trHeight w:val="300"/>
        </w:trPr>
        <w:tc>
          <w:tcPr>
            <w:tcW w:w="1142" w:type="dxa"/>
            <w:tcBorders>
              <w:top w:val="nil"/>
              <w:left w:val="single" w:color="auto" w:sz="4" w:space="0"/>
              <w:bottom w:val="single" w:color="auto" w:sz="4" w:space="0"/>
              <w:right w:val="single" w:color="auto" w:sz="4" w:space="0"/>
            </w:tcBorders>
            <w:shd w:val="clear" w:color="000000" w:fill="DDEBF7"/>
            <w:noWrap/>
            <w:vAlign w:val="center"/>
            <w:hideMark/>
          </w:tcPr>
          <w:p w:rsidRPr="002218D4" w:rsidR="002218D4" w:rsidP="002218D4" w:rsidRDefault="002218D4" w14:paraId="42165C2F" w14:textId="16EA8D2B">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ROS/MAP</w:t>
            </w:r>
          </w:p>
        </w:tc>
        <w:tc>
          <w:tcPr>
            <w:tcW w:w="2028" w:type="dxa"/>
            <w:tcBorders>
              <w:top w:val="nil"/>
              <w:left w:val="nil"/>
              <w:bottom w:val="single" w:color="auto" w:sz="4" w:space="0"/>
              <w:right w:val="single" w:color="auto" w:sz="4" w:space="0"/>
            </w:tcBorders>
            <w:shd w:val="clear" w:color="000000" w:fill="DDEBF7"/>
            <w:noWrap/>
            <w:vAlign w:val="center"/>
            <w:hideMark/>
          </w:tcPr>
          <w:p w:rsidRPr="002218D4" w:rsidR="002218D4" w:rsidP="002218D4" w:rsidRDefault="002218D4" w14:paraId="6EDB5D46" w14:textId="252926B8">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cts_nccrtd</w:t>
            </w:r>
            <w:proofErr w:type="spellEnd"/>
          </w:p>
        </w:tc>
        <w:tc>
          <w:tcPr>
            <w:tcW w:w="4611" w:type="dxa"/>
            <w:tcBorders>
              <w:top w:val="nil"/>
              <w:left w:val="nil"/>
              <w:bottom w:val="single" w:color="auto" w:sz="4" w:space="0"/>
              <w:right w:val="single" w:color="auto" w:sz="4" w:space="0"/>
            </w:tcBorders>
            <w:shd w:val="clear" w:color="000000" w:fill="DDEBF7"/>
            <w:noWrap/>
            <w:vAlign w:val="center"/>
            <w:hideMark/>
          </w:tcPr>
          <w:p w:rsidRPr="002218D4" w:rsidR="002218D4" w:rsidP="002218D4" w:rsidRDefault="002218D4" w14:paraId="70963D57" w14:textId="5F52733B">
            <w:pPr>
              <w:rPr>
                <w:rFonts w:ascii="Arial" w:hAnsi="Arial" w:eastAsia="Times New Roman" w:cs="Arial"/>
                <w:bCs/>
                <w:color w:val="000000"/>
                <w:sz w:val="20"/>
                <w:szCs w:val="20"/>
              </w:rPr>
            </w:pPr>
            <w:r w:rsidRPr="002218D4">
              <w:rPr>
                <w:rFonts w:ascii="Arial" w:hAnsi="Arial" w:eastAsia="Times New Roman" w:cs="Arial"/>
                <w:bCs/>
                <w:color w:val="000000"/>
                <w:sz w:val="20"/>
                <w:szCs w:val="20"/>
              </w:rPr>
              <w:t>Number comparison</w:t>
            </w:r>
          </w:p>
        </w:tc>
        <w:tc>
          <w:tcPr>
            <w:tcW w:w="1239" w:type="dxa"/>
            <w:tcBorders>
              <w:top w:val="nil"/>
              <w:left w:val="nil"/>
              <w:bottom w:val="single" w:color="auto" w:sz="4" w:space="0"/>
              <w:right w:val="single" w:color="auto" w:sz="4" w:space="0"/>
            </w:tcBorders>
            <w:shd w:val="clear" w:color="000000" w:fill="DDEBF7"/>
            <w:vAlign w:val="center"/>
          </w:tcPr>
          <w:p w:rsidRPr="002218D4" w:rsidR="002218D4" w:rsidP="002218D4" w:rsidRDefault="002218D4" w14:paraId="4EBC16A2" w14:textId="2F51D68D">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F1</w:t>
            </w:r>
          </w:p>
        </w:tc>
      </w:tr>
      <w:tr w:rsidRPr="00E62507" w:rsidR="002218D4" w:rsidTr="002218D4" w14:paraId="20F3374B" w14:textId="77777777">
        <w:trPr>
          <w:trHeight w:val="300"/>
        </w:trPr>
        <w:tc>
          <w:tcPr>
            <w:tcW w:w="1142" w:type="dxa"/>
            <w:tcBorders>
              <w:top w:val="nil"/>
              <w:left w:val="single" w:color="auto" w:sz="4" w:space="0"/>
              <w:bottom w:val="single" w:color="auto" w:sz="4" w:space="0"/>
              <w:right w:val="single" w:color="auto" w:sz="4" w:space="0"/>
            </w:tcBorders>
            <w:shd w:val="clear" w:color="000000" w:fill="DDEBF7"/>
            <w:noWrap/>
            <w:vAlign w:val="center"/>
            <w:hideMark/>
          </w:tcPr>
          <w:p w:rsidRPr="002218D4" w:rsidR="002218D4" w:rsidP="002218D4" w:rsidRDefault="002218D4" w14:paraId="15239D63" w14:textId="398D1EAA">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ROS/MAP</w:t>
            </w:r>
          </w:p>
        </w:tc>
        <w:tc>
          <w:tcPr>
            <w:tcW w:w="2028" w:type="dxa"/>
            <w:tcBorders>
              <w:top w:val="nil"/>
              <w:left w:val="nil"/>
              <w:bottom w:val="single" w:color="auto" w:sz="4" w:space="0"/>
              <w:right w:val="single" w:color="auto" w:sz="4" w:space="0"/>
            </w:tcBorders>
            <w:shd w:val="clear" w:color="000000" w:fill="DDEBF7"/>
            <w:noWrap/>
            <w:vAlign w:val="center"/>
            <w:hideMark/>
          </w:tcPr>
          <w:p w:rsidRPr="002218D4" w:rsidR="002218D4" w:rsidP="002218D4" w:rsidRDefault="002218D4" w14:paraId="12598F4C" w14:textId="677189FB">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cts_df</w:t>
            </w:r>
            <w:proofErr w:type="spellEnd"/>
          </w:p>
        </w:tc>
        <w:tc>
          <w:tcPr>
            <w:tcW w:w="4611" w:type="dxa"/>
            <w:tcBorders>
              <w:top w:val="nil"/>
              <w:left w:val="nil"/>
              <w:bottom w:val="single" w:color="auto" w:sz="4" w:space="0"/>
              <w:right w:val="single" w:color="auto" w:sz="4" w:space="0"/>
            </w:tcBorders>
            <w:shd w:val="clear" w:color="000000" w:fill="DDEBF7"/>
            <w:noWrap/>
            <w:vAlign w:val="center"/>
            <w:hideMark/>
          </w:tcPr>
          <w:p w:rsidRPr="002218D4" w:rsidR="002218D4" w:rsidP="002218D4" w:rsidRDefault="002218D4" w14:paraId="10DB1028" w14:textId="3B900144">
            <w:pPr>
              <w:rPr>
                <w:rFonts w:ascii="Arial" w:hAnsi="Arial" w:eastAsia="Times New Roman" w:cs="Arial"/>
                <w:bCs/>
                <w:color w:val="000000"/>
                <w:sz w:val="20"/>
                <w:szCs w:val="20"/>
              </w:rPr>
            </w:pPr>
            <w:r w:rsidRPr="002218D4">
              <w:rPr>
                <w:rFonts w:ascii="Arial" w:hAnsi="Arial" w:eastAsia="Times New Roman" w:cs="Arial"/>
                <w:bCs/>
                <w:color w:val="000000"/>
                <w:sz w:val="20"/>
                <w:szCs w:val="20"/>
              </w:rPr>
              <w:t>WAIS-R: Digit Span Forward Total Correct</w:t>
            </w:r>
          </w:p>
        </w:tc>
        <w:tc>
          <w:tcPr>
            <w:tcW w:w="1239" w:type="dxa"/>
            <w:tcBorders>
              <w:top w:val="nil"/>
              <w:left w:val="nil"/>
              <w:bottom w:val="single" w:color="auto" w:sz="4" w:space="0"/>
              <w:right w:val="single" w:color="auto" w:sz="4" w:space="0"/>
            </w:tcBorders>
            <w:shd w:val="clear" w:color="000000" w:fill="DDEBF7"/>
            <w:vAlign w:val="center"/>
          </w:tcPr>
          <w:p w:rsidRPr="002218D4" w:rsidR="002218D4" w:rsidP="002218D4" w:rsidRDefault="002218D4" w14:paraId="3F079530" w14:textId="30DE5BC6">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F2</w:t>
            </w:r>
          </w:p>
        </w:tc>
      </w:tr>
    </w:tbl>
    <w:p w:rsidR="00720D23" w:rsidP="00720D23" w:rsidRDefault="00720D23" w14:paraId="72FBC444" w14:textId="77777777">
      <w:pPr>
        <w:pStyle w:val="NoSpacing"/>
      </w:pPr>
    </w:p>
    <w:p w:rsidRPr="00F16F0C" w:rsidR="00233714" w:rsidP="00720D23" w:rsidRDefault="00287C67" w14:paraId="2D9CFE75" w14:textId="1C77725E">
      <w:pPr>
        <w:pStyle w:val="NoSpacing"/>
        <w:rPr>
          <w:rFonts w:ascii="Arial" w:hAnsi="Arial" w:cs="Arial"/>
          <w:b/>
          <w:bCs/>
          <w:sz w:val="20"/>
          <w:szCs w:val="20"/>
        </w:rPr>
      </w:pPr>
      <w:r w:rsidRPr="00F16F0C">
        <w:rPr>
          <w:rFonts w:ascii="Arial" w:hAnsi="Arial" w:cs="Arial"/>
          <w:b/>
          <w:bCs/>
          <w:sz w:val="20"/>
          <w:szCs w:val="20"/>
        </w:rPr>
        <w:t>Table</w:t>
      </w:r>
      <w:r w:rsidRPr="00F16F0C" w:rsidR="00233714">
        <w:rPr>
          <w:rFonts w:ascii="Arial" w:hAnsi="Arial" w:cs="Arial"/>
          <w:b/>
          <w:bCs/>
          <w:sz w:val="20"/>
          <w:szCs w:val="20"/>
        </w:rPr>
        <w:t xml:space="preserve"> 8. Co-calibration of executive functioning across ACT, ADNI, ROS/MAP</w:t>
      </w:r>
    </w:p>
    <w:tbl>
      <w:tblPr>
        <w:tblW w:w="9630" w:type="dxa"/>
        <w:tblInd w:w="-5" w:type="dxa"/>
        <w:tblLook w:val="04A0" w:firstRow="1" w:lastRow="0" w:firstColumn="1" w:lastColumn="0" w:noHBand="0" w:noVBand="1"/>
      </w:tblPr>
      <w:tblGrid>
        <w:gridCol w:w="1913"/>
        <w:gridCol w:w="1329"/>
        <w:gridCol w:w="4858"/>
        <w:gridCol w:w="1530"/>
      </w:tblGrid>
      <w:tr w:rsidRPr="00E62507" w:rsidR="00233714" w:rsidTr="00233714" w14:paraId="279FCBC7" w14:textId="77777777">
        <w:trPr>
          <w:trHeight w:val="300"/>
        </w:trPr>
        <w:tc>
          <w:tcPr>
            <w:tcW w:w="1913" w:type="dxa"/>
            <w:tcBorders>
              <w:top w:val="single" w:color="auto" w:sz="4" w:space="0"/>
              <w:left w:val="single" w:color="auto" w:sz="4" w:space="0"/>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7ADA898B"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Study</w:t>
            </w:r>
          </w:p>
        </w:tc>
        <w:tc>
          <w:tcPr>
            <w:tcW w:w="1329"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2CDB9ECC"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Variable</w:t>
            </w:r>
          </w:p>
        </w:tc>
        <w:tc>
          <w:tcPr>
            <w:tcW w:w="4858"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0067B0FC"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Description</w:t>
            </w:r>
          </w:p>
        </w:tc>
        <w:tc>
          <w:tcPr>
            <w:tcW w:w="1530" w:type="dxa"/>
            <w:tcBorders>
              <w:top w:val="single" w:color="auto" w:sz="4" w:space="0"/>
              <w:left w:val="nil"/>
              <w:bottom w:val="single" w:color="auto" w:sz="4" w:space="0"/>
              <w:right w:val="single" w:color="auto" w:sz="4" w:space="0"/>
            </w:tcBorders>
            <w:shd w:val="clear" w:color="auto" w:fill="595959" w:themeFill="text1" w:themeFillTint="A6"/>
          </w:tcPr>
          <w:p w:rsidRPr="00E62507" w:rsidR="00233714" w:rsidP="00233714" w:rsidRDefault="00233714" w14:paraId="24FD61DB"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Secondary structure</w:t>
            </w:r>
          </w:p>
        </w:tc>
      </w:tr>
      <w:tr w:rsidRPr="00E62507" w:rsidR="002218D4" w:rsidTr="00233714" w14:paraId="466EB405" w14:textId="77777777">
        <w:trPr>
          <w:trHeight w:val="300"/>
        </w:trPr>
        <w:tc>
          <w:tcPr>
            <w:tcW w:w="1913" w:type="dxa"/>
            <w:tcBorders>
              <w:top w:val="nil"/>
              <w:left w:val="single" w:color="auto" w:sz="4" w:space="0"/>
              <w:bottom w:val="single" w:color="auto" w:sz="4" w:space="0"/>
              <w:right w:val="single" w:color="auto" w:sz="4" w:space="0"/>
            </w:tcBorders>
            <w:shd w:val="clear" w:color="auto" w:fill="E5DFEC" w:themeFill="accent4" w:themeFillTint="33"/>
            <w:noWrap/>
            <w:vAlign w:val="bottom"/>
          </w:tcPr>
          <w:p w:rsidRPr="002218D4" w:rsidR="002218D4" w:rsidP="002218D4" w:rsidRDefault="002218D4" w14:paraId="38596284" w14:textId="2DD923C2">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ACT, ADNI</w:t>
            </w:r>
          </w:p>
        </w:tc>
        <w:tc>
          <w:tcPr>
            <w:tcW w:w="1329" w:type="dxa"/>
            <w:tcBorders>
              <w:top w:val="nil"/>
              <w:left w:val="nil"/>
              <w:bottom w:val="single" w:color="auto" w:sz="4" w:space="0"/>
              <w:right w:val="single" w:color="auto" w:sz="4" w:space="0"/>
            </w:tcBorders>
            <w:shd w:val="clear" w:color="auto" w:fill="E5DFEC" w:themeFill="accent4" w:themeFillTint="33"/>
            <w:noWrap/>
            <w:vAlign w:val="bottom"/>
          </w:tcPr>
          <w:p w:rsidRPr="002218D4" w:rsidR="002218D4" w:rsidP="002218D4" w:rsidRDefault="002218D4" w14:paraId="582537E5" w14:textId="1D367188">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traascor</w:t>
            </w:r>
            <w:proofErr w:type="spellEnd"/>
          </w:p>
        </w:tc>
        <w:tc>
          <w:tcPr>
            <w:tcW w:w="4858" w:type="dxa"/>
            <w:tcBorders>
              <w:top w:val="nil"/>
              <w:left w:val="nil"/>
              <w:bottom w:val="single" w:color="auto" w:sz="4" w:space="0"/>
              <w:right w:val="single" w:color="auto" w:sz="4" w:space="0"/>
            </w:tcBorders>
            <w:shd w:val="clear" w:color="auto" w:fill="E5DFEC" w:themeFill="accent4" w:themeFillTint="33"/>
            <w:noWrap/>
            <w:vAlign w:val="bottom"/>
          </w:tcPr>
          <w:p w:rsidRPr="002218D4" w:rsidR="002218D4" w:rsidP="002218D4" w:rsidRDefault="002218D4" w14:paraId="26DE3325" w14:textId="52368BAA">
            <w:pPr>
              <w:rPr>
                <w:rFonts w:ascii="Arial" w:hAnsi="Arial" w:eastAsia="Times New Roman" w:cs="Arial"/>
                <w:bCs/>
                <w:color w:val="000000"/>
                <w:sz w:val="20"/>
                <w:szCs w:val="20"/>
              </w:rPr>
            </w:pPr>
            <w:r w:rsidRPr="002218D4">
              <w:rPr>
                <w:rFonts w:ascii="Arial" w:hAnsi="Arial" w:eastAsia="Times New Roman" w:cs="Arial"/>
                <w:bCs/>
                <w:color w:val="000000"/>
                <w:sz w:val="20"/>
                <w:szCs w:val="20"/>
              </w:rPr>
              <w:t>Trails A time to complete</w:t>
            </w:r>
          </w:p>
        </w:tc>
        <w:tc>
          <w:tcPr>
            <w:tcW w:w="1530" w:type="dxa"/>
            <w:tcBorders>
              <w:top w:val="nil"/>
              <w:left w:val="nil"/>
              <w:bottom w:val="single" w:color="auto" w:sz="4" w:space="0"/>
              <w:right w:val="single" w:color="auto" w:sz="4" w:space="0"/>
            </w:tcBorders>
            <w:shd w:val="clear" w:color="auto" w:fill="E5DFEC" w:themeFill="accent4" w:themeFillTint="33"/>
          </w:tcPr>
          <w:p w:rsidRPr="002218D4" w:rsidR="002218D4" w:rsidP="002218D4" w:rsidRDefault="002218D4" w14:paraId="355CDBF2" w14:textId="31A2A8EC">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F1</w:t>
            </w:r>
          </w:p>
        </w:tc>
      </w:tr>
      <w:tr w:rsidRPr="00E62507" w:rsidR="002218D4" w:rsidTr="00233714" w14:paraId="339CF99B" w14:textId="77777777">
        <w:trPr>
          <w:trHeight w:val="300"/>
        </w:trPr>
        <w:tc>
          <w:tcPr>
            <w:tcW w:w="1913" w:type="dxa"/>
            <w:tcBorders>
              <w:top w:val="nil"/>
              <w:left w:val="single" w:color="auto" w:sz="4" w:space="0"/>
              <w:bottom w:val="single" w:color="auto" w:sz="4" w:space="0"/>
              <w:right w:val="single" w:color="auto" w:sz="4" w:space="0"/>
            </w:tcBorders>
            <w:shd w:val="clear" w:color="auto" w:fill="E5DFEC" w:themeFill="accent4" w:themeFillTint="33"/>
            <w:noWrap/>
            <w:vAlign w:val="bottom"/>
          </w:tcPr>
          <w:p w:rsidRPr="002218D4" w:rsidR="002218D4" w:rsidP="002218D4" w:rsidRDefault="002218D4" w14:paraId="1FFD0D3E" w14:textId="0B523349">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ACT, ADNI</w:t>
            </w:r>
          </w:p>
        </w:tc>
        <w:tc>
          <w:tcPr>
            <w:tcW w:w="1329" w:type="dxa"/>
            <w:tcBorders>
              <w:top w:val="nil"/>
              <w:left w:val="nil"/>
              <w:bottom w:val="single" w:color="auto" w:sz="4" w:space="0"/>
              <w:right w:val="single" w:color="auto" w:sz="4" w:space="0"/>
            </w:tcBorders>
            <w:shd w:val="clear" w:color="auto" w:fill="E5DFEC" w:themeFill="accent4" w:themeFillTint="33"/>
            <w:noWrap/>
            <w:vAlign w:val="bottom"/>
          </w:tcPr>
          <w:p w:rsidRPr="002218D4" w:rsidR="002218D4" w:rsidP="002218D4" w:rsidRDefault="002218D4" w14:paraId="49F1CCCE" w14:textId="135A9F43">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trabscor</w:t>
            </w:r>
            <w:proofErr w:type="spellEnd"/>
          </w:p>
        </w:tc>
        <w:tc>
          <w:tcPr>
            <w:tcW w:w="4858" w:type="dxa"/>
            <w:tcBorders>
              <w:top w:val="nil"/>
              <w:left w:val="nil"/>
              <w:bottom w:val="single" w:color="auto" w:sz="4" w:space="0"/>
              <w:right w:val="single" w:color="auto" w:sz="4" w:space="0"/>
            </w:tcBorders>
            <w:shd w:val="clear" w:color="auto" w:fill="E5DFEC" w:themeFill="accent4" w:themeFillTint="33"/>
            <w:noWrap/>
            <w:vAlign w:val="bottom"/>
          </w:tcPr>
          <w:p w:rsidRPr="002218D4" w:rsidR="002218D4" w:rsidP="002218D4" w:rsidRDefault="002218D4" w14:paraId="5C4AC709" w14:textId="0F4589BC">
            <w:pPr>
              <w:rPr>
                <w:rFonts w:ascii="Arial" w:hAnsi="Arial" w:eastAsia="Times New Roman" w:cs="Arial"/>
                <w:bCs/>
                <w:color w:val="000000"/>
                <w:sz w:val="20"/>
                <w:szCs w:val="20"/>
              </w:rPr>
            </w:pPr>
            <w:r w:rsidRPr="002218D4">
              <w:rPr>
                <w:rFonts w:ascii="Arial" w:hAnsi="Arial" w:eastAsia="Times New Roman" w:cs="Arial"/>
                <w:bCs/>
                <w:color w:val="000000"/>
                <w:sz w:val="20"/>
                <w:szCs w:val="20"/>
              </w:rPr>
              <w:t>Trails B time to complete</w:t>
            </w:r>
          </w:p>
        </w:tc>
        <w:tc>
          <w:tcPr>
            <w:tcW w:w="1530" w:type="dxa"/>
            <w:tcBorders>
              <w:top w:val="nil"/>
              <w:left w:val="nil"/>
              <w:bottom w:val="single" w:color="auto" w:sz="4" w:space="0"/>
              <w:right w:val="single" w:color="auto" w:sz="4" w:space="0"/>
            </w:tcBorders>
            <w:shd w:val="clear" w:color="auto" w:fill="E5DFEC" w:themeFill="accent4" w:themeFillTint="33"/>
          </w:tcPr>
          <w:p w:rsidRPr="002218D4" w:rsidR="002218D4" w:rsidP="002218D4" w:rsidRDefault="002218D4" w14:paraId="3BC29A0F" w14:textId="17C0B03D">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F1</w:t>
            </w:r>
          </w:p>
        </w:tc>
      </w:tr>
      <w:tr w:rsidRPr="00E62507" w:rsidR="002218D4" w:rsidTr="00233714" w14:paraId="32102999" w14:textId="77777777">
        <w:trPr>
          <w:trHeight w:val="300"/>
        </w:trPr>
        <w:tc>
          <w:tcPr>
            <w:tcW w:w="1913" w:type="dxa"/>
            <w:tcBorders>
              <w:top w:val="nil"/>
              <w:left w:val="single" w:color="auto" w:sz="4" w:space="0"/>
              <w:bottom w:val="single" w:color="auto" w:sz="4" w:space="0"/>
              <w:right w:val="single" w:color="auto" w:sz="4" w:space="0"/>
            </w:tcBorders>
            <w:shd w:val="clear" w:color="auto" w:fill="D99594" w:themeFill="accent2" w:themeFillTint="99"/>
            <w:noWrap/>
            <w:vAlign w:val="bottom"/>
          </w:tcPr>
          <w:p w:rsidRPr="002218D4" w:rsidR="002218D4" w:rsidP="002218D4" w:rsidRDefault="002218D4" w14:paraId="28208614" w14:textId="69CAF7C7">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ADNI, ROS/MAP</w:t>
            </w:r>
          </w:p>
        </w:tc>
        <w:tc>
          <w:tcPr>
            <w:tcW w:w="1329" w:type="dxa"/>
            <w:tcBorders>
              <w:top w:val="nil"/>
              <w:left w:val="nil"/>
              <w:bottom w:val="single" w:color="auto" w:sz="4" w:space="0"/>
              <w:right w:val="single" w:color="auto" w:sz="4" w:space="0"/>
            </w:tcBorders>
            <w:shd w:val="clear" w:color="auto" w:fill="D99594" w:themeFill="accent2" w:themeFillTint="99"/>
            <w:noWrap/>
            <w:vAlign w:val="center"/>
          </w:tcPr>
          <w:p w:rsidRPr="002218D4" w:rsidR="002218D4" w:rsidP="002218D4" w:rsidRDefault="002218D4" w14:paraId="02C46DC8" w14:textId="0646562D">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dspanfor</w:t>
            </w:r>
            <w:proofErr w:type="spellEnd"/>
          </w:p>
        </w:tc>
        <w:tc>
          <w:tcPr>
            <w:tcW w:w="4858" w:type="dxa"/>
            <w:tcBorders>
              <w:top w:val="nil"/>
              <w:left w:val="nil"/>
              <w:bottom w:val="single" w:color="auto" w:sz="4" w:space="0"/>
              <w:right w:val="single" w:color="auto" w:sz="4" w:space="0"/>
            </w:tcBorders>
            <w:shd w:val="clear" w:color="auto" w:fill="D99594" w:themeFill="accent2" w:themeFillTint="99"/>
            <w:noWrap/>
            <w:vAlign w:val="center"/>
          </w:tcPr>
          <w:p w:rsidRPr="002218D4" w:rsidR="002218D4" w:rsidP="002218D4" w:rsidRDefault="002218D4" w14:paraId="44B45431" w14:textId="577811CF">
            <w:pPr>
              <w:rPr>
                <w:rFonts w:ascii="Arial" w:hAnsi="Arial" w:eastAsia="Times New Roman" w:cs="Arial"/>
                <w:bCs/>
                <w:color w:val="000000"/>
                <w:sz w:val="20"/>
                <w:szCs w:val="20"/>
              </w:rPr>
            </w:pPr>
            <w:r w:rsidRPr="002218D4">
              <w:rPr>
                <w:rFonts w:ascii="Arial" w:hAnsi="Arial" w:eastAsia="Times New Roman" w:cs="Arial"/>
                <w:bCs/>
                <w:color w:val="000000"/>
                <w:sz w:val="20"/>
                <w:szCs w:val="20"/>
              </w:rPr>
              <w:t>Digit Span Forward: Total Correct</w:t>
            </w:r>
          </w:p>
        </w:tc>
        <w:tc>
          <w:tcPr>
            <w:tcW w:w="1530" w:type="dxa"/>
            <w:tcBorders>
              <w:top w:val="nil"/>
              <w:left w:val="nil"/>
              <w:bottom w:val="single" w:color="auto" w:sz="4" w:space="0"/>
              <w:right w:val="single" w:color="auto" w:sz="4" w:space="0"/>
            </w:tcBorders>
            <w:shd w:val="clear" w:color="auto" w:fill="D99594" w:themeFill="accent2" w:themeFillTint="99"/>
          </w:tcPr>
          <w:p w:rsidRPr="002218D4" w:rsidR="002218D4" w:rsidP="002218D4" w:rsidRDefault="002218D4" w14:paraId="550EC108" w14:textId="7E076C02">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F2</w:t>
            </w:r>
          </w:p>
        </w:tc>
      </w:tr>
      <w:tr w:rsidRPr="00E62507" w:rsidR="002218D4" w:rsidTr="00233714" w14:paraId="63005904" w14:textId="77777777">
        <w:trPr>
          <w:trHeight w:val="300"/>
        </w:trPr>
        <w:tc>
          <w:tcPr>
            <w:tcW w:w="1913" w:type="dxa"/>
            <w:tcBorders>
              <w:top w:val="nil"/>
              <w:left w:val="single" w:color="auto" w:sz="4" w:space="0"/>
              <w:bottom w:val="single" w:color="auto" w:sz="4" w:space="0"/>
              <w:right w:val="single" w:color="auto" w:sz="4" w:space="0"/>
            </w:tcBorders>
            <w:shd w:val="clear" w:color="auto" w:fill="D99594" w:themeFill="accent2" w:themeFillTint="99"/>
            <w:noWrap/>
            <w:vAlign w:val="bottom"/>
          </w:tcPr>
          <w:p w:rsidRPr="002218D4" w:rsidR="002218D4" w:rsidP="002218D4" w:rsidRDefault="002218D4" w14:paraId="31189652" w14:textId="6A5E69E5">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ADNI, ROS/MAP</w:t>
            </w:r>
          </w:p>
        </w:tc>
        <w:tc>
          <w:tcPr>
            <w:tcW w:w="1329" w:type="dxa"/>
            <w:tcBorders>
              <w:top w:val="nil"/>
              <w:left w:val="nil"/>
              <w:bottom w:val="single" w:color="auto" w:sz="4" w:space="0"/>
              <w:right w:val="single" w:color="auto" w:sz="4" w:space="0"/>
            </w:tcBorders>
            <w:shd w:val="clear" w:color="auto" w:fill="D99594" w:themeFill="accent2" w:themeFillTint="99"/>
            <w:noWrap/>
            <w:vAlign w:val="center"/>
          </w:tcPr>
          <w:p w:rsidRPr="002218D4" w:rsidR="002218D4" w:rsidP="002218D4" w:rsidRDefault="002218D4" w14:paraId="174B830F" w14:textId="0F625917">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dspanbac</w:t>
            </w:r>
            <w:proofErr w:type="spellEnd"/>
          </w:p>
        </w:tc>
        <w:tc>
          <w:tcPr>
            <w:tcW w:w="4858" w:type="dxa"/>
            <w:tcBorders>
              <w:top w:val="nil"/>
              <w:left w:val="nil"/>
              <w:bottom w:val="single" w:color="auto" w:sz="4" w:space="0"/>
              <w:right w:val="single" w:color="auto" w:sz="4" w:space="0"/>
            </w:tcBorders>
            <w:shd w:val="clear" w:color="auto" w:fill="D99594" w:themeFill="accent2" w:themeFillTint="99"/>
            <w:noWrap/>
            <w:vAlign w:val="center"/>
          </w:tcPr>
          <w:p w:rsidRPr="002218D4" w:rsidR="002218D4" w:rsidP="002218D4" w:rsidRDefault="002218D4" w14:paraId="46EFA3ED" w14:textId="6FC22907">
            <w:pPr>
              <w:rPr>
                <w:rFonts w:ascii="Arial" w:hAnsi="Arial" w:eastAsia="Times New Roman" w:cs="Arial"/>
                <w:bCs/>
                <w:color w:val="000000"/>
                <w:sz w:val="20"/>
                <w:szCs w:val="20"/>
              </w:rPr>
            </w:pPr>
            <w:r w:rsidRPr="002218D4">
              <w:rPr>
                <w:rFonts w:ascii="Arial" w:hAnsi="Arial" w:eastAsia="Times New Roman" w:cs="Arial"/>
                <w:bCs/>
                <w:color w:val="000000"/>
                <w:sz w:val="20"/>
                <w:szCs w:val="20"/>
              </w:rPr>
              <w:t>Digit Span Backward: Total Correct</w:t>
            </w:r>
          </w:p>
        </w:tc>
        <w:tc>
          <w:tcPr>
            <w:tcW w:w="1530" w:type="dxa"/>
            <w:tcBorders>
              <w:top w:val="nil"/>
              <w:left w:val="nil"/>
              <w:bottom w:val="single" w:color="auto" w:sz="4" w:space="0"/>
              <w:right w:val="single" w:color="auto" w:sz="4" w:space="0"/>
            </w:tcBorders>
            <w:shd w:val="clear" w:color="auto" w:fill="D99594" w:themeFill="accent2" w:themeFillTint="99"/>
          </w:tcPr>
          <w:p w:rsidRPr="002218D4" w:rsidR="002218D4" w:rsidP="002218D4" w:rsidRDefault="002218D4" w14:paraId="72708DE4" w14:textId="30592573">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F2</w:t>
            </w:r>
          </w:p>
        </w:tc>
      </w:tr>
      <w:tr w:rsidRPr="00E62507" w:rsidR="002218D4" w:rsidTr="00233714" w14:paraId="40E6052A" w14:textId="77777777">
        <w:trPr>
          <w:trHeight w:val="300"/>
        </w:trPr>
        <w:tc>
          <w:tcPr>
            <w:tcW w:w="1913" w:type="dxa"/>
            <w:tcBorders>
              <w:top w:val="nil"/>
              <w:left w:val="single" w:color="auto" w:sz="4" w:space="0"/>
              <w:bottom w:val="single" w:color="auto" w:sz="4" w:space="0"/>
              <w:right w:val="single" w:color="auto" w:sz="4" w:space="0"/>
            </w:tcBorders>
            <w:shd w:val="clear" w:color="auto" w:fill="D99594" w:themeFill="accent2" w:themeFillTint="99"/>
            <w:noWrap/>
            <w:vAlign w:val="bottom"/>
          </w:tcPr>
          <w:p w:rsidRPr="002218D4" w:rsidR="002218D4" w:rsidP="002218D4" w:rsidRDefault="002218D4" w14:paraId="1F63CB97" w14:textId="4C7F5894">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ADNI, ROS/MAP</w:t>
            </w:r>
          </w:p>
        </w:tc>
        <w:tc>
          <w:tcPr>
            <w:tcW w:w="1329" w:type="dxa"/>
            <w:tcBorders>
              <w:top w:val="nil"/>
              <w:left w:val="nil"/>
              <w:bottom w:val="single" w:color="auto" w:sz="4" w:space="0"/>
              <w:right w:val="single" w:color="auto" w:sz="4" w:space="0"/>
            </w:tcBorders>
            <w:shd w:val="clear" w:color="auto" w:fill="D99594" w:themeFill="accent2" w:themeFillTint="99"/>
            <w:noWrap/>
            <w:vAlign w:val="center"/>
          </w:tcPr>
          <w:p w:rsidRPr="002218D4" w:rsidR="002218D4" w:rsidP="002218D4" w:rsidRDefault="002218D4" w14:paraId="5286313A" w14:textId="69036AA3">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mmrworld</w:t>
            </w:r>
            <w:proofErr w:type="spellEnd"/>
          </w:p>
        </w:tc>
        <w:tc>
          <w:tcPr>
            <w:tcW w:w="4858" w:type="dxa"/>
            <w:tcBorders>
              <w:top w:val="nil"/>
              <w:left w:val="nil"/>
              <w:bottom w:val="single" w:color="auto" w:sz="4" w:space="0"/>
              <w:right w:val="single" w:color="auto" w:sz="4" w:space="0"/>
            </w:tcBorders>
            <w:shd w:val="clear" w:color="auto" w:fill="D99594" w:themeFill="accent2" w:themeFillTint="99"/>
            <w:noWrap/>
            <w:vAlign w:val="center"/>
          </w:tcPr>
          <w:p w:rsidRPr="002218D4" w:rsidR="002218D4" w:rsidP="002218D4" w:rsidRDefault="002218D4" w14:paraId="011B61F4" w14:textId="13B15A9C">
            <w:pPr>
              <w:rPr>
                <w:rFonts w:ascii="Arial" w:hAnsi="Arial" w:eastAsia="Times New Roman" w:cs="Arial"/>
                <w:bCs/>
                <w:color w:val="000000"/>
                <w:sz w:val="20"/>
                <w:szCs w:val="20"/>
              </w:rPr>
            </w:pPr>
            <w:r w:rsidRPr="002218D4">
              <w:rPr>
                <w:rFonts w:ascii="Arial" w:hAnsi="Arial" w:eastAsia="Times New Roman" w:cs="Arial"/>
                <w:bCs/>
                <w:color w:val="000000"/>
                <w:sz w:val="20"/>
                <w:szCs w:val="20"/>
              </w:rPr>
              <w:t>MMSE: Spell WORLD backwards</w:t>
            </w:r>
          </w:p>
        </w:tc>
        <w:tc>
          <w:tcPr>
            <w:tcW w:w="1530" w:type="dxa"/>
            <w:tcBorders>
              <w:top w:val="nil"/>
              <w:left w:val="nil"/>
              <w:bottom w:val="single" w:color="auto" w:sz="4" w:space="0"/>
              <w:right w:val="single" w:color="auto" w:sz="4" w:space="0"/>
            </w:tcBorders>
            <w:shd w:val="clear" w:color="auto" w:fill="D99594" w:themeFill="accent2" w:themeFillTint="99"/>
          </w:tcPr>
          <w:p w:rsidRPr="002218D4" w:rsidR="002218D4" w:rsidP="002218D4" w:rsidRDefault="002218D4" w14:paraId="128985FD" w14:textId="77777777">
            <w:pPr>
              <w:jc w:val="center"/>
              <w:rPr>
                <w:rFonts w:ascii="Arial" w:hAnsi="Arial" w:eastAsia="Times New Roman" w:cs="Arial"/>
                <w:bCs/>
                <w:color w:val="000000"/>
                <w:sz w:val="20"/>
                <w:szCs w:val="20"/>
              </w:rPr>
            </w:pPr>
          </w:p>
        </w:tc>
      </w:tr>
      <w:tr w:rsidRPr="00E62507" w:rsidR="002218D4" w:rsidTr="00233714" w14:paraId="28CEC942" w14:textId="77777777">
        <w:trPr>
          <w:trHeight w:val="300"/>
        </w:trPr>
        <w:tc>
          <w:tcPr>
            <w:tcW w:w="1913" w:type="dxa"/>
            <w:tcBorders>
              <w:top w:val="nil"/>
              <w:left w:val="single" w:color="auto" w:sz="4" w:space="0"/>
              <w:bottom w:val="single" w:color="auto" w:sz="4" w:space="0"/>
              <w:right w:val="single" w:color="auto" w:sz="4" w:space="0"/>
            </w:tcBorders>
            <w:shd w:val="clear" w:color="000000" w:fill="DDEBF7"/>
            <w:noWrap/>
            <w:vAlign w:val="bottom"/>
            <w:hideMark/>
          </w:tcPr>
          <w:p w:rsidRPr="002218D4" w:rsidR="002218D4" w:rsidP="002218D4" w:rsidRDefault="002218D4" w14:paraId="536101D2" w14:textId="5CE8DC36">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ROS/MAP</w:t>
            </w:r>
          </w:p>
        </w:tc>
        <w:tc>
          <w:tcPr>
            <w:tcW w:w="1329" w:type="dxa"/>
            <w:tcBorders>
              <w:top w:val="nil"/>
              <w:left w:val="nil"/>
              <w:bottom w:val="single" w:color="auto" w:sz="4" w:space="0"/>
              <w:right w:val="single" w:color="auto" w:sz="4" w:space="0"/>
            </w:tcBorders>
            <w:shd w:val="clear" w:color="000000" w:fill="DDEBF7"/>
            <w:noWrap/>
            <w:vAlign w:val="center"/>
            <w:hideMark/>
          </w:tcPr>
          <w:p w:rsidRPr="002218D4" w:rsidR="002218D4" w:rsidP="002218D4" w:rsidRDefault="002218D4" w14:paraId="4B8FCA7A" w14:textId="0E33C984">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cts_pmat</w:t>
            </w:r>
            <w:proofErr w:type="spellEnd"/>
          </w:p>
        </w:tc>
        <w:tc>
          <w:tcPr>
            <w:tcW w:w="4858" w:type="dxa"/>
            <w:tcBorders>
              <w:top w:val="nil"/>
              <w:left w:val="nil"/>
              <w:bottom w:val="single" w:color="auto" w:sz="4" w:space="0"/>
              <w:right w:val="single" w:color="auto" w:sz="4" w:space="0"/>
            </w:tcBorders>
            <w:shd w:val="clear" w:color="000000" w:fill="DDEBF7"/>
            <w:noWrap/>
            <w:vAlign w:val="center"/>
            <w:hideMark/>
          </w:tcPr>
          <w:p w:rsidRPr="002218D4" w:rsidR="002218D4" w:rsidP="002218D4" w:rsidRDefault="002218D4" w14:paraId="66578774" w14:textId="22AF7CD3">
            <w:pPr>
              <w:rPr>
                <w:rFonts w:ascii="Arial" w:hAnsi="Arial" w:eastAsia="Times New Roman" w:cs="Arial"/>
                <w:bCs/>
                <w:color w:val="000000"/>
                <w:sz w:val="20"/>
                <w:szCs w:val="20"/>
              </w:rPr>
            </w:pPr>
            <w:r w:rsidRPr="002218D4">
              <w:rPr>
                <w:rFonts w:ascii="Arial" w:hAnsi="Arial" w:eastAsia="Times New Roman" w:cs="Arial"/>
                <w:bCs/>
                <w:color w:val="000000"/>
                <w:sz w:val="20"/>
                <w:szCs w:val="20"/>
              </w:rPr>
              <w:t>Raven Progressive Matrices composite</w:t>
            </w:r>
          </w:p>
        </w:tc>
        <w:tc>
          <w:tcPr>
            <w:tcW w:w="1530" w:type="dxa"/>
            <w:tcBorders>
              <w:top w:val="nil"/>
              <w:left w:val="nil"/>
              <w:bottom w:val="single" w:color="auto" w:sz="4" w:space="0"/>
              <w:right w:val="single" w:color="auto" w:sz="4" w:space="0"/>
            </w:tcBorders>
            <w:shd w:val="clear" w:color="000000" w:fill="DDEBF7"/>
          </w:tcPr>
          <w:p w:rsidRPr="002218D4" w:rsidR="002218D4" w:rsidP="002218D4" w:rsidRDefault="002218D4" w14:paraId="46F464E0" w14:textId="77777777">
            <w:pPr>
              <w:jc w:val="center"/>
              <w:rPr>
                <w:rFonts w:ascii="Arial" w:hAnsi="Arial" w:eastAsia="Times New Roman" w:cs="Arial"/>
                <w:bCs/>
                <w:color w:val="000000"/>
                <w:sz w:val="20"/>
                <w:szCs w:val="20"/>
              </w:rPr>
            </w:pPr>
          </w:p>
        </w:tc>
      </w:tr>
      <w:tr w:rsidRPr="00E62507" w:rsidR="002218D4" w:rsidTr="00233714" w14:paraId="4D1E2420" w14:textId="77777777">
        <w:trPr>
          <w:trHeight w:val="300"/>
        </w:trPr>
        <w:tc>
          <w:tcPr>
            <w:tcW w:w="1913" w:type="dxa"/>
            <w:tcBorders>
              <w:top w:val="nil"/>
              <w:left w:val="single" w:color="auto" w:sz="4" w:space="0"/>
              <w:bottom w:val="single" w:color="auto" w:sz="4" w:space="0"/>
              <w:right w:val="single" w:color="auto" w:sz="4" w:space="0"/>
            </w:tcBorders>
            <w:shd w:val="clear" w:color="000000" w:fill="DDEBF7"/>
            <w:noWrap/>
            <w:vAlign w:val="bottom"/>
            <w:hideMark/>
          </w:tcPr>
          <w:p w:rsidRPr="002218D4" w:rsidR="002218D4" w:rsidP="002218D4" w:rsidRDefault="002218D4" w14:paraId="200BA153" w14:textId="5CCE681B">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ROS/MAP</w:t>
            </w:r>
          </w:p>
        </w:tc>
        <w:tc>
          <w:tcPr>
            <w:tcW w:w="1329" w:type="dxa"/>
            <w:tcBorders>
              <w:top w:val="nil"/>
              <w:left w:val="nil"/>
              <w:bottom w:val="single" w:color="auto" w:sz="4" w:space="0"/>
              <w:right w:val="single" w:color="auto" w:sz="4" w:space="0"/>
            </w:tcBorders>
            <w:shd w:val="clear" w:color="000000" w:fill="DDEBF7"/>
            <w:noWrap/>
            <w:vAlign w:val="center"/>
            <w:hideMark/>
          </w:tcPr>
          <w:p w:rsidRPr="002218D4" w:rsidR="002218D4" w:rsidP="002218D4" w:rsidRDefault="002218D4" w14:paraId="7938B767" w14:textId="4F239CAD">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cts_doperf</w:t>
            </w:r>
            <w:proofErr w:type="spellEnd"/>
          </w:p>
        </w:tc>
        <w:tc>
          <w:tcPr>
            <w:tcW w:w="4858" w:type="dxa"/>
            <w:tcBorders>
              <w:top w:val="nil"/>
              <w:left w:val="nil"/>
              <w:bottom w:val="single" w:color="auto" w:sz="4" w:space="0"/>
              <w:right w:val="single" w:color="auto" w:sz="4" w:space="0"/>
            </w:tcBorders>
            <w:shd w:val="clear" w:color="000000" w:fill="DDEBF7"/>
            <w:noWrap/>
            <w:vAlign w:val="center"/>
            <w:hideMark/>
          </w:tcPr>
          <w:p w:rsidRPr="002218D4" w:rsidR="002218D4" w:rsidP="002218D4" w:rsidRDefault="002218D4" w14:paraId="0FE0EAD9" w14:textId="0DD07870">
            <w:pPr>
              <w:rPr>
                <w:rFonts w:ascii="Arial" w:hAnsi="Arial" w:eastAsia="Times New Roman" w:cs="Arial"/>
                <w:bCs/>
                <w:color w:val="000000"/>
                <w:sz w:val="20"/>
                <w:szCs w:val="20"/>
              </w:rPr>
            </w:pPr>
            <w:r w:rsidRPr="002218D4">
              <w:rPr>
                <w:rFonts w:ascii="Arial" w:hAnsi="Arial" w:eastAsia="Times New Roman" w:cs="Arial"/>
                <w:bCs/>
                <w:color w:val="000000"/>
                <w:sz w:val="20"/>
                <w:szCs w:val="20"/>
              </w:rPr>
              <w:t>Digit Ordering composite</w:t>
            </w:r>
          </w:p>
        </w:tc>
        <w:tc>
          <w:tcPr>
            <w:tcW w:w="1530" w:type="dxa"/>
            <w:tcBorders>
              <w:top w:val="nil"/>
              <w:left w:val="nil"/>
              <w:bottom w:val="single" w:color="auto" w:sz="4" w:space="0"/>
              <w:right w:val="single" w:color="auto" w:sz="4" w:space="0"/>
            </w:tcBorders>
            <w:shd w:val="clear" w:color="000000" w:fill="DDEBF7"/>
          </w:tcPr>
          <w:p w:rsidRPr="002218D4" w:rsidR="002218D4" w:rsidP="002218D4" w:rsidRDefault="002218D4" w14:paraId="429E4732" w14:textId="77777777">
            <w:pPr>
              <w:jc w:val="center"/>
              <w:rPr>
                <w:rFonts w:ascii="Arial" w:hAnsi="Arial" w:eastAsia="Times New Roman" w:cs="Arial"/>
                <w:bCs/>
                <w:color w:val="000000"/>
                <w:sz w:val="20"/>
                <w:szCs w:val="20"/>
              </w:rPr>
            </w:pPr>
          </w:p>
        </w:tc>
      </w:tr>
      <w:tr w:rsidRPr="00E62507" w:rsidR="002218D4" w:rsidTr="00233714" w14:paraId="2DA304AE" w14:textId="77777777">
        <w:trPr>
          <w:trHeight w:val="300"/>
        </w:trPr>
        <w:tc>
          <w:tcPr>
            <w:tcW w:w="1913" w:type="dxa"/>
            <w:tcBorders>
              <w:top w:val="nil"/>
              <w:left w:val="single" w:color="auto" w:sz="4" w:space="0"/>
              <w:bottom w:val="single" w:color="auto" w:sz="4" w:space="0"/>
              <w:right w:val="single" w:color="auto" w:sz="4" w:space="0"/>
            </w:tcBorders>
            <w:shd w:val="clear" w:color="000000" w:fill="DDEBF7"/>
            <w:noWrap/>
            <w:vAlign w:val="bottom"/>
            <w:hideMark/>
          </w:tcPr>
          <w:p w:rsidRPr="002218D4" w:rsidR="002218D4" w:rsidP="002218D4" w:rsidRDefault="002218D4" w14:paraId="185CCD19" w14:textId="1D243031">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ROS/MAP</w:t>
            </w:r>
          </w:p>
        </w:tc>
        <w:tc>
          <w:tcPr>
            <w:tcW w:w="1329" w:type="dxa"/>
            <w:tcBorders>
              <w:top w:val="nil"/>
              <w:left w:val="nil"/>
              <w:bottom w:val="single" w:color="auto" w:sz="4" w:space="0"/>
              <w:right w:val="single" w:color="auto" w:sz="4" w:space="0"/>
            </w:tcBorders>
            <w:shd w:val="clear" w:color="000000" w:fill="DDEBF7"/>
            <w:noWrap/>
            <w:vAlign w:val="center"/>
            <w:hideMark/>
          </w:tcPr>
          <w:p w:rsidRPr="002218D4" w:rsidR="002218D4" w:rsidP="002218D4" w:rsidRDefault="002218D4" w14:paraId="3B34FA05" w14:textId="57AC787E">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cts_sdmt</w:t>
            </w:r>
            <w:proofErr w:type="spellEnd"/>
          </w:p>
        </w:tc>
        <w:tc>
          <w:tcPr>
            <w:tcW w:w="4858" w:type="dxa"/>
            <w:tcBorders>
              <w:top w:val="nil"/>
              <w:left w:val="nil"/>
              <w:bottom w:val="single" w:color="auto" w:sz="4" w:space="0"/>
              <w:right w:val="single" w:color="auto" w:sz="4" w:space="0"/>
            </w:tcBorders>
            <w:shd w:val="clear" w:color="000000" w:fill="DDEBF7"/>
            <w:noWrap/>
            <w:vAlign w:val="bottom"/>
            <w:hideMark/>
          </w:tcPr>
          <w:p w:rsidRPr="002218D4" w:rsidR="002218D4" w:rsidP="002218D4" w:rsidRDefault="002218D4" w14:paraId="7A6865A8" w14:textId="611BA0ED">
            <w:pPr>
              <w:rPr>
                <w:rFonts w:ascii="Arial" w:hAnsi="Arial" w:eastAsia="Times New Roman" w:cs="Arial"/>
                <w:bCs/>
                <w:color w:val="000000"/>
                <w:sz w:val="20"/>
                <w:szCs w:val="20"/>
              </w:rPr>
            </w:pPr>
            <w:r w:rsidRPr="002218D4">
              <w:rPr>
                <w:rFonts w:ascii="Arial" w:hAnsi="Arial" w:eastAsia="Times New Roman" w:cs="Arial"/>
                <w:bCs/>
                <w:color w:val="000000"/>
                <w:sz w:val="20"/>
                <w:szCs w:val="20"/>
              </w:rPr>
              <w:t>Symbol digits modality (oral)</w:t>
            </w:r>
          </w:p>
        </w:tc>
        <w:tc>
          <w:tcPr>
            <w:tcW w:w="1530" w:type="dxa"/>
            <w:tcBorders>
              <w:top w:val="nil"/>
              <w:left w:val="nil"/>
              <w:bottom w:val="single" w:color="auto" w:sz="4" w:space="0"/>
              <w:right w:val="single" w:color="auto" w:sz="4" w:space="0"/>
            </w:tcBorders>
            <w:shd w:val="clear" w:color="000000" w:fill="DDEBF7"/>
          </w:tcPr>
          <w:p w:rsidRPr="002218D4" w:rsidR="002218D4" w:rsidP="002218D4" w:rsidRDefault="002218D4" w14:paraId="1210E80D" w14:textId="2FCE15ED">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F3</w:t>
            </w:r>
          </w:p>
        </w:tc>
      </w:tr>
      <w:tr w:rsidRPr="00E62507" w:rsidR="002218D4" w:rsidTr="00233714" w14:paraId="75A05626" w14:textId="77777777">
        <w:trPr>
          <w:trHeight w:val="300"/>
        </w:trPr>
        <w:tc>
          <w:tcPr>
            <w:tcW w:w="1913" w:type="dxa"/>
            <w:tcBorders>
              <w:top w:val="nil"/>
              <w:left w:val="single" w:color="auto" w:sz="4" w:space="0"/>
              <w:bottom w:val="single" w:color="auto" w:sz="4" w:space="0"/>
              <w:right w:val="single" w:color="auto" w:sz="4" w:space="0"/>
            </w:tcBorders>
            <w:shd w:val="clear" w:color="000000" w:fill="DDEBF7"/>
            <w:noWrap/>
            <w:vAlign w:val="bottom"/>
            <w:hideMark/>
          </w:tcPr>
          <w:p w:rsidRPr="002218D4" w:rsidR="002218D4" w:rsidP="002218D4" w:rsidRDefault="002218D4" w14:paraId="61F74566" w14:textId="01A99CD5">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ROS/MAP</w:t>
            </w:r>
          </w:p>
        </w:tc>
        <w:tc>
          <w:tcPr>
            <w:tcW w:w="1329" w:type="dxa"/>
            <w:tcBorders>
              <w:top w:val="nil"/>
              <w:left w:val="nil"/>
              <w:bottom w:val="single" w:color="auto" w:sz="4" w:space="0"/>
              <w:right w:val="single" w:color="auto" w:sz="4" w:space="0"/>
            </w:tcBorders>
            <w:shd w:val="clear" w:color="000000" w:fill="DDEBF7"/>
            <w:noWrap/>
            <w:vAlign w:val="center"/>
            <w:hideMark/>
          </w:tcPr>
          <w:p w:rsidRPr="002218D4" w:rsidR="002218D4" w:rsidP="002218D4" w:rsidRDefault="002218D4" w14:paraId="662E511D" w14:textId="01D2E065">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cts_nccrtd</w:t>
            </w:r>
            <w:proofErr w:type="spellEnd"/>
          </w:p>
        </w:tc>
        <w:tc>
          <w:tcPr>
            <w:tcW w:w="4858" w:type="dxa"/>
            <w:tcBorders>
              <w:top w:val="nil"/>
              <w:left w:val="nil"/>
              <w:bottom w:val="single" w:color="auto" w:sz="4" w:space="0"/>
              <w:right w:val="single" w:color="auto" w:sz="4" w:space="0"/>
            </w:tcBorders>
            <w:shd w:val="clear" w:color="000000" w:fill="DDEBF7"/>
            <w:noWrap/>
            <w:vAlign w:val="bottom"/>
            <w:hideMark/>
          </w:tcPr>
          <w:p w:rsidRPr="002218D4" w:rsidR="002218D4" w:rsidP="002218D4" w:rsidRDefault="002218D4" w14:paraId="19EAB76E" w14:textId="5302CB83">
            <w:pPr>
              <w:rPr>
                <w:rFonts w:ascii="Arial" w:hAnsi="Arial" w:eastAsia="Times New Roman" w:cs="Arial"/>
                <w:bCs/>
                <w:color w:val="000000"/>
                <w:sz w:val="20"/>
                <w:szCs w:val="20"/>
              </w:rPr>
            </w:pPr>
            <w:r w:rsidRPr="002218D4">
              <w:rPr>
                <w:rFonts w:ascii="Arial" w:hAnsi="Arial" w:eastAsia="Times New Roman" w:cs="Arial"/>
                <w:bCs/>
                <w:color w:val="000000"/>
                <w:sz w:val="20"/>
                <w:szCs w:val="20"/>
              </w:rPr>
              <w:t>Number comparison</w:t>
            </w:r>
          </w:p>
        </w:tc>
        <w:tc>
          <w:tcPr>
            <w:tcW w:w="1530" w:type="dxa"/>
            <w:tcBorders>
              <w:top w:val="nil"/>
              <w:left w:val="nil"/>
              <w:bottom w:val="single" w:color="auto" w:sz="4" w:space="0"/>
              <w:right w:val="single" w:color="auto" w:sz="4" w:space="0"/>
            </w:tcBorders>
            <w:shd w:val="clear" w:color="000000" w:fill="DDEBF7"/>
          </w:tcPr>
          <w:p w:rsidRPr="002218D4" w:rsidR="002218D4" w:rsidP="002218D4" w:rsidRDefault="002218D4" w14:paraId="5C8BAE08" w14:textId="7AA99AB7">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F3</w:t>
            </w:r>
          </w:p>
        </w:tc>
      </w:tr>
      <w:tr w:rsidRPr="00E62507" w:rsidR="002218D4" w:rsidTr="00233714" w14:paraId="135204CE" w14:textId="77777777">
        <w:trPr>
          <w:trHeight w:val="300"/>
        </w:trPr>
        <w:tc>
          <w:tcPr>
            <w:tcW w:w="1913" w:type="dxa"/>
            <w:tcBorders>
              <w:top w:val="nil"/>
              <w:left w:val="single" w:color="auto" w:sz="4" w:space="0"/>
              <w:bottom w:val="single" w:color="auto" w:sz="4" w:space="0"/>
              <w:right w:val="single" w:color="auto" w:sz="4" w:space="0"/>
            </w:tcBorders>
            <w:shd w:val="clear" w:color="000000" w:fill="C6E0B4"/>
            <w:noWrap/>
            <w:vAlign w:val="bottom"/>
            <w:hideMark/>
          </w:tcPr>
          <w:p w:rsidRPr="002218D4" w:rsidR="002218D4" w:rsidP="002218D4" w:rsidRDefault="002218D4" w14:paraId="2315E991" w14:textId="64303787">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ACT</w:t>
            </w:r>
          </w:p>
        </w:tc>
        <w:tc>
          <w:tcPr>
            <w:tcW w:w="1329" w:type="dxa"/>
            <w:tcBorders>
              <w:top w:val="nil"/>
              <w:left w:val="nil"/>
              <w:bottom w:val="single" w:color="auto" w:sz="4" w:space="0"/>
              <w:right w:val="single" w:color="auto" w:sz="4" w:space="0"/>
            </w:tcBorders>
            <w:shd w:val="clear" w:color="000000" w:fill="C6E0B4"/>
            <w:noWrap/>
            <w:vAlign w:val="bottom"/>
            <w:hideMark/>
          </w:tcPr>
          <w:p w:rsidRPr="002218D4" w:rsidR="002218D4" w:rsidP="002218D4" w:rsidRDefault="002218D4" w14:paraId="1AAE1999" w14:textId="2C812D2D">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mat_attn</w:t>
            </w:r>
            <w:proofErr w:type="spellEnd"/>
          </w:p>
        </w:tc>
        <w:tc>
          <w:tcPr>
            <w:tcW w:w="4858" w:type="dxa"/>
            <w:tcBorders>
              <w:top w:val="nil"/>
              <w:left w:val="nil"/>
              <w:bottom w:val="single" w:color="auto" w:sz="4" w:space="0"/>
              <w:right w:val="single" w:color="auto" w:sz="4" w:space="0"/>
            </w:tcBorders>
            <w:shd w:val="clear" w:color="000000" w:fill="C6E0B4"/>
            <w:noWrap/>
            <w:vAlign w:val="bottom"/>
            <w:hideMark/>
          </w:tcPr>
          <w:p w:rsidRPr="002218D4" w:rsidR="002218D4" w:rsidP="002218D4" w:rsidRDefault="002218D4" w14:paraId="2418C5B8" w14:textId="3CAF6CE0">
            <w:pPr>
              <w:rPr>
                <w:rFonts w:ascii="Arial" w:hAnsi="Arial" w:eastAsia="Times New Roman" w:cs="Arial"/>
                <w:bCs/>
                <w:color w:val="000000"/>
                <w:sz w:val="20"/>
                <w:szCs w:val="20"/>
              </w:rPr>
            </w:pPr>
            <w:r w:rsidRPr="002218D4">
              <w:rPr>
                <w:rFonts w:ascii="Arial" w:hAnsi="Arial" w:eastAsia="Times New Roman" w:cs="Arial"/>
                <w:bCs/>
                <w:color w:val="000000"/>
                <w:sz w:val="20"/>
                <w:szCs w:val="20"/>
              </w:rPr>
              <w:t>Mattis Dementia Rating Scale</w:t>
            </w:r>
          </w:p>
        </w:tc>
        <w:tc>
          <w:tcPr>
            <w:tcW w:w="1530" w:type="dxa"/>
            <w:tcBorders>
              <w:top w:val="nil"/>
              <w:left w:val="nil"/>
              <w:bottom w:val="single" w:color="auto" w:sz="4" w:space="0"/>
              <w:right w:val="single" w:color="auto" w:sz="4" w:space="0"/>
            </w:tcBorders>
            <w:shd w:val="clear" w:color="000000" w:fill="C6E0B4"/>
          </w:tcPr>
          <w:p w:rsidRPr="002218D4" w:rsidR="002218D4" w:rsidP="002218D4" w:rsidRDefault="002218D4" w14:paraId="6565F417" w14:textId="77777777">
            <w:pPr>
              <w:jc w:val="center"/>
              <w:rPr>
                <w:rFonts w:ascii="Arial" w:hAnsi="Arial" w:eastAsia="Times New Roman" w:cs="Arial"/>
                <w:color w:val="000000"/>
                <w:sz w:val="20"/>
                <w:szCs w:val="20"/>
              </w:rPr>
            </w:pPr>
          </w:p>
        </w:tc>
      </w:tr>
      <w:tr w:rsidRPr="00E62507" w:rsidR="002218D4" w:rsidTr="00233714" w14:paraId="2671EA91" w14:textId="77777777">
        <w:trPr>
          <w:trHeight w:val="300"/>
        </w:trPr>
        <w:tc>
          <w:tcPr>
            <w:tcW w:w="1913" w:type="dxa"/>
            <w:tcBorders>
              <w:top w:val="nil"/>
              <w:left w:val="single" w:color="auto" w:sz="4" w:space="0"/>
              <w:bottom w:val="single" w:color="auto" w:sz="4" w:space="0"/>
              <w:right w:val="single" w:color="auto" w:sz="4" w:space="0"/>
            </w:tcBorders>
            <w:shd w:val="clear" w:color="000000" w:fill="C6E0B4"/>
            <w:noWrap/>
            <w:vAlign w:val="bottom"/>
            <w:hideMark/>
          </w:tcPr>
          <w:p w:rsidRPr="002218D4" w:rsidR="002218D4" w:rsidP="002218D4" w:rsidRDefault="002218D4" w14:paraId="4C8EFC45" w14:textId="1D0C267B">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ACT</w:t>
            </w:r>
          </w:p>
        </w:tc>
        <w:tc>
          <w:tcPr>
            <w:tcW w:w="1329" w:type="dxa"/>
            <w:tcBorders>
              <w:top w:val="nil"/>
              <w:left w:val="nil"/>
              <w:bottom w:val="single" w:color="auto" w:sz="4" w:space="0"/>
              <w:right w:val="single" w:color="auto" w:sz="4" w:space="0"/>
            </w:tcBorders>
            <w:shd w:val="clear" w:color="000000" w:fill="C6E0B4"/>
            <w:noWrap/>
            <w:vAlign w:val="bottom"/>
            <w:hideMark/>
          </w:tcPr>
          <w:p w:rsidRPr="002218D4" w:rsidR="002218D4" w:rsidP="002218D4" w:rsidRDefault="002218D4" w14:paraId="2470CE11" w14:textId="3659574F">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mat_conc</w:t>
            </w:r>
            <w:proofErr w:type="spellEnd"/>
          </w:p>
        </w:tc>
        <w:tc>
          <w:tcPr>
            <w:tcW w:w="4858" w:type="dxa"/>
            <w:tcBorders>
              <w:top w:val="nil"/>
              <w:left w:val="nil"/>
              <w:bottom w:val="single" w:color="auto" w:sz="4" w:space="0"/>
              <w:right w:val="single" w:color="auto" w:sz="4" w:space="0"/>
            </w:tcBorders>
            <w:shd w:val="clear" w:color="000000" w:fill="C6E0B4"/>
            <w:noWrap/>
            <w:vAlign w:val="bottom"/>
            <w:hideMark/>
          </w:tcPr>
          <w:p w:rsidRPr="002218D4" w:rsidR="002218D4" w:rsidP="002218D4" w:rsidRDefault="002218D4" w14:paraId="169E2457" w14:textId="23A5EC54">
            <w:pPr>
              <w:rPr>
                <w:rFonts w:ascii="Arial" w:hAnsi="Arial" w:eastAsia="Times New Roman" w:cs="Arial"/>
                <w:bCs/>
                <w:color w:val="000000"/>
                <w:sz w:val="20"/>
                <w:szCs w:val="20"/>
              </w:rPr>
            </w:pPr>
            <w:r w:rsidRPr="002218D4">
              <w:rPr>
                <w:rFonts w:ascii="Arial" w:hAnsi="Arial" w:eastAsia="Times New Roman" w:cs="Arial"/>
                <w:bCs/>
                <w:color w:val="000000"/>
                <w:sz w:val="20"/>
                <w:szCs w:val="20"/>
              </w:rPr>
              <w:t>Mattis Dementia Rating Scale</w:t>
            </w:r>
          </w:p>
        </w:tc>
        <w:tc>
          <w:tcPr>
            <w:tcW w:w="1530" w:type="dxa"/>
            <w:tcBorders>
              <w:top w:val="nil"/>
              <w:left w:val="nil"/>
              <w:bottom w:val="single" w:color="auto" w:sz="4" w:space="0"/>
              <w:right w:val="single" w:color="auto" w:sz="4" w:space="0"/>
            </w:tcBorders>
            <w:shd w:val="clear" w:color="000000" w:fill="C6E0B4"/>
          </w:tcPr>
          <w:p w:rsidRPr="002218D4" w:rsidR="002218D4" w:rsidP="002218D4" w:rsidRDefault="002218D4" w14:paraId="4BE4DFFE" w14:textId="77777777">
            <w:pPr>
              <w:jc w:val="center"/>
              <w:rPr>
                <w:rFonts w:ascii="Arial" w:hAnsi="Arial" w:eastAsia="Times New Roman" w:cs="Arial"/>
                <w:color w:val="000000"/>
                <w:sz w:val="20"/>
                <w:szCs w:val="20"/>
              </w:rPr>
            </w:pPr>
          </w:p>
        </w:tc>
      </w:tr>
      <w:tr w:rsidRPr="00E62507" w:rsidR="002218D4" w:rsidTr="00233714" w14:paraId="76602BDE" w14:textId="77777777">
        <w:trPr>
          <w:trHeight w:val="300"/>
        </w:trPr>
        <w:tc>
          <w:tcPr>
            <w:tcW w:w="1913" w:type="dxa"/>
            <w:tcBorders>
              <w:top w:val="nil"/>
              <w:left w:val="single" w:color="auto" w:sz="4" w:space="0"/>
              <w:bottom w:val="single" w:color="auto" w:sz="4" w:space="0"/>
              <w:right w:val="single" w:color="auto" w:sz="4" w:space="0"/>
            </w:tcBorders>
            <w:shd w:val="clear" w:color="000000" w:fill="C6E0B4"/>
            <w:noWrap/>
            <w:vAlign w:val="bottom"/>
            <w:hideMark/>
          </w:tcPr>
          <w:p w:rsidRPr="002218D4" w:rsidR="002218D4" w:rsidP="002218D4" w:rsidRDefault="002218D4" w14:paraId="7B40879A" w14:textId="49553DEC">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ACT</w:t>
            </w:r>
          </w:p>
        </w:tc>
        <w:tc>
          <w:tcPr>
            <w:tcW w:w="1329" w:type="dxa"/>
            <w:tcBorders>
              <w:top w:val="nil"/>
              <w:left w:val="nil"/>
              <w:bottom w:val="single" w:color="auto" w:sz="4" w:space="0"/>
              <w:right w:val="single" w:color="auto" w:sz="4" w:space="0"/>
            </w:tcBorders>
            <w:shd w:val="clear" w:color="000000" w:fill="C6E0B4"/>
            <w:noWrap/>
            <w:vAlign w:val="bottom"/>
            <w:hideMark/>
          </w:tcPr>
          <w:p w:rsidRPr="002218D4" w:rsidR="002218D4" w:rsidP="002218D4" w:rsidRDefault="002218D4" w14:paraId="759F115C" w14:textId="28763CB2">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mat_ip</w:t>
            </w:r>
            <w:proofErr w:type="spellEnd"/>
          </w:p>
        </w:tc>
        <w:tc>
          <w:tcPr>
            <w:tcW w:w="4858" w:type="dxa"/>
            <w:tcBorders>
              <w:top w:val="nil"/>
              <w:left w:val="nil"/>
              <w:bottom w:val="single" w:color="auto" w:sz="4" w:space="0"/>
              <w:right w:val="single" w:color="auto" w:sz="4" w:space="0"/>
            </w:tcBorders>
            <w:shd w:val="clear" w:color="000000" w:fill="C6E0B4"/>
            <w:noWrap/>
            <w:vAlign w:val="bottom"/>
            <w:hideMark/>
          </w:tcPr>
          <w:p w:rsidRPr="002218D4" w:rsidR="002218D4" w:rsidP="002218D4" w:rsidRDefault="002218D4" w14:paraId="7269DE58" w14:textId="297B30CC">
            <w:pPr>
              <w:rPr>
                <w:rFonts w:ascii="Arial" w:hAnsi="Arial" w:eastAsia="Times New Roman" w:cs="Arial"/>
                <w:bCs/>
                <w:color w:val="000000"/>
                <w:sz w:val="20"/>
                <w:szCs w:val="20"/>
              </w:rPr>
            </w:pPr>
            <w:r w:rsidRPr="002218D4">
              <w:rPr>
                <w:rFonts w:ascii="Arial" w:hAnsi="Arial" w:eastAsia="Times New Roman" w:cs="Arial"/>
                <w:bCs/>
                <w:color w:val="000000"/>
                <w:sz w:val="20"/>
                <w:szCs w:val="20"/>
              </w:rPr>
              <w:t>Mattis Dementia Rating Scale</w:t>
            </w:r>
          </w:p>
        </w:tc>
        <w:tc>
          <w:tcPr>
            <w:tcW w:w="1530" w:type="dxa"/>
            <w:tcBorders>
              <w:top w:val="nil"/>
              <w:left w:val="nil"/>
              <w:bottom w:val="single" w:color="auto" w:sz="4" w:space="0"/>
              <w:right w:val="single" w:color="auto" w:sz="4" w:space="0"/>
            </w:tcBorders>
            <w:shd w:val="clear" w:color="000000" w:fill="C6E0B4"/>
          </w:tcPr>
          <w:p w:rsidRPr="002218D4" w:rsidR="002218D4" w:rsidP="002218D4" w:rsidRDefault="002218D4" w14:paraId="6283D3C6" w14:textId="77777777">
            <w:pPr>
              <w:jc w:val="center"/>
              <w:rPr>
                <w:rFonts w:ascii="Arial" w:hAnsi="Arial" w:eastAsia="Times New Roman" w:cs="Arial"/>
                <w:color w:val="000000"/>
                <w:sz w:val="20"/>
                <w:szCs w:val="20"/>
              </w:rPr>
            </w:pPr>
          </w:p>
        </w:tc>
      </w:tr>
      <w:tr w:rsidRPr="00E62507" w:rsidR="002218D4" w:rsidTr="00233714" w14:paraId="29F990EA" w14:textId="77777777">
        <w:trPr>
          <w:trHeight w:val="300"/>
        </w:trPr>
        <w:tc>
          <w:tcPr>
            <w:tcW w:w="1913" w:type="dxa"/>
            <w:tcBorders>
              <w:top w:val="nil"/>
              <w:left w:val="single" w:color="auto" w:sz="4" w:space="0"/>
              <w:bottom w:val="single" w:color="auto" w:sz="4" w:space="0"/>
              <w:right w:val="single" w:color="auto" w:sz="4" w:space="0"/>
            </w:tcBorders>
            <w:shd w:val="clear" w:color="000000" w:fill="C6E0B4"/>
            <w:noWrap/>
            <w:vAlign w:val="bottom"/>
            <w:hideMark/>
          </w:tcPr>
          <w:p w:rsidRPr="002218D4" w:rsidR="002218D4" w:rsidP="002218D4" w:rsidRDefault="002218D4" w14:paraId="627FD4CA" w14:textId="3B6CFFB7">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ACT</w:t>
            </w:r>
          </w:p>
        </w:tc>
        <w:tc>
          <w:tcPr>
            <w:tcW w:w="1329" w:type="dxa"/>
            <w:tcBorders>
              <w:top w:val="nil"/>
              <w:left w:val="nil"/>
              <w:bottom w:val="single" w:color="auto" w:sz="4" w:space="0"/>
              <w:right w:val="single" w:color="auto" w:sz="4" w:space="0"/>
            </w:tcBorders>
            <w:shd w:val="clear" w:color="000000" w:fill="C6E0B4"/>
            <w:noWrap/>
            <w:vAlign w:val="bottom"/>
            <w:hideMark/>
          </w:tcPr>
          <w:p w:rsidRPr="002218D4" w:rsidR="002218D4" w:rsidP="002218D4" w:rsidRDefault="002218D4" w14:paraId="5D132E03" w14:textId="53ED4C5C">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clockdr</w:t>
            </w:r>
            <w:proofErr w:type="spellEnd"/>
          </w:p>
        </w:tc>
        <w:tc>
          <w:tcPr>
            <w:tcW w:w="4858" w:type="dxa"/>
            <w:tcBorders>
              <w:top w:val="nil"/>
              <w:left w:val="nil"/>
              <w:bottom w:val="single" w:color="auto" w:sz="4" w:space="0"/>
              <w:right w:val="single" w:color="auto" w:sz="4" w:space="0"/>
            </w:tcBorders>
            <w:shd w:val="clear" w:color="000000" w:fill="C6E0B4"/>
            <w:noWrap/>
            <w:vAlign w:val="bottom"/>
            <w:hideMark/>
          </w:tcPr>
          <w:p w:rsidRPr="002218D4" w:rsidR="002218D4" w:rsidP="002218D4" w:rsidRDefault="002218D4" w14:paraId="43D900C2" w14:textId="31A5078C">
            <w:pPr>
              <w:rPr>
                <w:rFonts w:ascii="Arial" w:hAnsi="Arial" w:eastAsia="Times New Roman" w:cs="Arial"/>
                <w:bCs/>
                <w:color w:val="000000"/>
                <w:sz w:val="20"/>
                <w:szCs w:val="20"/>
              </w:rPr>
            </w:pPr>
            <w:r w:rsidRPr="002218D4">
              <w:rPr>
                <w:rFonts w:ascii="Arial" w:hAnsi="Arial" w:eastAsia="Times New Roman" w:cs="Arial"/>
                <w:bCs/>
                <w:color w:val="000000"/>
                <w:sz w:val="20"/>
                <w:szCs w:val="20"/>
              </w:rPr>
              <w:t>Clock</w:t>
            </w:r>
          </w:p>
        </w:tc>
        <w:tc>
          <w:tcPr>
            <w:tcW w:w="1530" w:type="dxa"/>
            <w:tcBorders>
              <w:top w:val="nil"/>
              <w:left w:val="nil"/>
              <w:bottom w:val="single" w:color="auto" w:sz="4" w:space="0"/>
              <w:right w:val="single" w:color="auto" w:sz="4" w:space="0"/>
            </w:tcBorders>
            <w:shd w:val="clear" w:color="000000" w:fill="C6E0B4"/>
          </w:tcPr>
          <w:p w:rsidRPr="002218D4" w:rsidR="002218D4" w:rsidP="002218D4" w:rsidRDefault="002218D4" w14:paraId="76FED9E1" w14:textId="77777777">
            <w:pPr>
              <w:jc w:val="center"/>
              <w:rPr>
                <w:rFonts w:ascii="Arial" w:hAnsi="Arial" w:eastAsia="Times New Roman" w:cs="Arial"/>
                <w:color w:val="000000"/>
                <w:sz w:val="20"/>
                <w:szCs w:val="20"/>
              </w:rPr>
            </w:pPr>
          </w:p>
        </w:tc>
      </w:tr>
      <w:tr w:rsidRPr="00E62507" w:rsidR="002218D4" w:rsidTr="00233714" w14:paraId="76DE4628" w14:textId="77777777">
        <w:trPr>
          <w:trHeight w:val="300"/>
        </w:trPr>
        <w:tc>
          <w:tcPr>
            <w:tcW w:w="1913"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2218D4" w:rsidR="002218D4" w:rsidP="002218D4" w:rsidRDefault="002218D4" w14:paraId="6639245E" w14:textId="061A2288">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ACT</w:t>
            </w:r>
          </w:p>
        </w:tc>
        <w:tc>
          <w:tcPr>
            <w:tcW w:w="1329" w:type="dxa"/>
            <w:tcBorders>
              <w:top w:val="nil"/>
              <w:left w:val="nil"/>
              <w:bottom w:val="single" w:color="auto" w:sz="4" w:space="0"/>
              <w:right w:val="single" w:color="auto" w:sz="4" w:space="0"/>
            </w:tcBorders>
            <w:shd w:val="clear" w:color="auto" w:fill="FBD4B4" w:themeFill="accent6" w:themeFillTint="66"/>
            <w:noWrap/>
            <w:vAlign w:val="center"/>
            <w:hideMark/>
          </w:tcPr>
          <w:p w:rsidRPr="002218D4" w:rsidR="002218D4" w:rsidP="002218D4" w:rsidRDefault="002218D4" w14:paraId="39350F4D" w14:textId="51037A35">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dbsum</w:t>
            </w:r>
            <w:proofErr w:type="spellEnd"/>
          </w:p>
        </w:tc>
        <w:tc>
          <w:tcPr>
            <w:tcW w:w="4858" w:type="dxa"/>
            <w:tcBorders>
              <w:top w:val="nil"/>
              <w:left w:val="nil"/>
              <w:bottom w:val="single" w:color="auto" w:sz="4" w:space="0"/>
              <w:right w:val="single" w:color="auto" w:sz="4" w:space="0"/>
            </w:tcBorders>
            <w:shd w:val="clear" w:color="auto" w:fill="FBD4B4" w:themeFill="accent6" w:themeFillTint="66"/>
            <w:noWrap/>
            <w:vAlign w:val="center"/>
            <w:hideMark/>
          </w:tcPr>
          <w:p w:rsidRPr="002218D4" w:rsidR="002218D4" w:rsidP="002218D4" w:rsidRDefault="002218D4" w14:paraId="4398DF0E" w14:textId="3A5375FA">
            <w:pPr>
              <w:rPr>
                <w:rFonts w:ascii="Arial" w:hAnsi="Arial" w:eastAsia="Times New Roman" w:cs="Arial"/>
                <w:bCs/>
                <w:color w:val="000000"/>
                <w:sz w:val="20"/>
                <w:szCs w:val="20"/>
              </w:rPr>
            </w:pPr>
            <w:r w:rsidRPr="002218D4">
              <w:rPr>
                <w:rFonts w:ascii="Arial" w:hAnsi="Arial" w:eastAsia="Times New Roman" w:cs="Arial"/>
                <w:bCs/>
                <w:color w:val="000000"/>
                <w:sz w:val="20"/>
                <w:szCs w:val="20"/>
              </w:rPr>
              <w:t>CASI repeat numbers backward (3 trials collapsed)</w:t>
            </w:r>
          </w:p>
        </w:tc>
        <w:tc>
          <w:tcPr>
            <w:tcW w:w="1530" w:type="dxa"/>
            <w:tcBorders>
              <w:top w:val="nil"/>
              <w:left w:val="nil"/>
              <w:bottom w:val="single" w:color="auto" w:sz="4" w:space="0"/>
              <w:right w:val="single" w:color="auto" w:sz="4" w:space="0"/>
            </w:tcBorders>
            <w:shd w:val="clear" w:color="auto" w:fill="FBD4B4" w:themeFill="accent6" w:themeFillTint="66"/>
          </w:tcPr>
          <w:p w:rsidRPr="002218D4" w:rsidR="002218D4" w:rsidP="002218D4" w:rsidRDefault="002218D4" w14:paraId="5AB1ED02" w14:textId="77777777">
            <w:pPr>
              <w:jc w:val="center"/>
              <w:rPr>
                <w:rFonts w:ascii="Arial" w:hAnsi="Arial" w:eastAsia="Times New Roman" w:cs="Arial"/>
                <w:bCs/>
                <w:color w:val="000000"/>
                <w:sz w:val="20"/>
                <w:szCs w:val="20"/>
              </w:rPr>
            </w:pPr>
          </w:p>
        </w:tc>
      </w:tr>
      <w:tr w:rsidRPr="00E62507" w:rsidR="002218D4" w:rsidTr="00233714" w14:paraId="0F18EA6B" w14:textId="77777777">
        <w:trPr>
          <w:trHeight w:val="300"/>
        </w:trPr>
        <w:tc>
          <w:tcPr>
            <w:tcW w:w="1913"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2218D4" w:rsidR="002218D4" w:rsidP="002218D4" w:rsidRDefault="002218D4" w14:paraId="483663F7" w14:textId="28FE4904">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ACT</w:t>
            </w:r>
          </w:p>
        </w:tc>
        <w:tc>
          <w:tcPr>
            <w:tcW w:w="1329" w:type="dxa"/>
            <w:tcBorders>
              <w:top w:val="nil"/>
              <w:left w:val="nil"/>
              <w:bottom w:val="single" w:color="auto" w:sz="4" w:space="0"/>
              <w:right w:val="single" w:color="auto" w:sz="4" w:space="0"/>
            </w:tcBorders>
            <w:shd w:val="clear" w:color="auto" w:fill="FBD4B4" w:themeFill="accent6" w:themeFillTint="66"/>
            <w:noWrap/>
            <w:vAlign w:val="center"/>
            <w:hideMark/>
          </w:tcPr>
          <w:p w:rsidRPr="002218D4" w:rsidR="002218D4" w:rsidP="002218D4" w:rsidRDefault="002218D4" w14:paraId="69A5E93F" w14:textId="4D8B4A18">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subtra</w:t>
            </w:r>
            <w:proofErr w:type="spellEnd"/>
          </w:p>
        </w:tc>
        <w:tc>
          <w:tcPr>
            <w:tcW w:w="4858" w:type="dxa"/>
            <w:tcBorders>
              <w:top w:val="nil"/>
              <w:left w:val="nil"/>
              <w:bottom w:val="single" w:color="auto" w:sz="4" w:space="0"/>
              <w:right w:val="single" w:color="auto" w:sz="4" w:space="0"/>
            </w:tcBorders>
            <w:shd w:val="clear" w:color="auto" w:fill="FBD4B4" w:themeFill="accent6" w:themeFillTint="66"/>
            <w:noWrap/>
            <w:vAlign w:val="center"/>
            <w:hideMark/>
          </w:tcPr>
          <w:p w:rsidRPr="002218D4" w:rsidR="002218D4" w:rsidP="002218D4" w:rsidRDefault="002218D4" w14:paraId="1CF21305" w14:textId="503775E9">
            <w:pPr>
              <w:rPr>
                <w:rFonts w:ascii="Arial" w:hAnsi="Arial" w:eastAsia="Times New Roman" w:cs="Arial"/>
                <w:bCs/>
                <w:color w:val="000000"/>
                <w:sz w:val="20"/>
                <w:szCs w:val="20"/>
              </w:rPr>
            </w:pPr>
            <w:r w:rsidRPr="002218D4">
              <w:rPr>
                <w:rFonts w:ascii="Arial" w:hAnsi="Arial" w:eastAsia="Times New Roman" w:cs="Arial"/>
                <w:bCs/>
                <w:color w:val="000000"/>
                <w:sz w:val="20"/>
                <w:szCs w:val="20"/>
              </w:rPr>
              <w:t>CASI Subtraction (3 trials collapsed)</w:t>
            </w:r>
          </w:p>
        </w:tc>
        <w:tc>
          <w:tcPr>
            <w:tcW w:w="1530" w:type="dxa"/>
            <w:tcBorders>
              <w:top w:val="nil"/>
              <w:left w:val="nil"/>
              <w:bottom w:val="single" w:color="auto" w:sz="4" w:space="0"/>
              <w:right w:val="single" w:color="auto" w:sz="4" w:space="0"/>
            </w:tcBorders>
            <w:shd w:val="clear" w:color="auto" w:fill="FBD4B4" w:themeFill="accent6" w:themeFillTint="66"/>
          </w:tcPr>
          <w:p w:rsidRPr="002218D4" w:rsidR="002218D4" w:rsidP="002218D4" w:rsidRDefault="002218D4" w14:paraId="0DD06755" w14:textId="77777777">
            <w:pPr>
              <w:jc w:val="center"/>
              <w:rPr>
                <w:rFonts w:ascii="Arial" w:hAnsi="Arial" w:eastAsia="Times New Roman" w:cs="Arial"/>
                <w:bCs/>
                <w:color w:val="000000"/>
                <w:sz w:val="20"/>
                <w:szCs w:val="20"/>
              </w:rPr>
            </w:pPr>
          </w:p>
        </w:tc>
      </w:tr>
      <w:tr w:rsidRPr="00E62507" w:rsidR="002218D4" w:rsidTr="00233714" w14:paraId="239A6473" w14:textId="77777777">
        <w:trPr>
          <w:trHeight w:val="300"/>
        </w:trPr>
        <w:tc>
          <w:tcPr>
            <w:tcW w:w="1913"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2218D4" w:rsidR="002218D4" w:rsidP="002218D4" w:rsidRDefault="002218D4" w14:paraId="49E5C9BC" w14:textId="4DF2CFE3">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ACT</w:t>
            </w:r>
          </w:p>
        </w:tc>
        <w:tc>
          <w:tcPr>
            <w:tcW w:w="1329" w:type="dxa"/>
            <w:tcBorders>
              <w:top w:val="nil"/>
              <w:left w:val="nil"/>
              <w:bottom w:val="single" w:color="auto" w:sz="4" w:space="0"/>
              <w:right w:val="single" w:color="auto" w:sz="4" w:space="0"/>
            </w:tcBorders>
            <w:shd w:val="clear" w:color="auto" w:fill="FBD4B4" w:themeFill="accent6" w:themeFillTint="66"/>
            <w:noWrap/>
            <w:vAlign w:val="center"/>
            <w:hideMark/>
          </w:tcPr>
          <w:p w:rsidRPr="002218D4" w:rsidR="002218D4" w:rsidP="002218D4" w:rsidRDefault="002218D4" w14:paraId="0F791A5A" w14:textId="5700B537">
            <w:pPr>
              <w:rPr>
                <w:rFonts w:ascii="Arial" w:hAnsi="Arial" w:eastAsia="Times New Roman" w:cs="Arial"/>
                <w:bCs/>
                <w:color w:val="000000"/>
                <w:sz w:val="20"/>
                <w:szCs w:val="20"/>
              </w:rPr>
            </w:pPr>
            <w:r w:rsidRPr="002218D4">
              <w:rPr>
                <w:rFonts w:ascii="Arial" w:hAnsi="Arial" w:eastAsia="Times New Roman" w:cs="Arial"/>
                <w:bCs/>
                <w:color w:val="000000"/>
                <w:sz w:val="20"/>
                <w:szCs w:val="20"/>
              </w:rPr>
              <w:t>sim</w:t>
            </w:r>
          </w:p>
        </w:tc>
        <w:tc>
          <w:tcPr>
            <w:tcW w:w="4858" w:type="dxa"/>
            <w:tcBorders>
              <w:top w:val="nil"/>
              <w:left w:val="nil"/>
              <w:bottom w:val="single" w:color="auto" w:sz="4" w:space="0"/>
              <w:right w:val="single" w:color="auto" w:sz="4" w:space="0"/>
            </w:tcBorders>
            <w:shd w:val="clear" w:color="auto" w:fill="FBD4B4" w:themeFill="accent6" w:themeFillTint="66"/>
            <w:noWrap/>
            <w:vAlign w:val="center"/>
            <w:hideMark/>
          </w:tcPr>
          <w:p w:rsidRPr="002218D4" w:rsidR="002218D4" w:rsidP="002218D4" w:rsidRDefault="002218D4" w14:paraId="33F49522" w14:textId="74493821">
            <w:pPr>
              <w:rPr>
                <w:rFonts w:ascii="Arial" w:hAnsi="Arial" w:eastAsia="Times New Roman" w:cs="Arial"/>
                <w:bCs/>
                <w:color w:val="000000"/>
                <w:sz w:val="20"/>
                <w:szCs w:val="20"/>
              </w:rPr>
            </w:pPr>
            <w:r w:rsidRPr="002218D4">
              <w:rPr>
                <w:rFonts w:ascii="Arial" w:hAnsi="Arial" w:eastAsia="Times New Roman" w:cs="Arial"/>
                <w:bCs/>
                <w:color w:val="000000"/>
                <w:sz w:val="20"/>
                <w:szCs w:val="20"/>
              </w:rPr>
              <w:t>CASI similarities</w:t>
            </w:r>
          </w:p>
        </w:tc>
        <w:tc>
          <w:tcPr>
            <w:tcW w:w="1530" w:type="dxa"/>
            <w:tcBorders>
              <w:top w:val="nil"/>
              <w:left w:val="nil"/>
              <w:bottom w:val="single" w:color="auto" w:sz="4" w:space="0"/>
              <w:right w:val="single" w:color="auto" w:sz="4" w:space="0"/>
            </w:tcBorders>
            <w:shd w:val="clear" w:color="auto" w:fill="FBD4B4" w:themeFill="accent6" w:themeFillTint="66"/>
          </w:tcPr>
          <w:p w:rsidRPr="002218D4" w:rsidR="002218D4" w:rsidP="002218D4" w:rsidRDefault="002218D4" w14:paraId="490A1A29" w14:textId="77777777">
            <w:pPr>
              <w:jc w:val="center"/>
              <w:rPr>
                <w:rFonts w:ascii="Arial" w:hAnsi="Arial" w:eastAsia="Times New Roman" w:cs="Arial"/>
                <w:color w:val="000000"/>
                <w:sz w:val="20"/>
                <w:szCs w:val="20"/>
              </w:rPr>
            </w:pPr>
          </w:p>
        </w:tc>
      </w:tr>
      <w:tr w:rsidRPr="00E62507" w:rsidR="002218D4" w:rsidTr="00233714" w14:paraId="26AED029" w14:textId="77777777">
        <w:trPr>
          <w:trHeight w:val="300"/>
        </w:trPr>
        <w:tc>
          <w:tcPr>
            <w:tcW w:w="1913"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2218D4" w:rsidR="002218D4" w:rsidP="002218D4" w:rsidRDefault="002218D4" w14:paraId="750C432D" w14:textId="3D575730">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ACT</w:t>
            </w:r>
          </w:p>
        </w:tc>
        <w:tc>
          <w:tcPr>
            <w:tcW w:w="1329" w:type="dxa"/>
            <w:tcBorders>
              <w:top w:val="nil"/>
              <w:left w:val="nil"/>
              <w:bottom w:val="single" w:color="auto" w:sz="4" w:space="0"/>
              <w:right w:val="single" w:color="auto" w:sz="4" w:space="0"/>
            </w:tcBorders>
            <w:shd w:val="clear" w:color="auto" w:fill="FBD4B4" w:themeFill="accent6" w:themeFillTint="66"/>
            <w:noWrap/>
            <w:vAlign w:val="center"/>
            <w:hideMark/>
          </w:tcPr>
          <w:p w:rsidRPr="002218D4" w:rsidR="002218D4" w:rsidP="002218D4" w:rsidRDefault="002218D4" w14:paraId="727A0669" w14:textId="77E12E32">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jgmt</w:t>
            </w:r>
            <w:proofErr w:type="spellEnd"/>
          </w:p>
        </w:tc>
        <w:tc>
          <w:tcPr>
            <w:tcW w:w="4858" w:type="dxa"/>
            <w:tcBorders>
              <w:top w:val="nil"/>
              <w:left w:val="nil"/>
              <w:bottom w:val="single" w:color="auto" w:sz="4" w:space="0"/>
              <w:right w:val="single" w:color="auto" w:sz="4" w:space="0"/>
            </w:tcBorders>
            <w:shd w:val="clear" w:color="auto" w:fill="FBD4B4" w:themeFill="accent6" w:themeFillTint="66"/>
            <w:noWrap/>
            <w:vAlign w:val="center"/>
            <w:hideMark/>
          </w:tcPr>
          <w:p w:rsidRPr="002218D4" w:rsidR="002218D4" w:rsidP="002218D4" w:rsidRDefault="002218D4" w14:paraId="4E54EE18" w14:textId="2C76F24F">
            <w:pPr>
              <w:rPr>
                <w:rFonts w:ascii="Arial" w:hAnsi="Arial" w:eastAsia="Times New Roman" w:cs="Arial"/>
                <w:bCs/>
                <w:color w:val="000000"/>
                <w:sz w:val="20"/>
                <w:szCs w:val="20"/>
              </w:rPr>
            </w:pPr>
            <w:r w:rsidRPr="002218D4">
              <w:rPr>
                <w:rFonts w:ascii="Arial" w:hAnsi="Arial" w:eastAsia="Times New Roman" w:cs="Arial"/>
                <w:bCs/>
                <w:color w:val="000000"/>
                <w:sz w:val="20"/>
                <w:szCs w:val="20"/>
              </w:rPr>
              <w:t>CASI judgement</w:t>
            </w:r>
          </w:p>
        </w:tc>
        <w:tc>
          <w:tcPr>
            <w:tcW w:w="1530" w:type="dxa"/>
            <w:tcBorders>
              <w:top w:val="nil"/>
              <w:left w:val="nil"/>
              <w:bottom w:val="single" w:color="auto" w:sz="4" w:space="0"/>
              <w:right w:val="single" w:color="auto" w:sz="4" w:space="0"/>
            </w:tcBorders>
            <w:shd w:val="clear" w:color="auto" w:fill="FBD4B4" w:themeFill="accent6" w:themeFillTint="66"/>
          </w:tcPr>
          <w:p w:rsidRPr="002218D4" w:rsidR="002218D4" w:rsidP="002218D4" w:rsidRDefault="002218D4" w14:paraId="2B3EE39D" w14:textId="77777777">
            <w:pPr>
              <w:jc w:val="center"/>
              <w:rPr>
                <w:rFonts w:ascii="Arial" w:hAnsi="Arial" w:eastAsia="Times New Roman" w:cs="Arial"/>
                <w:color w:val="000000"/>
                <w:sz w:val="20"/>
                <w:szCs w:val="20"/>
              </w:rPr>
            </w:pPr>
          </w:p>
        </w:tc>
      </w:tr>
      <w:tr w:rsidRPr="00E62507" w:rsidR="002218D4" w:rsidTr="00233714" w14:paraId="0CDD6405" w14:textId="77777777">
        <w:trPr>
          <w:trHeight w:val="300"/>
        </w:trPr>
        <w:tc>
          <w:tcPr>
            <w:tcW w:w="1913" w:type="dxa"/>
            <w:tcBorders>
              <w:top w:val="nil"/>
              <w:left w:val="single" w:color="auto" w:sz="4" w:space="0"/>
              <w:bottom w:val="single" w:color="auto" w:sz="4" w:space="0"/>
              <w:right w:val="single" w:color="auto" w:sz="4" w:space="0"/>
            </w:tcBorders>
            <w:shd w:val="clear" w:color="000000" w:fill="A5A5A5"/>
            <w:noWrap/>
            <w:vAlign w:val="center"/>
            <w:hideMark/>
          </w:tcPr>
          <w:p w:rsidRPr="002218D4" w:rsidR="002218D4" w:rsidP="002218D4" w:rsidRDefault="002218D4" w14:paraId="1B746B5F" w14:textId="63112B48">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A5A5A5"/>
            <w:vAlign w:val="center"/>
            <w:hideMark/>
          </w:tcPr>
          <w:p w:rsidRPr="002218D4" w:rsidR="002218D4" w:rsidP="002218D4" w:rsidRDefault="002218D4" w14:paraId="5C47D102" w14:textId="0012585B">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clockcirc</w:t>
            </w:r>
            <w:proofErr w:type="spellEnd"/>
          </w:p>
        </w:tc>
        <w:tc>
          <w:tcPr>
            <w:tcW w:w="4858" w:type="dxa"/>
            <w:tcBorders>
              <w:top w:val="nil"/>
              <w:left w:val="nil"/>
              <w:bottom w:val="single" w:color="auto" w:sz="4" w:space="0"/>
              <w:right w:val="single" w:color="auto" w:sz="4" w:space="0"/>
            </w:tcBorders>
            <w:shd w:val="clear" w:color="000000" w:fill="A5A5A5"/>
            <w:vAlign w:val="center"/>
            <w:hideMark/>
          </w:tcPr>
          <w:p w:rsidRPr="002218D4" w:rsidR="002218D4" w:rsidP="002218D4" w:rsidRDefault="002218D4" w14:paraId="4A2A2E17" w14:textId="1C34E233">
            <w:pPr>
              <w:rPr>
                <w:rFonts w:ascii="Arial" w:hAnsi="Arial" w:eastAsia="Times New Roman" w:cs="Arial"/>
                <w:bCs/>
                <w:color w:val="000000"/>
                <w:sz w:val="20"/>
                <w:szCs w:val="20"/>
              </w:rPr>
            </w:pPr>
            <w:r w:rsidRPr="002218D4">
              <w:rPr>
                <w:rFonts w:ascii="Arial" w:hAnsi="Arial" w:eastAsia="Times New Roman" w:cs="Arial"/>
                <w:bCs/>
                <w:color w:val="000000"/>
                <w:sz w:val="20"/>
                <w:szCs w:val="20"/>
              </w:rPr>
              <w:t>Approximately circular face</w:t>
            </w:r>
          </w:p>
        </w:tc>
        <w:tc>
          <w:tcPr>
            <w:tcW w:w="1530" w:type="dxa"/>
            <w:tcBorders>
              <w:top w:val="nil"/>
              <w:left w:val="nil"/>
              <w:bottom w:val="single" w:color="auto" w:sz="4" w:space="0"/>
              <w:right w:val="single" w:color="auto" w:sz="4" w:space="0"/>
            </w:tcBorders>
            <w:shd w:val="clear" w:color="000000" w:fill="AEAAAA"/>
          </w:tcPr>
          <w:p w:rsidRPr="002218D4" w:rsidR="002218D4" w:rsidP="002218D4" w:rsidRDefault="002218D4" w14:paraId="4F370591" w14:textId="77777777">
            <w:pPr>
              <w:jc w:val="center"/>
              <w:rPr>
                <w:rFonts w:ascii="Arial" w:hAnsi="Arial" w:eastAsia="Times New Roman" w:cs="Arial"/>
                <w:color w:val="000000"/>
                <w:sz w:val="20"/>
                <w:szCs w:val="20"/>
              </w:rPr>
            </w:pPr>
          </w:p>
        </w:tc>
      </w:tr>
      <w:tr w:rsidRPr="00E62507" w:rsidR="002218D4" w:rsidTr="00233714" w14:paraId="389AA614" w14:textId="77777777">
        <w:trPr>
          <w:trHeight w:val="300"/>
        </w:trPr>
        <w:tc>
          <w:tcPr>
            <w:tcW w:w="1913" w:type="dxa"/>
            <w:tcBorders>
              <w:top w:val="nil"/>
              <w:left w:val="single" w:color="auto" w:sz="4" w:space="0"/>
              <w:bottom w:val="single" w:color="auto" w:sz="4" w:space="0"/>
              <w:right w:val="single" w:color="auto" w:sz="4" w:space="0"/>
            </w:tcBorders>
            <w:shd w:val="clear" w:color="000000" w:fill="A5A5A5"/>
            <w:noWrap/>
            <w:vAlign w:val="center"/>
            <w:hideMark/>
          </w:tcPr>
          <w:p w:rsidRPr="002218D4" w:rsidR="002218D4" w:rsidP="002218D4" w:rsidRDefault="002218D4" w14:paraId="2452CD37" w14:textId="446A8756">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A5A5A5"/>
            <w:vAlign w:val="center"/>
            <w:hideMark/>
          </w:tcPr>
          <w:p w:rsidRPr="002218D4" w:rsidR="002218D4" w:rsidP="002218D4" w:rsidRDefault="002218D4" w14:paraId="17976FB4" w14:textId="5E08654E">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clocksym</w:t>
            </w:r>
            <w:proofErr w:type="spellEnd"/>
          </w:p>
        </w:tc>
        <w:tc>
          <w:tcPr>
            <w:tcW w:w="4858" w:type="dxa"/>
            <w:tcBorders>
              <w:top w:val="nil"/>
              <w:left w:val="nil"/>
              <w:bottom w:val="single" w:color="auto" w:sz="4" w:space="0"/>
              <w:right w:val="single" w:color="auto" w:sz="4" w:space="0"/>
            </w:tcBorders>
            <w:shd w:val="clear" w:color="000000" w:fill="A5A5A5"/>
            <w:vAlign w:val="center"/>
            <w:hideMark/>
          </w:tcPr>
          <w:p w:rsidRPr="002218D4" w:rsidR="002218D4" w:rsidP="002218D4" w:rsidRDefault="002218D4" w14:paraId="27A51320" w14:textId="7BE984C3">
            <w:pPr>
              <w:rPr>
                <w:rFonts w:ascii="Arial" w:hAnsi="Arial" w:eastAsia="Times New Roman" w:cs="Arial"/>
                <w:bCs/>
                <w:color w:val="000000"/>
                <w:sz w:val="20"/>
                <w:szCs w:val="20"/>
              </w:rPr>
            </w:pPr>
            <w:r w:rsidRPr="002218D4">
              <w:rPr>
                <w:rFonts w:ascii="Arial" w:hAnsi="Arial" w:eastAsia="Times New Roman" w:cs="Arial"/>
                <w:bCs/>
                <w:color w:val="000000"/>
                <w:sz w:val="20"/>
                <w:szCs w:val="20"/>
              </w:rPr>
              <w:t>Symmetry of number placement</w:t>
            </w:r>
          </w:p>
        </w:tc>
        <w:tc>
          <w:tcPr>
            <w:tcW w:w="1530" w:type="dxa"/>
            <w:tcBorders>
              <w:top w:val="nil"/>
              <w:left w:val="nil"/>
              <w:bottom w:val="single" w:color="auto" w:sz="4" w:space="0"/>
              <w:right w:val="single" w:color="auto" w:sz="4" w:space="0"/>
            </w:tcBorders>
            <w:shd w:val="clear" w:color="000000" w:fill="AEAAAA"/>
          </w:tcPr>
          <w:p w:rsidRPr="002218D4" w:rsidR="002218D4" w:rsidP="002218D4" w:rsidRDefault="002218D4" w14:paraId="02DB7816" w14:textId="77777777">
            <w:pPr>
              <w:jc w:val="center"/>
              <w:rPr>
                <w:rFonts w:ascii="Arial" w:hAnsi="Arial" w:eastAsia="Times New Roman" w:cs="Arial"/>
                <w:color w:val="000000"/>
                <w:sz w:val="20"/>
                <w:szCs w:val="20"/>
              </w:rPr>
            </w:pPr>
          </w:p>
        </w:tc>
      </w:tr>
      <w:tr w:rsidRPr="00E62507" w:rsidR="002218D4" w:rsidTr="00233714" w14:paraId="51AF741A" w14:textId="77777777">
        <w:trPr>
          <w:trHeight w:val="300"/>
        </w:trPr>
        <w:tc>
          <w:tcPr>
            <w:tcW w:w="1913" w:type="dxa"/>
            <w:tcBorders>
              <w:top w:val="nil"/>
              <w:left w:val="single" w:color="auto" w:sz="4" w:space="0"/>
              <w:bottom w:val="single" w:color="auto" w:sz="4" w:space="0"/>
              <w:right w:val="single" w:color="auto" w:sz="4" w:space="0"/>
            </w:tcBorders>
            <w:shd w:val="clear" w:color="000000" w:fill="A5A5A5"/>
            <w:noWrap/>
            <w:vAlign w:val="center"/>
            <w:hideMark/>
          </w:tcPr>
          <w:p w:rsidRPr="002218D4" w:rsidR="002218D4" w:rsidP="002218D4" w:rsidRDefault="002218D4" w14:paraId="1FE22F0D" w14:textId="6BB33BB7">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A5A5A5"/>
            <w:vAlign w:val="center"/>
            <w:hideMark/>
          </w:tcPr>
          <w:p w:rsidRPr="002218D4" w:rsidR="002218D4" w:rsidP="002218D4" w:rsidRDefault="002218D4" w14:paraId="4333D1C6" w14:textId="5FD33E25">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clocknum</w:t>
            </w:r>
            <w:proofErr w:type="spellEnd"/>
          </w:p>
        </w:tc>
        <w:tc>
          <w:tcPr>
            <w:tcW w:w="4858" w:type="dxa"/>
            <w:tcBorders>
              <w:top w:val="nil"/>
              <w:left w:val="nil"/>
              <w:bottom w:val="single" w:color="auto" w:sz="4" w:space="0"/>
              <w:right w:val="single" w:color="auto" w:sz="4" w:space="0"/>
            </w:tcBorders>
            <w:shd w:val="clear" w:color="000000" w:fill="A5A5A5"/>
            <w:vAlign w:val="center"/>
            <w:hideMark/>
          </w:tcPr>
          <w:p w:rsidRPr="002218D4" w:rsidR="002218D4" w:rsidP="002218D4" w:rsidRDefault="002218D4" w14:paraId="360380C8" w14:textId="2214FBEC">
            <w:pPr>
              <w:rPr>
                <w:rFonts w:ascii="Arial" w:hAnsi="Arial" w:eastAsia="Times New Roman" w:cs="Arial"/>
                <w:bCs/>
                <w:color w:val="000000"/>
                <w:sz w:val="20"/>
                <w:szCs w:val="20"/>
              </w:rPr>
            </w:pPr>
            <w:r w:rsidRPr="002218D4">
              <w:rPr>
                <w:rFonts w:ascii="Arial" w:hAnsi="Arial" w:eastAsia="Times New Roman" w:cs="Arial"/>
                <w:bCs/>
                <w:color w:val="000000"/>
                <w:sz w:val="20"/>
                <w:szCs w:val="20"/>
              </w:rPr>
              <w:t>Correctness of numbers</w:t>
            </w:r>
          </w:p>
        </w:tc>
        <w:tc>
          <w:tcPr>
            <w:tcW w:w="1530" w:type="dxa"/>
            <w:tcBorders>
              <w:top w:val="nil"/>
              <w:left w:val="nil"/>
              <w:bottom w:val="single" w:color="auto" w:sz="4" w:space="0"/>
              <w:right w:val="single" w:color="auto" w:sz="4" w:space="0"/>
            </w:tcBorders>
            <w:shd w:val="clear" w:color="000000" w:fill="AEAAAA"/>
          </w:tcPr>
          <w:p w:rsidRPr="002218D4" w:rsidR="002218D4" w:rsidP="002218D4" w:rsidRDefault="002218D4" w14:paraId="3F70490E" w14:textId="77777777">
            <w:pPr>
              <w:jc w:val="center"/>
              <w:rPr>
                <w:rFonts w:ascii="Arial" w:hAnsi="Arial" w:eastAsia="Times New Roman" w:cs="Arial"/>
                <w:color w:val="000000"/>
                <w:sz w:val="20"/>
                <w:szCs w:val="20"/>
              </w:rPr>
            </w:pPr>
          </w:p>
        </w:tc>
      </w:tr>
      <w:tr w:rsidRPr="00E62507" w:rsidR="002218D4" w:rsidTr="00233714" w14:paraId="1C96B330" w14:textId="77777777">
        <w:trPr>
          <w:trHeight w:val="300"/>
        </w:trPr>
        <w:tc>
          <w:tcPr>
            <w:tcW w:w="1913" w:type="dxa"/>
            <w:tcBorders>
              <w:top w:val="nil"/>
              <w:left w:val="single" w:color="auto" w:sz="4" w:space="0"/>
              <w:bottom w:val="single" w:color="auto" w:sz="4" w:space="0"/>
              <w:right w:val="single" w:color="auto" w:sz="4" w:space="0"/>
            </w:tcBorders>
            <w:shd w:val="clear" w:color="000000" w:fill="A5A5A5"/>
            <w:noWrap/>
            <w:vAlign w:val="center"/>
            <w:hideMark/>
          </w:tcPr>
          <w:p w:rsidRPr="002218D4" w:rsidR="002218D4" w:rsidP="002218D4" w:rsidRDefault="002218D4" w14:paraId="5305F75D" w14:textId="24A7F478">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A5A5A5"/>
            <w:vAlign w:val="center"/>
            <w:hideMark/>
          </w:tcPr>
          <w:p w:rsidRPr="002218D4" w:rsidR="002218D4" w:rsidP="002218D4" w:rsidRDefault="002218D4" w14:paraId="26EF9689" w14:textId="5A2E1D4D">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clockhand</w:t>
            </w:r>
            <w:proofErr w:type="spellEnd"/>
          </w:p>
        </w:tc>
        <w:tc>
          <w:tcPr>
            <w:tcW w:w="4858" w:type="dxa"/>
            <w:tcBorders>
              <w:top w:val="nil"/>
              <w:left w:val="nil"/>
              <w:bottom w:val="single" w:color="auto" w:sz="4" w:space="0"/>
              <w:right w:val="single" w:color="auto" w:sz="4" w:space="0"/>
            </w:tcBorders>
            <w:shd w:val="clear" w:color="000000" w:fill="A5A5A5"/>
            <w:vAlign w:val="center"/>
            <w:hideMark/>
          </w:tcPr>
          <w:p w:rsidRPr="002218D4" w:rsidR="002218D4" w:rsidP="002218D4" w:rsidRDefault="002218D4" w14:paraId="506EC0E3" w14:textId="0D8022F0">
            <w:pPr>
              <w:rPr>
                <w:rFonts w:ascii="Arial" w:hAnsi="Arial" w:eastAsia="Times New Roman" w:cs="Arial"/>
                <w:bCs/>
                <w:color w:val="000000"/>
                <w:sz w:val="20"/>
                <w:szCs w:val="20"/>
              </w:rPr>
            </w:pPr>
            <w:r w:rsidRPr="002218D4">
              <w:rPr>
                <w:rFonts w:ascii="Arial" w:hAnsi="Arial" w:eastAsia="Times New Roman" w:cs="Arial"/>
                <w:bCs/>
                <w:color w:val="000000"/>
                <w:sz w:val="20"/>
                <w:szCs w:val="20"/>
              </w:rPr>
              <w:t>Presence of the two hands</w:t>
            </w:r>
          </w:p>
        </w:tc>
        <w:tc>
          <w:tcPr>
            <w:tcW w:w="1530" w:type="dxa"/>
            <w:tcBorders>
              <w:top w:val="nil"/>
              <w:left w:val="nil"/>
              <w:bottom w:val="single" w:color="auto" w:sz="4" w:space="0"/>
              <w:right w:val="single" w:color="auto" w:sz="4" w:space="0"/>
            </w:tcBorders>
            <w:shd w:val="clear" w:color="000000" w:fill="AEAAAA"/>
          </w:tcPr>
          <w:p w:rsidRPr="002218D4" w:rsidR="002218D4" w:rsidP="002218D4" w:rsidRDefault="002218D4" w14:paraId="43EAAA5E" w14:textId="77777777">
            <w:pPr>
              <w:jc w:val="center"/>
              <w:rPr>
                <w:rFonts w:ascii="Arial" w:hAnsi="Arial" w:eastAsia="Times New Roman" w:cs="Arial"/>
                <w:color w:val="000000"/>
                <w:sz w:val="20"/>
                <w:szCs w:val="20"/>
              </w:rPr>
            </w:pPr>
          </w:p>
        </w:tc>
      </w:tr>
      <w:tr w:rsidRPr="00E62507" w:rsidR="002218D4" w:rsidTr="00233714" w14:paraId="3CEEB6BB" w14:textId="77777777">
        <w:trPr>
          <w:trHeight w:val="300"/>
        </w:trPr>
        <w:tc>
          <w:tcPr>
            <w:tcW w:w="1913" w:type="dxa"/>
            <w:tcBorders>
              <w:top w:val="nil"/>
              <w:left w:val="single" w:color="auto" w:sz="4" w:space="0"/>
              <w:bottom w:val="single" w:color="auto" w:sz="4" w:space="0"/>
              <w:right w:val="single" w:color="auto" w:sz="4" w:space="0"/>
            </w:tcBorders>
            <w:shd w:val="clear" w:color="000000" w:fill="A5A5A5"/>
            <w:noWrap/>
            <w:vAlign w:val="center"/>
            <w:hideMark/>
          </w:tcPr>
          <w:p w:rsidRPr="002218D4" w:rsidR="002218D4" w:rsidP="002218D4" w:rsidRDefault="002218D4" w14:paraId="5C650683" w14:textId="4606DC75">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A5A5A5"/>
            <w:vAlign w:val="center"/>
            <w:hideMark/>
          </w:tcPr>
          <w:p w:rsidRPr="002218D4" w:rsidR="002218D4" w:rsidP="002218D4" w:rsidRDefault="002218D4" w14:paraId="2AB7B3C5" w14:textId="24B85796">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clocktime</w:t>
            </w:r>
            <w:proofErr w:type="spellEnd"/>
          </w:p>
        </w:tc>
        <w:tc>
          <w:tcPr>
            <w:tcW w:w="4858" w:type="dxa"/>
            <w:tcBorders>
              <w:top w:val="nil"/>
              <w:left w:val="nil"/>
              <w:bottom w:val="single" w:color="auto" w:sz="4" w:space="0"/>
              <w:right w:val="single" w:color="auto" w:sz="4" w:space="0"/>
            </w:tcBorders>
            <w:shd w:val="clear" w:color="000000" w:fill="A5A5A5"/>
            <w:vAlign w:val="center"/>
            <w:hideMark/>
          </w:tcPr>
          <w:p w:rsidRPr="002218D4" w:rsidR="002218D4" w:rsidP="002218D4" w:rsidRDefault="002218D4" w14:paraId="647860C9" w14:textId="089E213D">
            <w:pPr>
              <w:rPr>
                <w:rFonts w:ascii="Arial" w:hAnsi="Arial" w:eastAsia="Times New Roman" w:cs="Arial"/>
                <w:bCs/>
                <w:color w:val="000000"/>
                <w:sz w:val="20"/>
                <w:szCs w:val="20"/>
              </w:rPr>
            </w:pPr>
            <w:r w:rsidRPr="002218D4">
              <w:rPr>
                <w:rFonts w:ascii="Arial" w:hAnsi="Arial" w:eastAsia="Times New Roman" w:cs="Arial"/>
                <w:bCs/>
                <w:color w:val="000000"/>
                <w:sz w:val="20"/>
                <w:szCs w:val="20"/>
              </w:rPr>
              <w:t>Presence of the two hands, set to 10 after 11</w:t>
            </w:r>
          </w:p>
        </w:tc>
        <w:tc>
          <w:tcPr>
            <w:tcW w:w="1530" w:type="dxa"/>
            <w:tcBorders>
              <w:top w:val="nil"/>
              <w:left w:val="nil"/>
              <w:bottom w:val="single" w:color="auto" w:sz="4" w:space="0"/>
              <w:right w:val="single" w:color="auto" w:sz="4" w:space="0"/>
            </w:tcBorders>
            <w:shd w:val="clear" w:color="000000" w:fill="AEAAAA"/>
          </w:tcPr>
          <w:p w:rsidRPr="002218D4" w:rsidR="002218D4" w:rsidP="002218D4" w:rsidRDefault="002218D4" w14:paraId="7925DF26" w14:textId="77777777">
            <w:pPr>
              <w:jc w:val="center"/>
              <w:rPr>
                <w:rFonts w:ascii="Arial" w:hAnsi="Arial" w:eastAsia="Times New Roman" w:cs="Arial"/>
                <w:color w:val="000000"/>
                <w:sz w:val="20"/>
                <w:szCs w:val="20"/>
              </w:rPr>
            </w:pPr>
          </w:p>
        </w:tc>
      </w:tr>
      <w:tr w:rsidRPr="00E62507" w:rsidR="002218D4" w:rsidTr="00233714" w14:paraId="2B14B172" w14:textId="77777777">
        <w:trPr>
          <w:trHeight w:val="300"/>
        </w:trPr>
        <w:tc>
          <w:tcPr>
            <w:tcW w:w="1913" w:type="dxa"/>
            <w:tcBorders>
              <w:top w:val="nil"/>
              <w:left w:val="single" w:color="auto" w:sz="4" w:space="0"/>
              <w:bottom w:val="single" w:color="auto" w:sz="4" w:space="0"/>
              <w:right w:val="single" w:color="auto" w:sz="4" w:space="0"/>
            </w:tcBorders>
            <w:shd w:val="clear" w:color="000000" w:fill="A5A5A5"/>
            <w:noWrap/>
            <w:vAlign w:val="center"/>
            <w:hideMark/>
          </w:tcPr>
          <w:p w:rsidRPr="002218D4" w:rsidR="002218D4" w:rsidP="002218D4" w:rsidRDefault="002218D4" w14:paraId="2CE4FC93" w14:textId="53468E95">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A5A5A5"/>
            <w:vAlign w:val="center"/>
            <w:hideMark/>
          </w:tcPr>
          <w:p w:rsidRPr="002218D4" w:rsidR="002218D4" w:rsidP="002218D4" w:rsidRDefault="002218D4" w14:paraId="67BA68AB" w14:textId="1B97EA9F">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digitscor</w:t>
            </w:r>
            <w:proofErr w:type="spellEnd"/>
          </w:p>
        </w:tc>
        <w:tc>
          <w:tcPr>
            <w:tcW w:w="4858" w:type="dxa"/>
            <w:tcBorders>
              <w:top w:val="nil"/>
              <w:left w:val="nil"/>
              <w:bottom w:val="single" w:color="auto" w:sz="4" w:space="0"/>
              <w:right w:val="single" w:color="auto" w:sz="4" w:space="0"/>
            </w:tcBorders>
            <w:shd w:val="clear" w:color="000000" w:fill="A5A5A5"/>
            <w:vAlign w:val="center"/>
            <w:hideMark/>
          </w:tcPr>
          <w:p w:rsidRPr="002218D4" w:rsidR="002218D4" w:rsidP="002218D4" w:rsidRDefault="002218D4" w14:paraId="754E5D15" w14:textId="4CB28C38">
            <w:pPr>
              <w:rPr>
                <w:rFonts w:ascii="Arial" w:hAnsi="Arial" w:eastAsia="Times New Roman" w:cs="Arial"/>
                <w:bCs/>
                <w:color w:val="000000"/>
                <w:sz w:val="20"/>
                <w:szCs w:val="20"/>
              </w:rPr>
            </w:pPr>
            <w:r w:rsidRPr="002218D4">
              <w:rPr>
                <w:rFonts w:ascii="Arial" w:hAnsi="Arial" w:eastAsia="Times New Roman" w:cs="Arial"/>
                <w:bCs/>
                <w:color w:val="000000"/>
                <w:sz w:val="20"/>
                <w:szCs w:val="20"/>
              </w:rPr>
              <w:t>WAIS-R Digit Symbol Total Correct</w:t>
            </w:r>
          </w:p>
        </w:tc>
        <w:tc>
          <w:tcPr>
            <w:tcW w:w="1530" w:type="dxa"/>
            <w:tcBorders>
              <w:top w:val="nil"/>
              <w:left w:val="nil"/>
              <w:bottom w:val="single" w:color="auto" w:sz="4" w:space="0"/>
              <w:right w:val="single" w:color="auto" w:sz="4" w:space="0"/>
            </w:tcBorders>
            <w:shd w:val="clear" w:color="000000" w:fill="AEAAAA"/>
            <w:vAlign w:val="bottom"/>
          </w:tcPr>
          <w:p w:rsidRPr="002218D4" w:rsidR="002218D4" w:rsidP="002218D4" w:rsidRDefault="002218D4" w14:paraId="5A55DD39" w14:textId="15ADF8B5">
            <w:pPr>
              <w:jc w:val="center"/>
              <w:rPr>
                <w:rFonts w:ascii="Arial" w:hAnsi="Arial" w:eastAsia="Times New Roman" w:cs="Arial"/>
                <w:color w:val="000000"/>
                <w:sz w:val="20"/>
                <w:szCs w:val="20"/>
              </w:rPr>
            </w:pPr>
            <w:r w:rsidRPr="002218D4">
              <w:rPr>
                <w:rFonts w:ascii="Arial" w:hAnsi="Arial" w:eastAsia="Times New Roman" w:cs="Arial"/>
                <w:color w:val="000000"/>
                <w:sz w:val="20"/>
                <w:szCs w:val="20"/>
              </w:rPr>
              <w:t>F1</w:t>
            </w:r>
          </w:p>
        </w:tc>
      </w:tr>
      <w:tr w:rsidRPr="00E62507" w:rsidR="002218D4" w:rsidTr="00233714" w14:paraId="24E106C0" w14:textId="77777777">
        <w:trPr>
          <w:trHeight w:val="300"/>
        </w:trPr>
        <w:tc>
          <w:tcPr>
            <w:tcW w:w="1913" w:type="dxa"/>
            <w:tcBorders>
              <w:top w:val="nil"/>
              <w:left w:val="single" w:color="auto" w:sz="4" w:space="0"/>
              <w:bottom w:val="single" w:color="auto" w:sz="4" w:space="0"/>
              <w:right w:val="single" w:color="auto" w:sz="4" w:space="0"/>
            </w:tcBorders>
            <w:shd w:val="clear" w:color="000000" w:fill="A5A5A5"/>
            <w:noWrap/>
            <w:vAlign w:val="center"/>
            <w:hideMark/>
          </w:tcPr>
          <w:p w:rsidRPr="002218D4" w:rsidR="002218D4" w:rsidP="002218D4" w:rsidRDefault="002218D4" w14:paraId="53E81ECE" w14:textId="611036C6">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A5A5A5"/>
            <w:vAlign w:val="center"/>
            <w:hideMark/>
          </w:tcPr>
          <w:p w:rsidRPr="002218D4" w:rsidR="002218D4" w:rsidP="002218D4" w:rsidRDefault="002218D4" w14:paraId="0AF2AE1D" w14:textId="445CE6EC">
            <w:pPr>
              <w:rPr>
                <w:rFonts w:ascii="Arial" w:hAnsi="Arial" w:eastAsia="Times New Roman" w:cs="Arial"/>
                <w:bCs/>
                <w:color w:val="000000"/>
                <w:sz w:val="20"/>
                <w:szCs w:val="20"/>
              </w:rPr>
            </w:pPr>
            <w:r w:rsidRPr="002218D4">
              <w:rPr>
                <w:rFonts w:ascii="Arial" w:hAnsi="Arial" w:eastAsia="Times New Roman" w:cs="Arial"/>
                <w:bCs/>
                <w:color w:val="000000"/>
                <w:sz w:val="20"/>
                <w:szCs w:val="20"/>
              </w:rPr>
              <w:t>q13score</w:t>
            </w:r>
          </w:p>
        </w:tc>
        <w:tc>
          <w:tcPr>
            <w:tcW w:w="4858" w:type="dxa"/>
            <w:tcBorders>
              <w:top w:val="nil"/>
              <w:left w:val="nil"/>
              <w:bottom w:val="single" w:color="auto" w:sz="4" w:space="0"/>
              <w:right w:val="single" w:color="auto" w:sz="4" w:space="0"/>
            </w:tcBorders>
            <w:shd w:val="clear" w:color="000000" w:fill="A5A5A5"/>
            <w:vAlign w:val="center"/>
            <w:hideMark/>
          </w:tcPr>
          <w:p w:rsidRPr="002218D4" w:rsidR="002218D4" w:rsidP="002218D4" w:rsidRDefault="002218D4" w14:paraId="1B0E49E2" w14:textId="02781418">
            <w:pPr>
              <w:rPr>
                <w:rFonts w:ascii="Arial" w:hAnsi="Arial" w:eastAsia="Times New Roman" w:cs="Arial"/>
                <w:bCs/>
                <w:color w:val="000000"/>
                <w:sz w:val="20"/>
                <w:szCs w:val="20"/>
              </w:rPr>
            </w:pPr>
            <w:r w:rsidRPr="002218D4">
              <w:rPr>
                <w:rFonts w:ascii="Arial" w:hAnsi="Arial" w:cs="Arial"/>
                <w:bCs/>
                <w:color w:val="000000"/>
                <w:sz w:val="20"/>
                <w:szCs w:val="20"/>
              </w:rPr>
              <w:t>ADAS-Cog: Number cancellation task</w:t>
            </w:r>
          </w:p>
        </w:tc>
        <w:tc>
          <w:tcPr>
            <w:tcW w:w="1530" w:type="dxa"/>
            <w:tcBorders>
              <w:top w:val="nil"/>
              <w:left w:val="nil"/>
              <w:bottom w:val="single" w:color="auto" w:sz="4" w:space="0"/>
              <w:right w:val="single" w:color="auto" w:sz="4" w:space="0"/>
            </w:tcBorders>
            <w:shd w:val="clear" w:color="000000" w:fill="AEAAAA"/>
            <w:vAlign w:val="bottom"/>
          </w:tcPr>
          <w:p w:rsidRPr="002218D4" w:rsidR="002218D4" w:rsidP="002218D4" w:rsidRDefault="002218D4" w14:paraId="0E351130" w14:textId="5CC131F1">
            <w:pPr>
              <w:jc w:val="center"/>
              <w:rPr>
                <w:rFonts w:ascii="Arial" w:hAnsi="Arial" w:eastAsia="Times New Roman" w:cs="Arial"/>
                <w:color w:val="000000"/>
                <w:sz w:val="20"/>
                <w:szCs w:val="20"/>
              </w:rPr>
            </w:pPr>
            <w:r w:rsidRPr="002218D4">
              <w:rPr>
                <w:rFonts w:ascii="Arial" w:hAnsi="Arial" w:eastAsia="Times New Roman" w:cs="Arial"/>
                <w:color w:val="000000"/>
                <w:sz w:val="20"/>
                <w:szCs w:val="20"/>
              </w:rPr>
              <w:t>F1</w:t>
            </w:r>
          </w:p>
        </w:tc>
      </w:tr>
      <w:tr w:rsidRPr="00E62507" w:rsidR="002218D4" w:rsidTr="00233714" w14:paraId="3E687194" w14:textId="77777777">
        <w:trPr>
          <w:trHeight w:val="300"/>
        </w:trPr>
        <w:tc>
          <w:tcPr>
            <w:tcW w:w="1913" w:type="dxa"/>
            <w:tcBorders>
              <w:top w:val="nil"/>
              <w:left w:val="single" w:color="auto" w:sz="4" w:space="0"/>
              <w:bottom w:val="single" w:color="auto" w:sz="4" w:space="0"/>
              <w:right w:val="single" w:color="auto" w:sz="4" w:space="0"/>
            </w:tcBorders>
            <w:shd w:val="clear" w:color="000000" w:fill="B4C6E7"/>
            <w:noWrap/>
            <w:vAlign w:val="bottom"/>
            <w:hideMark/>
          </w:tcPr>
          <w:p w:rsidRPr="002218D4" w:rsidR="002218D4" w:rsidP="002218D4" w:rsidRDefault="002218D4" w14:paraId="67CCC2F2" w14:textId="4806B87C">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B4C6E7"/>
            <w:noWrap/>
            <w:vAlign w:val="bottom"/>
            <w:hideMark/>
          </w:tcPr>
          <w:p w:rsidRPr="002218D4" w:rsidR="002218D4" w:rsidP="002218D4" w:rsidRDefault="002218D4" w14:paraId="355FBDE4" w14:textId="6DF7A282">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absmeas</w:t>
            </w:r>
            <w:proofErr w:type="spellEnd"/>
          </w:p>
        </w:tc>
        <w:tc>
          <w:tcPr>
            <w:tcW w:w="4858" w:type="dxa"/>
            <w:tcBorders>
              <w:top w:val="nil"/>
              <w:left w:val="nil"/>
              <w:bottom w:val="single" w:color="auto" w:sz="4" w:space="0"/>
              <w:right w:val="single" w:color="auto" w:sz="4" w:space="0"/>
            </w:tcBorders>
            <w:shd w:val="clear" w:color="000000" w:fill="B4C6E7"/>
            <w:noWrap/>
            <w:vAlign w:val="bottom"/>
            <w:hideMark/>
          </w:tcPr>
          <w:p w:rsidRPr="002218D4" w:rsidR="002218D4" w:rsidP="002218D4" w:rsidRDefault="002218D4" w14:paraId="3504B6F6" w14:textId="508A6AD4">
            <w:pPr>
              <w:rPr>
                <w:rFonts w:ascii="Arial" w:hAnsi="Arial" w:eastAsia="Times New Roman" w:cs="Arial"/>
                <w:bCs/>
                <w:color w:val="000000"/>
                <w:sz w:val="20"/>
                <w:szCs w:val="20"/>
              </w:rPr>
            </w:pPr>
            <w:r w:rsidRPr="002218D4">
              <w:rPr>
                <w:rFonts w:ascii="Arial" w:hAnsi="Arial" w:eastAsia="Times New Roman" w:cs="Arial"/>
                <w:bCs/>
                <w:color w:val="000000"/>
                <w:sz w:val="20"/>
                <w:szCs w:val="20"/>
              </w:rPr>
              <w:t>MoCA Abstraction: watch-ruler</w:t>
            </w:r>
          </w:p>
        </w:tc>
        <w:tc>
          <w:tcPr>
            <w:tcW w:w="1530" w:type="dxa"/>
            <w:tcBorders>
              <w:top w:val="nil"/>
              <w:left w:val="nil"/>
              <w:bottom w:val="single" w:color="auto" w:sz="4" w:space="0"/>
              <w:right w:val="single" w:color="auto" w:sz="4" w:space="0"/>
            </w:tcBorders>
            <w:shd w:val="clear" w:color="000000" w:fill="B4C6E7"/>
          </w:tcPr>
          <w:p w:rsidRPr="002218D4" w:rsidR="002218D4" w:rsidP="002218D4" w:rsidRDefault="002218D4" w14:paraId="10EBBAC2" w14:textId="77777777">
            <w:pPr>
              <w:jc w:val="center"/>
              <w:rPr>
                <w:rFonts w:ascii="Arial" w:hAnsi="Arial" w:eastAsia="Times New Roman" w:cs="Arial"/>
                <w:bCs/>
                <w:color w:val="000000"/>
                <w:sz w:val="20"/>
                <w:szCs w:val="20"/>
              </w:rPr>
            </w:pPr>
          </w:p>
        </w:tc>
      </w:tr>
      <w:tr w:rsidRPr="00E62507" w:rsidR="002218D4" w:rsidTr="00233714" w14:paraId="3901F3E6" w14:textId="77777777">
        <w:trPr>
          <w:trHeight w:val="300"/>
        </w:trPr>
        <w:tc>
          <w:tcPr>
            <w:tcW w:w="1913" w:type="dxa"/>
            <w:tcBorders>
              <w:top w:val="nil"/>
              <w:left w:val="single" w:color="auto" w:sz="4" w:space="0"/>
              <w:bottom w:val="single" w:color="auto" w:sz="4" w:space="0"/>
              <w:right w:val="single" w:color="auto" w:sz="4" w:space="0"/>
            </w:tcBorders>
            <w:shd w:val="clear" w:color="000000" w:fill="B4C6E7"/>
            <w:noWrap/>
            <w:vAlign w:val="bottom"/>
            <w:hideMark/>
          </w:tcPr>
          <w:p w:rsidRPr="002218D4" w:rsidR="002218D4" w:rsidP="002218D4" w:rsidRDefault="002218D4" w14:paraId="47DA1115" w14:textId="1C78A6BA">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B4C6E7"/>
            <w:noWrap/>
            <w:vAlign w:val="bottom"/>
            <w:hideMark/>
          </w:tcPr>
          <w:p w:rsidRPr="002218D4" w:rsidR="002218D4" w:rsidP="002218D4" w:rsidRDefault="002218D4" w14:paraId="13CE3610" w14:textId="45428267">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abstran</w:t>
            </w:r>
            <w:proofErr w:type="spellEnd"/>
          </w:p>
        </w:tc>
        <w:tc>
          <w:tcPr>
            <w:tcW w:w="4858" w:type="dxa"/>
            <w:tcBorders>
              <w:top w:val="nil"/>
              <w:left w:val="nil"/>
              <w:bottom w:val="single" w:color="auto" w:sz="4" w:space="0"/>
              <w:right w:val="single" w:color="auto" w:sz="4" w:space="0"/>
            </w:tcBorders>
            <w:shd w:val="clear" w:color="000000" w:fill="B4C6E7"/>
            <w:noWrap/>
            <w:vAlign w:val="bottom"/>
            <w:hideMark/>
          </w:tcPr>
          <w:p w:rsidRPr="002218D4" w:rsidR="002218D4" w:rsidP="002218D4" w:rsidRDefault="002218D4" w14:paraId="68FCB8B6" w14:textId="21092547">
            <w:pPr>
              <w:rPr>
                <w:rFonts w:ascii="Arial" w:hAnsi="Arial" w:eastAsia="Times New Roman" w:cs="Arial"/>
                <w:bCs/>
                <w:color w:val="000000"/>
                <w:sz w:val="20"/>
                <w:szCs w:val="20"/>
              </w:rPr>
            </w:pPr>
            <w:r w:rsidRPr="002218D4">
              <w:rPr>
                <w:rFonts w:ascii="Arial" w:hAnsi="Arial" w:eastAsia="Times New Roman" w:cs="Arial"/>
                <w:bCs/>
                <w:color w:val="000000"/>
                <w:sz w:val="20"/>
                <w:szCs w:val="20"/>
              </w:rPr>
              <w:t>MoCA Abstraction: train-bicycle</w:t>
            </w:r>
          </w:p>
        </w:tc>
        <w:tc>
          <w:tcPr>
            <w:tcW w:w="1530" w:type="dxa"/>
            <w:tcBorders>
              <w:top w:val="nil"/>
              <w:left w:val="nil"/>
              <w:bottom w:val="single" w:color="auto" w:sz="4" w:space="0"/>
              <w:right w:val="single" w:color="auto" w:sz="4" w:space="0"/>
            </w:tcBorders>
            <w:shd w:val="clear" w:color="000000" w:fill="B4C6E7"/>
          </w:tcPr>
          <w:p w:rsidRPr="002218D4" w:rsidR="002218D4" w:rsidP="002218D4" w:rsidRDefault="002218D4" w14:paraId="42470119" w14:textId="77777777">
            <w:pPr>
              <w:jc w:val="center"/>
              <w:rPr>
                <w:rFonts w:ascii="Arial" w:hAnsi="Arial" w:eastAsia="Times New Roman" w:cs="Arial"/>
                <w:bCs/>
                <w:color w:val="000000"/>
                <w:sz w:val="20"/>
                <w:szCs w:val="20"/>
              </w:rPr>
            </w:pPr>
          </w:p>
        </w:tc>
      </w:tr>
      <w:tr w:rsidRPr="00E62507" w:rsidR="002218D4" w:rsidTr="00233714" w14:paraId="0464ED7C" w14:textId="77777777">
        <w:trPr>
          <w:trHeight w:val="300"/>
        </w:trPr>
        <w:tc>
          <w:tcPr>
            <w:tcW w:w="1913" w:type="dxa"/>
            <w:tcBorders>
              <w:top w:val="nil"/>
              <w:left w:val="single" w:color="auto" w:sz="4" w:space="0"/>
              <w:bottom w:val="single" w:color="auto" w:sz="4" w:space="0"/>
              <w:right w:val="single" w:color="auto" w:sz="4" w:space="0"/>
            </w:tcBorders>
            <w:shd w:val="clear" w:color="000000" w:fill="B4C6E7"/>
            <w:noWrap/>
            <w:vAlign w:val="bottom"/>
            <w:hideMark/>
          </w:tcPr>
          <w:p w:rsidRPr="002218D4" w:rsidR="002218D4" w:rsidP="002218D4" w:rsidRDefault="002218D4" w14:paraId="1AF693E7" w14:textId="39F43773">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B4C6E7"/>
            <w:noWrap/>
            <w:vAlign w:val="bottom"/>
            <w:hideMark/>
          </w:tcPr>
          <w:p w:rsidRPr="002218D4" w:rsidR="002218D4" w:rsidP="002218D4" w:rsidRDefault="002218D4" w14:paraId="0094B421" w14:textId="3F1AB6A5">
            <w:pPr>
              <w:rPr>
                <w:rFonts w:ascii="Arial" w:hAnsi="Arial" w:eastAsia="Times New Roman" w:cs="Arial"/>
                <w:bCs/>
                <w:color w:val="000000"/>
                <w:sz w:val="20"/>
                <w:szCs w:val="20"/>
              </w:rPr>
            </w:pPr>
            <w:r w:rsidRPr="002218D4">
              <w:rPr>
                <w:rFonts w:ascii="Arial" w:hAnsi="Arial" w:eastAsia="Times New Roman" w:cs="Arial"/>
                <w:bCs/>
                <w:color w:val="000000"/>
                <w:sz w:val="20"/>
                <w:szCs w:val="20"/>
              </w:rPr>
              <w:t>trails</w:t>
            </w:r>
          </w:p>
        </w:tc>
        <w:tc>
          <w:tcPr>
            <w:tcW w:w="4858" w:type="dxa"/>
            <w:tcBorders>
              <w:top w:val="nil"/>
              <w:left w:val="nil"/>
              <w:bottom w:val="single" w:color="auto" w:sz="4" w:space="0"/>
              <w:right w:val="single" w:color="auto" w:sz="4" w:space="0"/>
            </w:tcBorders>
            <w:shd w:val="clear" w:color="000000" w:fill="B4C6E7"/>
            <w:noWrap/>
            <w:vAlign w:val="bottom"/>
            <w:hideMark/>
          </w:tcPr>
          <w:p w:rsidRPr="002218D4" w:rsidR="002218D4" w:rsidP="002218D4" w:rsidRDefault="002218D4" w14:paraId="63CEF3BC" w14:textId="192B20A4">
            <w:pPr>
              <w:rPr>
                <w:rFonts w:ascii="Arial" w:hAnsi="Arial" w:eastAsia="Times New Roman" w:cs="Arial"/>
                <w:bCs/>
                <w:color w:val="000000"/>
                <w:sz w:val="20"/>
                <w:szCs w:val="20"/>
              </w:rPr>
            </w:pPr>
            <w:r w:rsidRPr="002218D4">
              <w:rPr>
                <w:rFonts w:ascii="Arial" w:hAnsi="Arial" w:eastAsia="Times New Roman" w:cs="Arial"/>
                <w:bCs/>
                <w:color w:val="000000"/>
                <w:sz w:val="20"/>
                <w:szCs w:val="20"/>
              </w:rPr>
              <w:t>MoCA Trails</w:t>
            </w:r>
          </w:p>
        </w:tc>
        <w:tc>
          <w:tcPr>
            <w:tcW w:w="1530" w:type="dxa"/>
            <w:tcBorders>
              <w:top w:val="nil"/>
              <w:left w:val="nil"/>
              <w:bottom w:val="single" w:color="auto" w:sz="4" w:space="0"/>
              <w:right w:val="single" w:color="auto" w:sz="4" w:space="0"/>
            </w:tcBorders>
            <w:shd w:val="clear" w:color="000000" w:fill="B4C6E7"/>
          </w:tcPr>
          <w:p w:rsidRPr="002218D4" w:rsidR="002218D4" w:rsidP="002218D4" w:rsidRDefault="002218D4" w14:paraId="15695169" w14:textId="77777777">
            <w:pPr>
              <w:jc w:val="center"/>
              <w:rPr>
                <w:rFonts w:ascii="Arial" w:hAnsi="Arial" w:eastAsia="Times New Roman" w:cs="Arial"/>
                <w:bCs/>
                <w:color w:val="000000"/>
                <w:sz w:val="20"/>
                <w:szCs w:val="20"/>
              </w:rPr>
            </w:pPr>
          </w:p>
        </w:tc>
      </w:tr>
      <w:tr w:rsidRPr="00E62507" w:rsidR="002218D4" w:rsidTr="00233714" w14:paraId="75B3C626" w14:textId="77777777">
        <w:trPr>
          <w:trHeight w:val="300"/>
        </w:trPr>
        <w:tc>
          <w:tcPr>
            <w:tcW w:w="1913" w:type="dxa"/>
            <w:tcBorders>
              <w:top w:val="nil"/>
              <w:left w:val="single" w:color="auto" w:sz="4" w:space="0"/>
              <w:bottom w:val="single" w:color="auto" w:sz="4" w:space="0"/>
              <w:right w:val="single" w:color="auto" w:sz="4" w:space="0"/>
            </w:tcBorders>
            <w:shd w:val="clear" w:color="000000" w:fill="B4C6E7"/>
            <w:noWrap/>
            <w:vAlign w:val="bottom"/>
            <w:hideMark/>
          </w:tcPr>
          <w:p w:rsidRPr="002218D4" w:rsidR="002218D4" w:rsidP="002218D4" w:rsidRDefault="002218D4" w14:paraId="2EF75456" w14:textId="7DCD25A5">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B4C6E7"/>
            <w:noWrap/>
            <w:vAlign w:val="bottom"/>
            <w:hideMark/>
          </w:tcPr>
          <w:p w:rsidRPr="002218D4" w:rsidR="002218D4" w:rsidP="002218D4" w:rsidRDefault="002218D4" w14:paraId="616B3A1C" w14:textId="66EE3A60">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digback</w:t>
            </w:r>
            <w:proofErr w:type="spellEnd"/>
          </w:p>
        </w:tc>
        <w:tc>
          <w:tcPr>
            <w:tcW w:w="4858" w:type="dxa"/>
            <w:tcBorders>
              <w:top w:val="nil"/>
              <w:left w:val="nil"/>
              <w:bottom w:val="single" w:color="auto" w:sz="4" w:space="0"/>
              <w:right w:val="single" w:color="auto" w:sz="4" w:space="0"/>
            </w:tcBorders>
            <w:shd w:val="clear" w:color="000000" w:fill="B4C6E7"/>
            <w:noWrap/>
            <w:vAlign w:val="center"/>
            <w:hideMark/>
          </w:tcPr>
          <w:p w:rsidRPr="002218D4" w:rsidR="002218D4" w:rsidP="002218D4" w:rsidRDefault="002218D4" w14:paraId="69A14053" w14:textId="7AA6C80D">
            <w:pPr>
              <w:rPr>
                <w:rFonts w:ascii="Arial" w:hAnsi="Arial" w:eastAsia="Times New Roman" w:cs="Arial"/>
                <w:bCs/>
                <w:color w:val="000000"/>
                <w:sz w:val="20"/>
                <w:szCs w:val="20"/>
              </w:rPr>
            </w:pPr>
            <w:r w:rsidRPr="002218D4">
              <w:rPr>
                <w:rFonts w:ascii="Arial" w:hAnsi="Arial" w:eastAsia="Times New Roman" w:cs="Arial"/>
                <w:bCs/>
                <w:color w:val="000000"/>
                <w:sz w:val="20"/>
                <w:szCs w:val="20"/>
              </w:rPr>
              <w:t>MoCA Digits Backward</w:t>
            </w:r>
          </w:p>
        </w:tc>
        <w:tc>
          <w:tcPr>
            <w:tcW w:w="1530" w:type="dxa"/>
            <w:tcBorders>
              <w:top w:val="nil"/>
              <w:left w:val="nil"/>
              <w:bottom w:val="single" w:color="auto" w:sz="4" w:space="0"/>
              <w:right w:val="single" w:color="auto" w:sz="4" w:space="0"/>
            </w:tcBorders>
            <w:shd w:val="clear" w:color="000000" w:fill="B4C6E7"/>
          </w:tcPr>
          <w:p w:rsidRPr="002218D4" w:rsidR="002218D4" w:rsidP="002218D4" w:rsidRDefault="002218D4" w14:paraId="6A2DAF87" w14:textId="77777777">
            <w:pPr>
              <w:jc w:val="center"/>
              <w:rPr>
                <w:rFonts w:ascii="Arial" w:hAnsi="Arial" w:eastAsia="Times New Roman" w:cs="Arial"/>
                <w:bCs/>
                <w:color w:val="000000"/>
                <w:sz w:val="20"/>
                <w:szCs w:val="20"/>
              </w:rPr>
            </w:pPr>
          </w:p>
        </w:tc>
      </w:tr>
      <w:tr w:rsidRPr="00E62507" w:rsidR="002218D4" w:rsidTr="00233714" w14:paraId="098E8FD8" w14:textId="77777777">
        <w:trPr>
          <w:trHeight w:val="300"/>
        </w:trPr>
        <w:tc>
          <w:tcPr>
            <w:tcW w:w="1913" w:type="dxa"/>
            <w:tcBorders>
              <w:top w:val="nil"/>
              <w:left w:val="single" w:color="auto" w:sz="4" w:space="0"/>
              <w:bottom w:val="single" w:color="auto" w:sz="4" w:space="0"/>
              <w:right w:val="single" w:color="auto" w:sz="4" w:space="0"/>
            </w:tcBorders>
            <w:shd w:val="clear" w:color="000000" w:fill="B4C6E7"/>
            <w:noWrap/>
            <w:vAlign w:val="bottom"/>
            <w:hideMark/>
          </w:tcPr>
          <w:p w:rsidRPr="002218D4" w:rsidR="002218D4" w:rsidP="002218D4" w:rsidRDefault="002218D4" w14:paraId="0CC5A687" w14:textId="4A739278">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B4C6E7"/>
            <w:noWrap/>
            <w:vAlign w:val="bottom"/>
            <w:hideMark/>
          </w:tcPr>
          <w:p w:rsidRPr="002218D4" w:rsidR="002218D4" w:rsidP="002218D4" w:rsidRDefault="002218D4" w14:paraId="1592534D" w14:textId="3CB60B2C">
            <w:pPr>
              <w:rPr>
                <w:rFonts w:ascii="Arial" w:hAnsi="Arial" w:eastAsia="Times New Roman" w:cs="Arial"/>
                <w:bCs/>
                <w:color w:val="000000"/>
                <w:sz w:val="20"/>
                <w:szCs w:val="20"/>
              </w:rPr>
            </w:pPr>
            <w:r w:rsidRPr="002218D4">
              <w:rPr>
                <w:rFonts w:ascii="Arial" w:hAnsi="Arial" w:eastAsia="Times New Roman" w:cs="Arial"/>
                <w:bCs/>
                <w:color w:val="000000"/>
                <w:sz w:val="20"/>
                <w:szCs w:val="20"/>
              </w:rPr>
              <w:t>serial</w:t>
            </w:r>
          </w:p>
        </w:tc>
        <w:tc>
          <w:tcPr>
            <w:tcW w:w="4858" w:type="dxa"/>
            <w:tcBorders>
              <w:top w:val="nil"/>
              <w:left w:val="nil"/>
              <w:bottom w:val="single" w:color="auto" w:sz="4" w:space="0"/>
              <w:right w:val="single" w:color="auto" w:sz="4" w:space="0"/>
            </w:tcBorders>
            <w:shd w:val="clear" w:color="000000" w:fill="B4C6E7"/>
            <w:noWrap/>
            <w:vAlign w:val="center"/>
            <w:hideMark/>
          </w:tcPr>
          <w:p w:rsidRPr="002218D4" w:rsidR="002218D4" w:rsidP="002218D4" w:rsidRDefault="002218D4" w14:paraId="299264AD" w14:textId="189A7124">
            <w:pPr>
              <w:rPr>
                <w:rFonts w:ascii="Arial" w:hAnsi="Arial" w:eastAsia="Times New Roman" w:cs="Arial"/>
                <w:bCs/>
                <w:color w:val="000000"/>
                <w:sz w:val="20"/>
                <w:szCs w:val="20"/>
              </w:rPr>
            </w:pPr>
            <w:r w:rsidRPr="002218D4">
              <w:rPr>
                <w:rFonts w:ascii="Arial" w:hAnsi="Arial" w:eastAsia="Times New Roman" w:cs="Arial"/>
                <w:bCs/>
                <w:color w:val="000000"/>
                <w:sz w:val="20"/>
                <w:szCs w:val="20"/>
              </w:rPr>
              <w:t>MoCA Serial 7 total</w:t>
            </w:r>
          </w:p>
        </w:tc>
        <w:tc>
          <w:tcPr>
            <w:tcW w:w="1530" w:type="dxa"/>
            <w:tcBorders>
              <w:top w:val="nil"/>
              <w:left w:val="nil"/>
              <w:bottom w:val="single" w:color="auto" w:sz="4" w:space="0"/>
              <w:right w:val="single" w:color="auto" w:sz="4" w:space="0"/>
            </w:tcBorders>
            <w:shd w:val="clear" w:color="000000" w:fill="B4C6E7"/>
          </w:tcPr>
          <w:p w:rsidRPr="002218D4" w:rsidR="002218D4" w:rsidP="002218D4" w:rsidRDefault="002218D4" w14:paraId="702D010F" w14:textId="77777777">
            <w:pPr>
              <w:jc w:val="center"/>
              <w:rPr>
                <w:rFonts w:ascii="Arial" w:hAnsi="Arial" w:eastAsia="Times New Roman" w:cs="Arial"/>
                <w:bCs/>
                <w:color w:val="000000"/>
                <w:sz w:val="20"/>
                <w:szCs w:val="20"/>
              </w:rPr>
            </w:pPr>
          </w:p>
        </w:tc>
      </w:tr>
      <w:tr w:rsidRPr="00E62507" w:rsidR="002218D4" w:rsidTr="00233714" w14:paraId="75A0EE9B" w14:textId="77777777">
        <w:trPr>
          <w:trHeight w:val="300"/>
        </w:trPr>
        <w:tc>
          <w:tcPr>
            <w:tcW w:w="1913" w:type="dxa"/>
            <w:tcBorders>
              <w:top w:val="nil"/>
              <w:left w:val="single" w:color="auto" w:sz="4" w:space="0"/>
              <w:bottom w:val="single" w:color="auto" w:sz="4" w:space="0"/>
              <w:right w:val="single" w:color="auto" w:sz="4" w:space="0"/>
            </w:tcBorders>
            <w:shd w:val="clear" w:color="000000" w:fill="B4C6E7"/>
            <w:noWrap/>
            <w:vAlign w:val="bottom"/>
            <w:hideMark/>
          </w:tcPr>
          <w:p w:rsidRPr="002218D4" w:rsidR="002218D4" w:rsidP="002218D4" w:rsidRDefault="002218D4" w14:paraId="3D30FA74" w14:textId="45AF8D5D">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B4C6E7"/>
            <w:noWrap/>
            <w:vAlign w:val="bottom"/>
            <w:hideMark/>
          </w:tcPr>
          <w:p w:rsidRPr="002218D4" w:rsidR="002218D4" w:rsidP="002218D4" w:rsidRDefault="002218D4" w14:paraId="1B051BB2" w14:textId="702C223F">
            <w:pPr>
              <w:rPr>
                <w:rFonts w:ascii="Arial" w:hAnsi="Arial" w:eastAsia="Times New Roman" w:cs="Arial"/>
                <w:bCs/>
                <w:color w:val="000000"/>
                <w:sz w:val="20"/>
                <w:szCs w:val="20"/>
              </w:rPr>
            </w:pPr>
            <w:proofErr w:type="spellStart"/>
            <w:r w:rsidRPr="002218D4">
              <w:rPr>
                <w:rFonts w:ascii="Arial" w:hAnsi="Arial" w:eastAsia="Times New Roman" w:cs="Arial"/>
                <w:bCs/>
                <w:color w:val="000000"/>
                <w:sz w:val="20"/>
                <w:szCs w:val="20"/>
              </w:rPr>
              <w:t>digfor</w:t>
            </w:r>
            <w:proofErr w:type="spellEnd"/>
          </w:p>
        </w:tc>
        <w:tc>
          <w:tcPr>
            <w:tcW w:w="4858" w:type="dxa"/>
            <w:tcBorders>
              <w:top w:val="nil"/>
              <w:left w:val="nil"/>
              <w:bottom w:val="single" w:color="auto" w:sz="4" w:space="0"/>
              <w:right w:val="single" w:color="auto" w:sz="4" w:space="0"/>
            </w:tcBorders>
            <w:shd w:val="clear" w:color="000000" w:fill="B4C6E7"/>
            <w:noWrap/>
            <w:vAlign w:val="center"/>
            <w:hideMark/>
          </w:tcPr>
          <w:p w:rsidRPr="002218D4" w:rsidR="002218D4" w:rsidP="002218D4" w:rsidRDefault="002218D4" w14:paraId="2E043031" w14:textId="4A961BEF">
            <w:pPr>
              <w:rPr>
                <w:rFonts w:ascii="Arial" w:hAnsi="Arial" w:eastAsia="Times New Roman" w:cs="Arial"/>
                <w:bCs/>
                <w:color w:val="000000"/>
                <w:sz w:val="20"/>
                <w:szCs w:val="20"/>
              </w:rPr>
            </w:pPr>
            <w:r w:rsidRPr="002218D4">
              <w:rPr>
                <w:rFonts w:ascii="Arial" w:hAnsi="Arial" w:eastAsia="Times New Roman" w:cs="Arial"/>
                <w:bCs/>
                <w:color w:val="000000"/>
                <w:sz w:val="20"/>
                <w:szCs w:val="20"/>
              </w:rPr>
              <w:t>MoCA Digits Forward</w:t>
            </w:r>
          </w:p>
        </w:tc>
        <w:tc>
          <w:tcPr>
            <w:tcW w:w="1530" w:type="dxa"/>
            <w:tcBorders>
              <w:top w:val="nil"/>
              <w:left w:val="nil"/>
              <w:bottom w:val="single" w:color="auto" w:sz="4" w:space="0"/>
              <w:right w:val="single" w:color="auto" w:sz="4" w:space="0"/>
            </w:tcBorders>
            <w:shd w:val="clear" w:color="000000" w:fill="B4C6E7"/>
          </w:tcPr>
          <w:p w:rsidRPr="002218D4" w:rsidR="002218D4" w:rsidP="002218D4" w:rsidRDefault="002218D4" w14:paraId="71B987F0" w14:textId="77777777">
            <w:pPr>
              <w:jc w:val="center"/>
              <w:rPr>
                <w:rFonts w:ascii="Arial" w:hAnsi="Arial" w:eastAsia="Times New Roman" w:cs="Arial"/>
                <w:bCs/>
                <w:color w:val="000000"/>
                <w:sz w:val="20"/>
                <w:szCs w:val="20"/>
              </w:rPr>
            </w:pPr>
          </w:p>
        </w:tc>
      </w:tr>
      <w:tr w:rsidRPr="00E62507" w:rsidR="002218D4" w:rsidTr="00233714" w14:paraId="659CC3DA" w14:textId="77777777">
        <w:trPr>
          <w:trHeight w:val="300"/>
        </w:trPr>
        <w:tc>
          <w:tcPr>
            <w:tcW w:w="1913" w:type="dxa"/>
            <w:tcBorders>
              <w:top w:val="nil"/>
              <w:left w:val="single" w:color="auto" w:sz="4" w:space="0"/>
              <w:bottom w:val="single" w:color="auto" w:sz="4" w:space="0"/>
              <w:right w:val="single" w:color="auto" w:sz="4" w:space="0"/>
            </w:tcBorders>
            <w:shd w:val="clear" w:color="000000" w:fill="B4C6E7"/>
            <w:noWrap/>
            <w:vAlign w:val="bottom"/>
            <w:hideMark/>
          </w:tcPr>
          <w:p w:rsidRPr="002218D4" w:rsidR="002218D4" w:rsidP="002218D4" w:rsidRDefault="002218D4" w14:paraId="39EEAA38" w14:textId="3AAC6E02">
            <w:pPr>
              <w:jc w:val="center"/>
              <w:rPr>
                <w:rFonts w:ascii="Arial" w:hAnsi="Arial" w:eastAsia="Times New Roman" w:cs="Arial"/>
                <w:bCs/>
                <w:color w:val="000000"/>
                <w:sz w:val="20"/>
                <w:szCs w:val="20"/>
              </w:rPr>
            </w:pPr>
            <w:r w:rsidRPr="002218D4">
              <w:rPr>
                <w:rFonts w:ascii="Arial" w:hAnsi="Arial" w:eastAsia="Times New Roman" w:cs="Arial"/>
                <w:bCs/>
                <w:color w:val="000000"/>
                <w:sz w:val="20"/>
                <w:szCs w:val="20"/>
              </w:rPr>
              <w:t>ADNI</w:t>
            </w:r>
          </w:p>
        </w:tc>
        <w:tc>
          <w:tcPr>
            <w:tcW w:w="1329" w:type="dxa"/>
            <w:tcBorders>
              <w:top w:val="nil"/>
              <w:left w:val="nil"/>
              <w:bottom w:val="single" w:color="auto" w:sz="4" w:space="0"/>
              <w:right w:val="single" w:color="auto" w:sz="4" w:space="0"/>
            </w:tcBorders>
            <w:shd w:val="clear" w:color="000000" w:fill="B4C6E7"/>
            <w:noWrap/>
            <w:vAlign w:val="bottom"/>
            <w:hideMark/>
          </w:tcPr>
          <w:p w:rsidRPr="002218D4" w:rsidR="002218D4" w:rsidP="002218D4" w:rsidRDefault="002218D4" w14:paraId="1404EE34" w14:textId="54B26680">
            <w:pPr>
              <w:rPr>
                <w:rFonts w:ascii="Arial" w:hAnsi="Arial" w:eastAsia="Times New Roman" w:cs="Arial"/>
                <w:bCs/>
                <w:color w:val="000000"/>
                <w:sz w:val="20"/>
                <w:szCs w:val="20"/>
              </w:rPr>
            </w:pPr>
            <w:r w:rsidRPr="002218D4">
              <w:rPr>
                <w:rFonts w:ascii="Arial" w:hAnsi="Arial" w:eastAsia="Times New Roman" w:cs="Arial"/>
                <w:bCs/>
                <w:color w:val="000000"/>
                <w:sz w:val="20"/>
                <w:szCs w:val="20"/>
              </w:rPr>
              <w:t>letters</w:t>
            </w:r>
          </w:p>
        </w:tc>
        <w:tc>
          <w:tcPr>
            <w:tcW w:w="4858" w:type="dxa"/>
            <w:tcBorders>
              <w:top w:val="nil"/>
              <w:left w:val="nil"/>
              <w:bottom w:val="single" w:color="auto" w:sz="4" w:space="0"/>
              <w:right w:val="single" w:color="auto" w:sz="4" w:space="0"/>
            </w:tcBorders>
            <w:shd w:val="clear" w:color="000000" w:fill="B4C6E7"/>
            <w:noWrap/>
            <w:vAlign w:val="center"/>
            <w:hideMark/>
          </w:tcPr>
          <w:p w:rsidRPr="002218D4" w:rsidR="002218D4" w:rsidP="002218D4" w:rsidRDefault="002218D4" w14:paraId="1C32FBC9" w14:textId="073E4E6B">
            <w:pPr>
              <w:rPr>
                <w:rFonts w:ascii="Arial" w:hAnsi="Arial" w:eastAsia="Times New Roman" w:cs="Arial"/>
                <w:bCs/>
                <w:color w:val="000000"/>
                <w:sz w:val="20"/>
                <w:szCs w:val="20"/>
              </w:rPr>
            </w:pPr>
            <w:r w:rsidRPr="002218D4">
              <w:rPr>
                <w:rFonts w:ascii="Arial" w:hAnsi="Arial" w:eastAsia="Times New Roman" w:cs="Arial"/>
                <w:bCs/>
                <w:color w:val="000000"/>
                <w:sz w:val="20"/>
                <w:szCs w:val="20"/>
              </w:rPr>
              <w:t>MoCA List of Letters/Tapping: # Errors</w:t>
            </w:r>
          </w:p>
        </w:tc>
        <w:tc>
          <w:tcPr>
            <w:tcW w:w="1530" w:type="dxa"/>
            <w:tcBorders>
              <w:top w:val="nil"/>
              <w:left w:val="nil"/>
              <w:bottom w:val="single" w:color="auto" w:sz="4" w:space="0"/>
              <w:right w:val="single" w:color="auto" w:sz="4" w:space="0"/>
            </w:tcBorders>
            <w:shd w:val="clear" w:color="000000" w:fill="B4C6E7"/>
          </w:tcPr>
          <w:p w:rsidRPr="002218D4" w:rsidR="002218D4" w:rsidP="002218D4" w:rsidRDefault="002218D4" w14:paraId="6AF21F04" w14:textId="77777777">
            <w:pPr>
              <w:jc w:val="center"/>
              <w:rPr>
                <w:rFonts w:ascii="Arial" w:hAnsi="Arial" w:eastAsia="Times New Roman" w:cs="Arial"/>
                <w:bCs/>
                <w:color w:val="000000"/>
                <w:sz w:val="20"/>
                <w:szCs w:val="20"/>
              </w:rPr>
            </w:pPr>
          </w:p>
        </w:tc>
      </w:tr>
    </w:tbl>
    <w:p w:rsidR="00F16F0C" w:rsidP="00F16F0C" w:rsidRDefault="00F16F0C" w14:paraId="54C9E371" w14:textId="77777777">
      <w:pPr>
        <w:rPr>
          <w:rFonts w:ascii="Arial" w:hAnsi="Arial" w:eastAsia="Times New Roman" w:cs="Arial"/>
          <w:b/>
          <w:bCs/>
        </w:rPr>
      </w:pPr>
    </w:p>
    <w:p w:rsidR="00F16F0C" w:rsidP="00F16F0C" w:rsidRDefault="00F16F0C" w14:paraId="5C4C6530" w14:textId="77777777">
      <w:pPr>
        <w:rPr>
          <w:rFonts w:ascii="Arial" w:hAnsi="Arial" w:eastAsia="Times New Roman" w:cs="Arial"/>
          <w:b/>
          <w:bCs/>
        </w:rPr>
      </w:pPr>
    </w:p>
    <w:p w:rsidRPr="00F16F0C" w:rsidR="00233714" w:rsidP="22AD4474" w:rsidRDefault="002218D4" w14:paraId="596D17C4" w14:textId="1E5AD8FF">
      <w:pPr>
        <w:pStyle w:val="Heading2"/>
        <w:numPr>
          <w:numId w:val="0"/>
        </w:numPr>
        <w:rPr>
          <w:rFonts w:ascii="Arial" w:hAnsi="Arial" w:eastAsia="Times New Roman" w:cs="Arial"/>
          <w:i w:val="0"/>
          <w:iCs w:val="0"/>
          <w:color w:val="auto"/>
        </w:rPr>
      </w:pPr>
      <w:r w:rsidRPr="22AD4474" w:rsidR="002218D4">
        <w:rPr>
          <w:rFonts w:ascii="Arial" w:hAnsi="Arial" w:cs="Arial"/>
          <w:i w:val="0"/>
          <w:iCs w:val="0"/>
          <w:color w:val="auto"/>
        </w:rPr>
        <w:t>5</w:t>
      </w:r>
      <w:r w:rsidRPr="22AD4474" w:rsidR="00287C67">
        <w:rPr>
          <w:rFonts w:ascii="Arial" w:hAnsi="Arial" w:cs="Arial"/>
          <w:i w:val="0"/>
          <w:iCs w:val="0"/>
          <w:color w:val="auto"/>
        </w:rPr>
        <w:t xml:space="preserve">C. </w:t>
      </w:r>
      <w:r w:rsidRPr="22AD4474" w:rsidR="002218D4">
        <w:rPr>
          <w:rFonts w:ascii="Arial" w:hAnsi="Arial" w:cs="Arial"/>
          <w:i w:val="0"/>
          <w:iCs w:val="0"/>
          <w:color w:val="auto"/>
        </w:rPr>
        <w:t xml:space="preserve">Co-calibration of </w:t>
      </w:r>
      <w:r w:rsidRPr="22AD4474" w:rsidR="00990FEF">
        <w:rPr>
          <w:rFonts w:ascii="Arial" w:hAnsi="Arial" w:cs="Arial"/>
          <w:i w:val="0"/>
          <w:iCs w:val="0"/>
          <w:color w:val="auto"/>
        </w:rPr>
        <w:t>l</w:t>
      </w:r>
      <w:r w:rsidRPr="22AD4474" w:rsidR="002218D4">
        <w:rPr>
          <w:rFonts w:ascii="Arial" w:hAnsi="Arial" w:cs="Arial"/>
          <w:i w:val="0"/>
          <w:iCs w:val="0"/>
          <w:color w:val="auto"/>
        </w:rPr>
        <w:t xml:space="preserve">anguage </w:t>
      </w:r>
    </w:p>
    <w:p w:rsidRPr="002218D4" w:rsidR="002218D4" w:rsidP="00607ED7" w:rsidRDefault="002218D4" w14:paraId="765116EC" w14:textId="603A1C23">
      <w:pPr>
        <w:pStyle w:val="Study"/>
        <w:tabs>
          <w:tab w:val="clear" w:pos="360"/>
          <w:tab w:val="left" w:pos="720"/>
        </w:tabs>
        <w:spacing w:line="240" w:lineRule="auto"/>
        <w:ind w:left="216" w:hanging="216"/>
        <w:rPr>
          <w:b w:val="0"/>
          <w:bCs w:val="0"/>
          <w:sz w:val="24"/>
          <w:szCs w:val="24"/>
        </w:rPr>
      </w:pPr>
      <w:r w:rsidRPr="002218D4">
        <w:rPr>
          <w:sz w:val="24"/>
          <w:szCs w:val="24"/>
        </w:rPr>
        <w:t>ACT</w:t>
      </w:r>
      <w:r w:rsidR="00C9035B">
        <w:rPr>
          <w:sz w:val="24"/>
          <w:szCs w:val="24"/>
        </w:rPr>
        <w:t>:</w:t>
      </w:r>
      <w:r w:rsidRPr="002218D4">
        <w:rPr>
          <w:sz w:val="24"/>
          <w:szCs w:val="24"/>
        </w:rPr>
        <w:t xml:space="preserve"> </w:t>
      </w:r>
      <w:r w:rsidRPr="002218D4">
        <w:rPr>
          <w:b w:val="0"/>
          <w:bCs w:val="0"/>
          <w:sz w:val="24"/>
          <w:szCs w:val="24"/>
        </w:rPr>
        <w:t>Final model was a data driven bifactor model with CFI = 0</w:t>
      </w:r>
      <w:r w:rsidRPr="002218D4">
        <w:rPr>
          <w:rFonts w:eastAsia="Times New Roman"/>
          <w:b w:val="0"/>
          <w:bCs w:val="0"/>
          <w:sz w:val="24"/>
          <w:szCs w:val="24"/>
        </w:rPr>
        <w:t>.</w:t>
      </w:r>
      <w:r w:rsidRPr="002218D4">
        <w:rPr>
          <w:b w:val="0"/>
          <w:bCs w:val="0"/>
          <w:sz w:val="24"/>
          <w:szCs w:val="24"/>
        </w:rPr>
        <w:t>962, TLI = 0</w:t>
      </w:r>
      <w:r w:rsidRPr="002218D4">
        <w:rPr>
          <w:rFonts w:eastAsia="Times New Roman"/>
          <w:b w:val="0"/>
          <w:bCs w:val="0"/>
          <w:sz w:val="24"/>
          <w:szCs w:val="24"/>
        </w:rPr>
        <w:t>.</w:t>
      </w:r>
      <w:r w:rsidRPr="002218D4">
        <w:rPr>
          <w:b w:val="0"/>
          <w:bCs w:val="0"/>
          <w:sz w:val="24"/>
          <w:szCs w:val="24"/>
        </w:rPr>
        <w:t>952, and RMSEA = 0</w:t>
      </w:r>
      <w:r w:rsidRPr="002218D4">
        <w:rPr>
          <w:rFonts w:eastAsia="Times New Roman"/>
          <w:b w:val="0"/>
          <w:bCs w:val="0"/>
          <w:sz w:val="24"/>
          <w:szCs w:val="24"/>
        </w:rPr>
        <w:t>.</w:t>
      </w:r>
      <w:r w:rsidRPr="002218D4">
        <w:rPr>
          <w:b w:val="0"/>
          <w:bCs w:val="0"/>
          <w:sz w:val="24"/>
          <w:szCs w:val="24"/>
        </w:rPr>
        <w:t>045. The following items were included in the CFA analysis:</w:t>
      </w:r>
    </w:p>
    <w:p w:rsidR="002218D4" w:rsidP="002218D4" w:rsidRDefault="002218D4" w14:paraId="1FE945C3" w14:textId="2D6B381F">
      <w:pPr>
        <w:pStyle w:val="SupTableHead"/>
      </w:pPr>
      <w:r>
        <w:t xml:space="preserve"> able 9. Items and secondary structure for language for the ACT study</w:t>
      </w:r>
    </w:p>
    <w:tbl>
      <w:tblPr>
        <w:tblW w:w="9688" w:type="dxa"/>
        <w:tblInd w:w="113" w:type="dxa"/>
        <w:tblLook w:val="04A0" w:firstRow="1" w:lastRow="0" w:firstColumn="1" w:lastColumn="0" w:noHBand="0" w:noVBand="1"/>
      </w:tblPr>
      <w:tblGrid>
        <w:gridCol w:w="1322"/>
        <w:gridCol w:w="1257"/>
        <w:gridCol w:w="5579"/>
        <w:gridCol w:w="1530"/>
      </w:tblGrid>
      <w:tr w:rsidRPr="00E62507" w:rsidR="00233714" w:rsidTr="002218D4" w14:paraId="4A0F989A" w14:textId="77777777">
        <w:trPr>
          <w:trHeight w:val="300"/>
        </w:trPr>
        <w:tc>
          <w:tcPr>
            <w:tcW w:w="1322" w:type="dxa"/>
            <w:tcBorders>
              <w:top w:val="single" w:color="auto" w:sz="4" w:space="0"/>
              <w:left w:val="single" w:color="auto" w:sz="4" w:space="0"/>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6AE0A186" w14:textId="77777777">
            <w:pPr>
              <w:keepNext/>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Study</w:t>
            </w:r>
          </w:p>
        </w:tc>
        <w:tc>
          <w:tcPr>
            <w:tcW w:w="1257"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46A189A4" w14:textId="77777777">
            <w:pPr>
              <w:keepNext/>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Variable</w:t>
            </w:r>
          </w:p>
        </w:tc>
        <w:tc>
          <w:tcPr>
            <w:tcW w:w="5579"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3E2A2B13" w14:textId="77777777">
            <w:pPr>
              <w:keepNext/>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Description</w:t>
            </w:r>
          </w:p>
        </w:tc>
        <w:tc>
          <w:tcPr>
            <w:tcW w:w="1530"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72C35137" w14:textId="77777777">
            <w:pPr>
              <w:keepNext/>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Secondary Structure</w:t>
            </w:r>
          </w:p>
        </w:tc>
      </w:tr>
      <w:tr w:rsidRPr="00E62507" w:rsidR="002218D4" w:rsidTr="002218D4" w14:paraId="1C15FA17" w14:textId="77777777">
        <w:trPr>
          <w:trHeight w:val="300"/>
        </w:trPr>
        <w:tc>
          <w:tcPr>
            <w:tcW w:w="1322" w:type="dxa"/>
            <w:tcBorders>
              <w:top w:val="nil"/>
              <w:left w:val="single" w:color="auto" w:sz="4" w:space="0"/>
              <w:bottom w:val="single" w:color="auto" w:sz="4" w:space="0"/>
              <w:right w:val="single" w:color="auto" w:sz="4" w:space="0"/>
            </w:tcBorders>
            <w:shd w:val="clear" w:color="000000" w:fill="C6E0B4"/>
            <w:noWrap/>
            <w:vAlign w:val="bottom"/>
            <w:hideMark/>
          </w:tcPr>
          <w:p w:rsidRPr="00E62507" w:rsidR="002218D4" w:rsidP="002218D4" w:rsidRDefault="002218D4" w14:paraId="535E1BE5" w14:textId="7198B2F6">
            <w:pPr>
              <w:jc w:val="center"/>
              <w:rPr>
                <w:rFonts w:ascii="Arial" w:hAnsi="Arial" w:eastAsia="Times New Roman" w:cs="Arial"/>
                <w:bCs/>
                <w:color w:val="000000"/>
                <w:sz w:val="20"/>
                <w:szCs w:val="20"/>
              </w:rPr>
            </w:pPr>
            <w:r>
              <w:rPr>
                <w:rFonts w:ascii="Arial" w:hAnsi="Arial" w:eastAsia="Times New Roman" w:cs="Arial"/>
                <w:bCs/>
                <w:color w:val="000000"/>
                <w:szCs w:val="20"/>
              </w:rPr>
              <w:t>ACT</w:t>
            </w:r>
          </w:p>
        </w:tc>
        <w:tc>
          <w:tcPr>
            <w:tcW w:w="1257" w:type="dxa"/>
            <w:tcBorders>
              <w:top w:val="nil"/>
              <w:left w:val="nil"/>
              <w:bottom w:val="single" w:color="auto" w:sz="4" w:space="0"/>
              <w:right w:val="single" w:color="auto" w:sz="4" w:space="0"/>
            </w:tcBorders>
            <w:shd w:val="clear" w:color="000000" w:fill="C6E0B4"/>
            <w:noWrap/>
            <w:vAlign w:val="bottom"/>
            <w:hideMark/>
          </w:tcPr>
          <w:p w:rsidRPr="00E62507" w:rsidR="002218D4" w:rsidP="002218D4" w:rsidRDefault="002218D4" w14:paraId="5C60F2C3" w14:textId="196DAB0D">
            <w:pPr>
              <w:rPr>
                <w:rFonts w:ascii="Arial" w:hAnsi="Arial" w:eastAsia="Times New Roman" w:cs="Arial"/>
                <w:bCs/>
                <w:color w:val="000000"/>
                <w:sz w:val="20"/>
                <w:szCs w:val="20"/>
              </w:rPr>
            </w:pPr>
            <w:proofErr w:type="spellStart"/>
            <w:r>
              <w:rPr>
                <w:rFonts w:ascii="Arial" w:hAnsi="Arial" w:eastAsia="Times New Roman" w:cs="Arial"/>
                <w:bCs/>
                <w:color w:val="000000"/>
                <w:szCs w:val="20"/>
              </w:rPr>
              <w:t>bnt_adpr</w:t>
            </w:r>
            <w:proofErr w:type="spellEnd"/>
            <w:r>
              <w:rPr>
                <w:rFonts w:ascii="Arial" w:hAnsi="Arial" w:eastAsia="Times New Roman" w:cs="Arial"/>
                <w:bCs/>
                <w:color w:val="000000"/>
                <w:szCs w:val="20"/>
              </w:rPr>
              <w:t xml:space="preserve">* </w:t>
            </w:r>
          </w:p>
        </w:tc>
        <w:tc>
          <w:tcPr>
            <w:tcW w:w="5579" w:type="dxa"/>
            <w:tcBorders>
              <w:top w:val="nil"/>
              <w:left w:val="nil"/>
              <w:bottom w:val="single" w:color="auto" w:sz="4" w:space="0"/>
              <w:right w:val="single" w:color="auto" w:sz="4" w:space="0"/>
            </w:tcBorders>
            <w:shd w:val="clear" w:color="000000" w:fill="C6E0B4"/>
            <w:noWrap/>
            <w:vAlign w:val="bottom"/>
            <w:hideMark/>
          </w:tcPr>
          <w:p w:rsidRPr="00E62507" w:rsidR="002218D4" w:rsidP="002218D4" w:rsidRDefault="002218D4" w14:paraId="0E4E0320" w14:textId="23CEB460">
            <w:pPr>
              <w:rPr>
                <w:rFonts w:ascii="Arial" w:hAnsi="Arial" w:eastAsia="Times New Roman" w:cs="Arial"/>
                <w:bCs/>
                <w:color w:val="000000"/>
                <w:sz w:val="20"/>
                <w:szCs w:val="20"/>
              </w:rPr>
            </w:pPr>
            <w:r>
              <w:rPr>
                <w:rFonts w:ascii="Arial" w:hAnsi="Arial" w:eastAsia="Times New Roman" w:cs="Arial"/>
                <w:bCs/>
                <w:color w:val="000000"/>
                <w:szCs w:val="20"/>
              </w:rPr>
              <w:t>Boston Naming Test ‒ 10-item version</w:t>
            </w:r>
          </w:p>
        </w:tc>
        <w:tc>
          <w:tcPr>
            <w:tcW w:w="1530" w:type="dxa"/>
            <w:tcBorders>
              <w:top w:val="nil"/>
              <w:left w:val="nil"/>
              <w:bottom w:val="single" w:color="auto" w:sz="4" w:space="0"/>
              <w:right w:val="single" w:color="auto" w:sz="4" w:space="0"/>
            </w:tcBorders>
            <w:shd w:val="clear" w:color="000000" w:fill="C6E0B4"/>
            <w:noWrap/>
            <w:vAlign w:val="bottom"/>
          </w:tcPr>
          <w:p w:rsidRPr="00E62507" w:rsidR="002218D4" w:rsidP="002218D4" w:rsidRDefault="002218D4" w14:paraId="61DAA5C2" w14:textId="01D40D4A">
            <w:pPr>
              <w:jc w:val="center"/>
              <w:rPr>
                <w:rFonts w:ascii="Arial" w:hAnsi="Arial" w:eastAsia="Times New Roman" w:cs="Arial"/>
                <w:bCs/>
                <w:color w:val="000000"/>
                <w:sz w:val="20"/>
                <w:szCs w:val="20"/>
              </w:rPr>
            </w:pPr>
            <w:r>
              <w:rPr>
                <w:rFonts w:ascii="Arial" w:hAnsi="Arial" w:eastAsia="Times New Roman" w:cs="Arial"/>
                <w:bCs/>
                <w:color w:val="000000"/>
                <w:szCs w:val="20"/>
              </w:rPr>
              <w:t>F1</w:t>
            </w:r>
          </w:p>
        </w:tc>
      </w:tr>
      <w:tr w:rsidRPr="00E62507" w:rsidR="002218D4" w:rsidTr="002218D4" w14:paraId="0393B112" w14:textId="77777777">
        <w:trPr>
          <w:trHeight w:val="300"/>
        </w:trPr>
        <w:tc>
          <w:tcPr>
            <w:tcW w:w="1322" w:type="dxa"/>
            <w:tcBorders>
              <w:top w:val="nil"/>
              <w:left w:val="single" w:color="auto" w:sz="4" w:space="0"/>
              <w:bottom w:val="single" w:color="auto" w:sz="4" w:space="0"/>
              <w:right w:val="single" w:color="auto" w:sz="4" w:space="0"/>
            </w:tcBorders>
            <w:shd w:val="clear" w:color="000000" w:fill="C6E0B4"/>
            <w:noWrap/>
            <w:vAlign w:val="bottom"/>
            <w:hideMark/>
          </w:tcPr>
          <w:p w:rsidRPr="00E62507" w:rsidR="002218D4" w:rsidP="002218D4" w:rsidRDefault="002218D4" w14:paraId="12280C71" w14:textId="2845AF74">
            <w:pPr>
              <w:jc w:val="center"/>
              <w:rPr>
                <w:rFonts w:ascii="Arial" w:hAnsi="Arial" w:eastAsia="Times New Roman" w:cs="Arial"/>
                <w:bCs/>
                <w:color w:val="000000"/>
                <w:sz w:val="20"/>
                <w:szCs w:val="20"/>
              </w:rPr>
            </w:pPr>
            <w:r>
              <w:rPr>
                <w:rFonts w:ascii="Arial" w:hAnsi="Arial" w:eastAsia="Times New Roman" w:cs="Arial"/>
                <w:bCs/>
                <w:color w:val="000000"/>
                <w:szCs w:val="20"/>
              </w:rPr>
              <w:t>ACT</w:t>
            </w:r>
          </w:p>
        </w:tc>
        <w:tc>
          <w:tcPr>
            <w:tcW w:w="1257" w:type="dxa"/>
            <w:tcBorders>
              <w:top w:val="nil"/>
              <w:left w:val="nil"/>
              <w:bottom w:val="single" w:color="auto" w:sz="4" w:space="0"/>
              <w:right w:val="single" w:color="auto" w:sz="4" w:space="0"/>
            </w:tcBorders>
            <w:shd w:val="clear" w:color="000000" w:fill="C6E0B4"/>
            <w:noWrap/>
            <w:vAlign w:val="bottom"/>
            <w:hideMark/>
          </w:tcPr>
          <w:p w:rsidRPr="00E62507" w:rsidR="002218D4" w:rsidP="002218D4" w:rsidRDefault="002218D4" w14:paraId="2571F47D" w14:textId="13B106AB">
            <w:pPr>
              <w:rPr>
                <w:rFonts w:ascii="Arial" w:hAnsi="Arial" w:eastAsia="Times New Roman" w:cs="Arial"/>
                <w:bCs/>
                <w:color w:val="000000"/>
                <w:sz w:val="20"/>
                <w:szCs w:val="20"/>
              </w:rPr>
            </w:pPr>
            <w:proofErr w:type="spellStart"/>
            <w:r>
              <w:rPr>
                <w:rFonts w:ascii="Arial" w:hAnsi="Arial" w:eastAsia="Times New Roman" w:cs="Arial"/>
                <w:bCs/>
                <w:color w:val="000000"/>
                <w:szCs w:val="20"/>
              </w:rPr>
              <w:t>bnt_cer</w:t>
            </w:r>
            <w:proofErr w:type="spellEnd"/>
            <w:r>
              <w:rPr>
                <w:rFonts w:ascii="Arial" w:hAnsi="Arial" w:eastAsia="Times New Roman" w:cs="Arial"/>
                <w:bCs/>
                <w:color w:val="000000"/>
                <w:szCs w:val="20"/>
              </w:rPr>
              <w:t xml:space="preserve"> *</w:t>
            </w:r>
          </w:p>
        </w:tc>
        <w:tc>
          <w:tcPr>
            <w:tcW w:w="5579" w:type="dxa"/>
            <w:tcBorders>
              <w:top w:val="nil"/>
              <w:left w:val="nil"/>
              <w:bottom w:val="single" w:color="auto" w:sz="4" w:space="0"/>
              <w:right w:val="single" w:color="auto" w:sz="4" w:space="0"/>
            </w:tcBorders>
            <w:shd w:val="clear" w:color="000000" w:fill="C6E0B4"/>
            <w:noWrap/>
            <w:vAlign w:val="bottom"/>
            <w:hideMark/>
          </w:tcPr>
          <w:p w:rsidRPr="00E62507" w:rsidR="002218D4" w:rsidP="002218D4" w:rsidRDefault="002218D4" w14:paraId="1FBD240C" w14:textId="4CA1FBAA">
            <w:pPr>
              <w:rPr>
                <w:rFonts w:ascii="Arial" w:hAnsi="Arial" w:eastAsia="Times New Roman" w:cs="Arial"/>
                <w:bCs/>
                <w:color w:val="000000"/>
                <w:sz w:val="20"/>
                <w:szCs w:val="20"/>
              </w:rPr>
            </w:pPr>
            <w:r>
              <w:rPr>
                <w:rFonts w:ascii="Arial" w:hAnsi="Arial" w:eastAsia="Times New Roman" w:cs="Arial"/>
                <w:bCs/>
                <w:color w:val="000000"/>
                <w:szCs w:val="20"/>
              </w:rPr>
              <w:t>CERAD: Boston Naming Test ‒ 15-item version</w:t>
            </w:r>
          </w:p>
        </w:tc>
        <w:tc>
          <w:tcPr>
            <w:tcW w:w="1530" w:type="dxa"/>
            <w:tcBorders>
              <w:top w:val="nil"/>
              <w:left w:val="nil"/>
              <w:bottom w:val="single" w:color="auto" w:sz="4" w:space="0"/>
              <w:right w:val="single" w:color="auto" w:sz="4" w:space="0"/>
            </w:tcBorders>
            <w:shd w:val="clear" w:color="000000" w:fill="C6E0B4"/>
            <w:noWrap/>
            <w:vAlign w:val="bottom"/>
          </w:tcPr>
          <w:p w:rsidRPr="00E62507" w:rsidR="002218D4" w:rsidP="002218D4" w:rsidRDefault="002218D4" w14:paraId="361CA286" w14:textId="2E663EB0">
            <w:pPr>
              <w:jc w:val="center"/>
              <w:rPr>
                <w:rFonts w:ascii="Arial" w:hAnsi="Arial" w:eastAsia="Times New Roman" w:cs="Arial"/>
                <w:bCs/>
                <w:color w:val="000000"/>
                <w:sz w:val="20"/>
                <w:szCs w:val="20"/>
              </w:rPr>
            </w:pPr>
            <w:r>
              <w:rPr>
                <w:rFonts w:ascii="Arial" w:hAnsi="Arial" w:eastAsia="Times New Roman" w:cs="Arial"/>
                <w:bCs/>
                <w:color w:val="000000"/>
                <w:szCs w:val="20"/>
              </w:rPr>
              <w:t>F1</w:t>
            </w:r>
          </w:p>
        </w:tc>
      </w:tr>
      <w:tr w:rsidRPr="00E62507" w:rsidR="002218D4" w:rsidTr="002218D4" w14:paraId="3ECC766B" w14:textId="77777777">
        <w:trPr>
          <w:trHeight w:val="300"/>
        </w:trPr>
        <w:tc>
          <w:tcPr>
            <w:tcW w:w="1322" w:type="dxa"/>
            <w:tcBorders>
              <w:top w:val="nil"/>
              <w:left w:val="single" w:color="auto" w:sz="4" w:space="0"/>
              <w:bottom w:val="single" w:color="auto" w:sz="4" w:space="0"/>
              <w:right w:val="single" w:color="auto" w:sz="4" w:space="0"/>
            </w:tcBorders>
            <w:shd w:val="clear" w:color="000000" w:fill="C6E0B4"/>
            <w:noWrap/>
            <w:vAlign w:val="bottom"/>
            <w:hideMark/>
          </w:tcPr>
          <w:p w:rsidRPr="00E62507" w:rsidR="002218D4" w:rsidP="002218D4" w:rsidRDefault="002218D4" w14:paraId="53FCB077" w14:textId="740D2812">
            <w:pPr>
              <w:jc w:val="center"/>
              <w:rPr>
                <w:rFonts w:ascii="Arial" w:hAnsi="Arial" w:eastAsia="Times New Roman" w:cs="Arial"/>
                <w:bCs/>
                <w:color w:val="000000"/>
                <w:sz w:val="20"/>
                <w:szCs w:val="20"/>
              </w:rPr>
            </w:pPr>
            <w:r>
              <w:rPr>
                <w:rFonts w:ascii="Arial" w:hAnsi="Arial" w:eastAsia="Times New Roman" w:cs="Arial"/>
                <w:bCs/>
                <w:color w:val="000000"/>
                <w:szCs w:val="20"/>
              </w:rPr>
              <w:t>ACT</w:t>
            </w:r>
          </w:p>
        </w:tc>
        <w:tc>
          <w:tcPr>
            <w:tcW w:w="1257" w:type="dxa"/>
            <w:tcBorders>
              <w:top w:val="nil"/>
              <w:left w:val="nil"/>
              <w:bottom w:val="single" w:color="auto" w:sz="4" w:space="0"/>
              <w:right w:val="single" w:color="auto" w:sz="4" w:space="0"/>
            </w:tcBorders>
            <w:shd w:val="clear" w:color="000000" w:fill="C6E0B4"/>
            <w:noWrap/>
            <w:vAlign w:val="bottom"/>
            <w:hideMark/>
          </w:tcPr>
          <w:p w:rsidRPr="00E62507" w:rsidR="002218D4" w:rsidP="002218D4" w:rsidRDefault="002218D4" w14:paraId="200AB686" w14:textId="6E343EA7">
            <w:pPr>
              <w:rPr>
                <w:rFonts w:ascii="Arial" w:hAnsi="Arial" w:eastAsia="Times New Roman" w:cs="Arial"/>
                <w:bCs/>
                <w:color w:val="000000"/>
                <w:sz w:val="20"/>
                <w:szCs w:val="20"/>
              </w:rPr>
            </w:pPr>
            <w:proofErr w:type="spellStart"/>
            <w:r>
              <w:rPr>
                <w:rFonts w:ascii="Arial" w:hAnsi="Arial" w:eastAsia="Times New Roman" w:cs="Arial"/>
                <w:bCs/>
                <w:color w:val="000000"/>
                <w:szCs w:val="20"/>
              </w:rPr>
              <w:t>v_flu_t</w:t>
            </w:r>
            <w:proofErr w:type="spellEnd"/>
          </w:p>
        </w:tc>
        <w:tc>
          <w:tcPr>
            <w:tcW w:w="5579" w:type="dxa"/>
            <w:tcBorders>
              <w:top w:val="nil"/>
              <w:left w:val="nil"/>
              <w:bottom w:val="single" w:color="auto" w:sz="4" w:space="0"/>
              <w:right w:val="single" w:color="auto" w:sz="4" w:space="0"/>
            </w:tcBorders>
            <w:shd w:val="clear" w:color="000000" w:fill="C6E0B4"/>
            <w:noWrap/>
            <w:vAlign w:val="bottom"/>
            <w:hideMark/>
          </w:tcPr>
          <w:p w:rsidRPr="00E62507" w:rsidR="002218D4" w:rsidP="002218D4" w:rsidRDefault="002218D4" w14:paraId="5608FEBB" w14:textId="73BC2613">
            <w:pPr>
              <w:rPr>
                <w:rFonts w:ascii="Arial" w:hAnsi="Arial" w:eastAsia="Times New Roman" w:cs="Arial"/>
                <w:bCs/>
                <w:color w:val="000000"/>
                <w:sz w:val="20"/>
                <w:szCs w:val="20"/>
              </w:rPr>
            </w:pPr>
            <w:r>
              <w:rPr>
                <w:rFonts w:ascii="Arial" w:hAnsi="Arial" w:eastAsia="Times New Roman" w:cs="Arial"/>
                <w:bCs/>
                <w:color w:val="000000"/>
                <w:szCs w:val="20"/>
              </w:rPr>
              <w:t>Category Fluency (Animals) - Total Correct</w:t>
            </w:r>
          </w:p>
        </w:tc>
        <w:tc>
          <w:tcPr>
            <w:tcW w:w="1530" w:type="dxa"/>
            <w:tcBorders>
              <w:top w:val="nil"/>
              <w:left w:val="nil"/>
              <w:bottom w:val="single" w:color="auto" w:sz="4" w:space="0"/>
              <w:right w:val="single" w:color="auto" w:sz="4" w:space="0"/>
            </w:tcBorders>
            <w:shd w:val="clear" w:color="000000" w:fill="C6E0B4"/>
            <w:noWrap/>
            <w:vAlign w:val="bottom"/>
          </w:tcPr>
          <w:p w:rsidRPr="00E62507" w:rsidR="002218D4" w:rsidP="002218D4" w:rsidRDefault="002218D4" w14:paraId="322133C9" w14:textId="77777777">
            <w:pPr>
              <w:jc w:val="center"/>
              <w:rPr>
                <w:rFonts w:ascii="Arial" w:hAnsi="Arial" w:eastAsia="Times New Roman" w:cs="Arial"/>
                <w:bCs/>
                <w:color w:val="000000"/>
                <w:sz w:val="20"/>
                <w:szCs w:val="20"/>
              </w:rPr>
            </w:pPr>
          </w:p>
        </w:tc>
      </w:tr>
      <w:tr w:rsidRPr="00E62507" w:rsidR="002218D4" w:rsidTr="002218D4" w14:paraId="2825D72F" w14:textId="77777777">
        <w:trPr>
          <w:trHeight w:val="300"/>
        </w:trPr>
        <w:tc>
          <w:tcPr>
            <w:tcW w:w="1322" w:type="dxa"/>
            <w:tcBorders>
              <w:top w:val="nil"/>
              <w:left w:val="single" w:color="auto" w:sz="4" w:space="0"/>
              <w:bottom w:val="single" w:color="auto" w:sz="4" w:space="0"/>
              <w:right w:val="single" w:color="auto" w:sz="4" w:space="0"/>
            </w:tcBorders>
            <w:shd w:val="clear" w:color="000000" w:fill="C6E0B4"/>
            <w:noWrap/>
            <w:vAlign w:val="bottom"/>
          </w:tcPr>
          <w:p w:rsidR="002218D4" w:rsidP="002218D4" w:rsidRDefault="002218D4" w14:paraId="3ECC8A2D" w14:textId="58EED859">
            <w:pPr>
              <w:jc w:val="center"/>
              <w:rPr>
                <w:rFonts w:ascii="Arial" w:hAnsi="Arial" w:eastAsia="Times New Roman" w:cs="Arial"/>
                <w:bCs/>
                <w:color w:val="000000"/>
                <w:szCs w:val="20"/>
              </w:rPr>
            </w:pPr>
            <w:r>
              <w:rPr>
                <w:rFonts w:ascii="Arial" w:hAnsi="Arial" w:eastAsia="Times New Roman" w:cs="Arial"/>
                <w:bCs/>
                <w:color w:val="000000"/>
                <w:szCs w:val="20"/>
              </w:rPr>
              <w:t>ACT</w:t>
            </w:r>
          </w:p>
        </w:tc>
        <w:tc>
          <w:tcPr>
            <w:tcW w:w="1257" w:type="dxa"/>
            <w:tcBorders>
              <w:top w:val="nil"/>
              <w:left w:val="nil"/>
              <w:bottom w:val="single" w:color="auto" w:sz="4" w:space="0"/>
              <w:right w:val="single" w:color="auto" w:sz="4" w:space="0"/>
            </w:tcBorders>
            <w:shd w:val="clear" w:color="000000" w:fill="C6E0B4"/>
            <w:noWrap/>
            <w:vAlign w:val="bottom"/>
          </w:tcPr>
          <w:p w:rsidR="002218D4" w:rsidP="002218D4" w:rsidRDefault="002218D4" w14:paraId="47DDA5BB" w14:textId="5DD70646">
            <w:pPr>
              <w:rPr>
                <w:rFonts w:ascii="Arial" w:hAnsi="Arial" w:eastAsia="Times New Roman" w:cs="Arial"/>
                <w:bCs/>
                <w:color w:val="000000"/>
                <w:szCs w:val="20"/>
              </w:rPr>
            </w:pPr>
            <w:r>
              <w:rPr>
                <w:rFonts w:ascii="Arial" w:hAnsi="Arial" w:eastAsia="Times New Roman" w:cs="Arial"/>
                <w:bCs/>
                <w:color w:val="000000"/>
                <w:szCs w:val="20"/>
              </w:rPr>
              <w:t>animal</w:t>
            </w:r>
          </w:p>
        </w:tc>
        <w:tc>
          <w:tcPr>
            <w:tcW w:w="5579" w:type="dxa"/>
            <w:tcBorders>
              <w:top w:val="nil"/>
              <w:left w:val="nil"/>
              <w:bottom w:val="single" w:color="auto" w:sz="4" w:space="0"/>
              <w:right w:val="single" w:color="auto" w:sz="4" w:space="0"/>
            </w:tcBorders>
            <w:shd w:val="clear" w:color="000000" w:fill="C6E0B4"/>
            <w:noWrap/>
            <w:vAlign w:val="bottom"/>
          </w:tcPr>
          <w:p w:rsidR="002218D4" w:rsidP="002218D4" w:rsidRDefault="002218D4" w14:paraId="1D2BD86B" w14:textId="3CC3E77C">
            <w:pPr>
              <w:rPr>
                <w:rFonts w:ascii="Arial" w:hAnsi="Arial" w:eastAsia="Times New Roman" w:cs="Arial"/>
                <w:bCs/>
                <w:color w:val="000000"/>
                <w:szCs w:val="20"/>
              </w:rPr>
            </w:pPr>
            <w:r>
              <w:rPr>
                <w:rFonts w:ascii="Arial" w:hAnsi="Arial" w:eastAsia="Times New Roman" w:cs="Arial"/>
                <w:bCs/>
                <w:color w:val="000000"/>
                <w:szCs w:val="20"/>
              </w:rPr>
              <w:t>CASI: animals with 4 legs</w:t>
            </w:r>
          </w:p>
        </w:tc>
        <w:tc>
          <w:tcPr>
            <w:tcW w:w="1530" w:type="dxa"/>
            <w:tcBorders>
              <w:top w:val="nil"/>
              <w:left w:val="nil"/>
              <w:bottom w:val="single" w:color="auto" w:sz="4" w:space="0"/>
              <w:right w:val="single" w:color="auto" w:sz="4" w:space="0"/>
            </w:tcBorders>
            <w:shd w:val="clear" w:color="000000" w:fill="C6E0B4"/>
            <w:noWrap/>
            <w:vAlign w:val="bottom"/>
          </w:tcPr>
          <w:p w:rsidRPr="00E62507" w:rsidR="002218D4" w:rsidP="002218D4" w:rsidRDefault="002218D4" w14:paraId="361A4069" w14:textId="77777777">
            <w:pPr>
              <w:jc w:val="center"/>
              <w:rPr>
                <w:rFonts w:ascii="Arial" w:hAnsi="Arial" w:eastAsia="Times New Roman" w:cs="Arial"/>
                <w:bCs/>
                <w:color w:val="000000"/>
                <w:sz w:val="20"/>
                <w:szCs w:val="20"/>
              </w:rPr>
            </w:pPr>
          </w:p>
        </w:tc>
      </w:tr>
      <w:tr w:rsidRPr="00E62507" w:rsidR="002218D4" w:rsidTr="002218D4" w14:paraId="08101737" w14:textId="77777777">
        <w:trPr>
          <w:trHeight w:val="300"/>
        </w:trPr>
        <w:tc>
          <w:tcPr>
            <w:tcW w:w="1322" w:type="dxa"/>
            <w:tcBorders>
              <w:top w:val="nil"/>
              <w:left w:val="single" w:color="auto" w:sz="4" w:space="0"/>
              <w:bottom w:val="single" w:color="auto" w:sz="4" w:space="0"/>
              <w:right w:val="single" w:color="auto" w:sz="4" w:space="0"/>
            </w:tcBorders>
            <w:shd w:val="clear" w:color="000000" w:fill="C6E0B4"/>
            <w:noWrap/>
            <w:vAlign w:val="bottom"/>
          </w:tcPr>
          <w:p w:rsidR="002218D4" w:rsidP="002218D4" w:rsidRDefault="002218D4" w14:paraId="5B4E15D6" w14:textId="590FDDF9">
            <w:pPr>
              <w:jc w:val="center"/>
              <w:rPr>
                <w:rFonts w:ascii="Arial" w:hAnsi="Arial" w:eastAsia="Times New Roman" w:cs="Arial"/>
                <w:bCs/>
                <w:color w:val="000000"/>
                <w:szCs w:val="20"/>
              </w:rPr>
            </w:pPr>
            <w:r>
              <w:rPr>
                <w:rFonts w:ascii="Arial" w:hAnsi="Arial" w:eastAsia="Times New Roman" w:cs="Arial"/>
                <w:bCs/>
                <w:color w:val="000000"/>
                <w:szCs w:val="20"/>
              </w:rPr>
              <w:t xml:space="preserve">ACT </w:t>
            </w:r>
          </w:p>
        </w:tc>
        <w:tc>
          <w:tcPr>
            <w:tcW w:w="1257" w:type="dxa"/>
            <w:tcBorders>
              <w:top w:val="nil"/>
              <w:left w:val="nil"/>
              <w:bottom w:val="single" w:color="auto" w:sz="4" w:space="0"/>
              <w:right w:val="single" w:color="auto" w:sz="4" w:space="0"/>
            </w:tcBorders>
            <w:shd w:val="clear" w:color="000000" w:fill="C6E0B4"/>
            <w:noWrap/>
            <w:vAlign w:val="bottom"/>
          </w:tcPr>
          <w:p w:rsidR="002218D4" w:rsidP="002218D4" w:rsidRDefault="002218D4" w14:paraId="5DA89A24" w14:textId="558EA242">
            <w:pPr>
              <w:rPr>
                <w:rFonts w:ascii="Arial" w:hAnsi="Arial" w:eastAsia="Times New Roman" w:cs="Arial"/>
                <w:bCs/>
                <w:color w:val="000000"/>
                <w:szCs w:val="20"/>
              </w:rPr>
            </w:pPr>
            <w:proofErr w:type="spellStart"/>
            <w:r>
              <w:rPr>
                <w:rFonts w:ascii="Arial" w:hAnsi="Arial" w:eastAsia="Times New Roman" w:cs="Arial"/>
                <w:bCs/>
                <w:color w:val="000000"/>
                <w:szCs w:val="20"/>
              </w:rPr>
              <w:t>rpta</w:t>
            </w:r>
            <w:proofErr w:type="spellEnd"/>
          </w:p>
        </w:tc>
        <w:tc>
          <w:tcPr>
            <w:tcW w:w="5579" w:type="dxa"/>
            <w:tcBorders>
              <w:top w:val="nil"/>
              <w:left w:val="nil"/>
              <w:bottom w:val="single" w:color="auto" w:sz="4" w:space="0"/>
              <w:right w:val="single" w:color="auto" w:sz="4" w:space="0"/>
            </w:tcBorders>
            <w:shd w:val="clear" w:color="000000" w:fill="C6E0B4"/>
            <w:noWrap/>
            <w:vAlign w:val="bottom"/>
          </w:tcPr>
          <w:p w:rsidR="002218D4" w:rsidP="002218D4" w:rsidRDefault="002218D4" w14:paraId="282E4A65" w14:textId="45C2E583">
            <w:pPr>
              <w:rPr>
                <w:rFonts w:ascii="Arial" w:hAnsi="Arial" w:eastAsia="Times New Roman" w:cs="Arial"/>
                <w:bCs/>
                <w:color w:val="000000"/>
                <w:szCs w:val="20"/>
              </w:rPr>
            </w:pPr>
            <w:r>
              <w:rPr>
                <w:rFonts w:ascii="Arial" w:hAnsi="Arial" w:eastAsia="Times New Roman" w:cs="Arial"/>
                <w:bCs/>
                <w:color w:val="000000"/>
                <w:szCs w:val="20"/>
              </w:rPr>
              <w:t>CASI: repeat phrase 1</w:t>
            </w:r>
          </w:p>
        </w:tc>
        <w:tc>
          <w:tcPr>
            <w:tcW w:w="1530" w:type="dxa"/>
            <w:tcBorders>
              <w:top w:val="nil"/>
              <w:left w:val="nil"/>
              <w:bottom w:val="single" w:color="auto" w:sz="4" w:space="0"/>
              <w:right w:val="single" w:color="auto" w:sz="4" w:space="0"/>
            </w:tcBorders>
            <w:shd w:val="clear" w:color="000000" w:fill="C6E0B4"/>
            <w:noWrap/>
            <w:vAlign w:val="bottom"/>
          </w:tcPr>
          <w:p w:rsidRPr="00E62507" w:rsidR="002218D4" w:rsidP="002218D4" w:rsidRDefault="002218D4" w14:paraId="12E8CD13" w14:textId="77777777">
            <w:pPr>
              <w:jc w:val="center"/>
              <w:rPr>
                <w:rFonts w:ascii="Arial" w:hAnsi="Arial" w:eastAsia="Times New Roman" w:cs="Arial"/>
                <w:bCs/>
                <w:color w:val="000000"/>
                <w:sz w:val="20"/>
                <w:szCs w:val="20"/>
              </w:rPr>
            </w:pPr>
          </w:p>
        </w:tc>
      </w:tr>
      <w:tr w:rsidRPr="00E62507" w:rsidR="002218D4" w:rsidTr="002218D4" w14:paraId="0B44D031" w14:textId="77777777">
        <w:trPr>
          <w:trHeight w:val="300"/>
        </w:trPr>
        <w:tc>
          <w:tcPr>
            <w:tcW w:w="1322" w:type="dxa"/>
            <w:tcBorders>
              <w:top w:val="nil"/>
              <w:left w:val="single" w:color="auto" w:sz="4" w:space="0"/>
              <w:bottom w:val="single" w:color="auto" w:sz="4" w:space="0"/>
              <w:right w:val="single" w:color="auto" w:sz="4" w:space="0"/>
            </w:tcBorders>
            <w:shd w:val="clear" w:color="000000" w:fill="C6E0B4"/>
            <w:noWrap/>
            <w:vAlign w:val="bottom"/>
          </w:tcPr>
          <w:p w:rsidR="002218D4" w:rsidP="002218D4" w:rsidRDefault="002218D4" w14:paraId="36080957" w14:textId="47E684D8">
            <w:pPr>
              <w:jc w:val="center"/>
              <w:rPr>
                <w:rFonts w:ascii="Arial" w:hAnsi="Arial" w:eastAsia="Times New Roman" w:cs="Arial"/>
                <w:bCs/>
                <w:color w:val="000000"/>
                <w:szCs w:val="20"/>
              </w:rPr>
            </w:pPr>
            <w:r>
              <w:rPr>
                <w:rFonts w:ascii="Arial" w:hAnsi="Arial" w:eastAsia="Times New Roman" w:cs="Arial"/>
                <w:bCs/>
                <w:color w:val="000000"/>
                <w:szCs w:val="20"/>
              </w:rPr>
              <w:t xml:space="preserve">ACT </w:t>
            </w:r>
          </w:p>
        </w:tc>
        <w:tc>
          <w:tcPr>
            <w:tcW w:w="1257" w:type="dxa"/>
            <w:tcBorders>
              <w:top w:val="nil"/>
              <w:left w:val="nil"/>
              <w:bottom w:val="single" w:color="auto" w:sz="4" w:space="0"/>
              <w:right w:val="single" w:color="auto" w:sz="4" w:space="0"/>
            </w:tcBorders>
            <w:shd w:val="clear" w:color="000000" w:fill="C6E0B4"/>
            <w:noWrap/>
            <w:vAlign w:val="bottom"/>
          </w:tcPr>
          <w:p w:rsidR="002218D4" w:rsidP="002218D4" w:rsidRDefault="002218D4" w14:paraId="6D5B322F" w14:textId="56DCFD54">
            <w:pPr>
              <w:rPr>
                <w:rFonts w:ascii="Arial" w:hAnsi="Arial" w:eastAsia="Times New Roman" w:cs="Arial"/>
                <w:bCs/>
                <w:color w:val="000000"/>
                <w:szCs w:val="20"/>
              </w:rPr>
            </w:pPr>
            <w:proofErr w:type="spellStart"/>
            <w:r>
              <w:rPr>
                <w:rFonts w:ascii="Arial" w:hAnsi="Arial" w:eastAsia="Times New Roman" w:cs="Arial"/>
                <w:bCs/>
                <w:color w:val="000000"/>
                <w:szCs w:val="20"/>
              </w:rPr>
              <w:t>rptb</w:t>
            </w:r>
            <w:proofErr w:type="spellEnd"/>
          </w:p>
        </w:tc>
        <w:tc>
          <w:tcPr>
            <w:tcW w:w="5579" w:type="dxa"/>
            <w:tcBorders>
              <w:top w:val="nil"/>
              <w:left w:val="nil"/>
              <w:bottom w:val="single" w:color="auto" w:sz="4" w:space="0"/>
              <w:right w:val="single" w:color="auto" w:sz="4" w:space="0"/>
            </w:tcBorders>
            <w:shd w:val="clear" w:color="000000" w:fill="C6E0B4"/>
            <w:noWrap/>
            <w:vAlign w:val="bottom"/>
          </w:tcPr>
          <w:p w:rsidR="002218D4" w:rsidP="002218D4" w:rsidRDefault="002218D4" w14:paraId="5EA11E46" w14:textId="3960C834">
            <w:pPr>
              <w:rPr>
                <w:rFonts w:ascii="Arial" w:hAnsi="Arial" w:eastAsia="Times New Roman" w:cs="Arial"/>
                <w:bCs/>
                <w:color w:val="000000"/>
                <w:szCs w:val="20"/>
              </w:rPr>
            </w:pPr>
            <w:r>
              <w:rPr>
                <w:rFonts w:ascii="Arial" w:hAnsi="Arial" w:eastAsia="Times New Roman" w:cs="Arial"/>
                <w:bCs/>
                <w:color w:val="000000"/>
                <w:szCs w:val="20"/>
              </w:rPr>
              <w:t>CASI: repeat phrase 2</w:t>
            </w:r>
          </w:p>
        </w:tc>
        <w:tc>
          <w:tcPr>
            <w:tcW w:w="1530" w:type="dxa"/>
            <w:tcBorders>
              <w:top w:val="nil"/>
              <w:left w:val="nil"/>
              <w:bottom w:val="single" w:color="auto" w:sz="4" w:space="0"/>
              <w:right w:val="single" w:color="auto" w:sz="4" w:space="0"/>
            </w:tcBorders>
            <w:shd w:val="clear" w:color="000000" w:fill="C6E0B4"/>
            <w:noWrap/>
            <w:vAlign w:val="bottom"/>
          </w:tcPr>
          <w:p w:rsidRPr="00E62507" w:rsidR="002218D4" w:rsidP="002218D4" w:rsidRDefault="002218D4" w14:paraId="66133E2A" w14:textId="77777777">
            <w:pPr>
              <w:jc w:val="center"/>
              <w:rPr>
                <w:rFonts w:ascii="Arial" w:hAnsi="Arial" w:eastAsia="Times New Roman" w:cs="Arial"/>
                <w:bCs/>
                <w:color w:val="000000"/>
                <w:sz w:val="20"/>
                <w:szCs w:val="20"/>
              </w:rPr>
            </w:pPr>
          </w:p>
        </w:tc>
      </w:tr>
      <w:tr w:rsidRPr="00E62507" w:rsidR="002218D4" w:rsidTr="002218D4" w14:paraId="3DEA2AFE" w14:textId="77777777">
        <w:trPr>
          <w:trHeight w:val="300"/>
        </w:trPr>
        <w:tc>
          <w:tcPr>
            <w:tcW w:w="1322" w:type="dxa"/>
            <w:tcBorders>
              <w:top w:val="nil"/>
              <w:left w:val="single" w:color="auto" w:sz="4" w:space="0"/>
              <w:bottom w:val="single" w:color="auto" w:sz="4" w:space="0"/>
              <w:right w:val="single" w:color="auto" w:sz="4" w:space="0"/>
            </w:tcBorders>
            <w:shd w:val="clear" w:color="000000" w:fill="C6E0B4"/>
            <w:noWrap/>
            <w:vAlign w:val="bottom"/>
          </w:tcPr>
          <w:p w:rsidR="002218D4" w:rsidP="002218D4" w:rsidRDefault="002218D4" w14:paraId="3484B9A7" w14:textId="613FEFB7">
            <w:pPr>
              <w:jc w:val="center"/>
              <w:rPr>
                <w:rFonts w:ascii="Arial" w:hAnsi="Arial" w:eastAsia="Times New Roman" w:cs="Arial"/>
                <w:bCs/>
                <w:color w:val="000000"/>
                <w:szCs w:val="20"/>
              </w:rPr>
            </w:pPr>
            <w:r>
              <w:rPr>
                <w:rFonts w:ascii="Arial" w:hAnsi="Arial" w:eastAsia="Times New Roman" w:cs="Arial"/>
                <w:bCs/>
                <w:color w:val="000000"/>
                <w:szCs w:val="20"/>
              </w:rPr>
              <w:t>ACT</w:t>
            </w:r>
          </w:p>
        </w:tc>
        <w:tc>
          <w:tcPr>
            <w:tcW w:w="1257" w:type="dxa"/>
            <w:tcBorders>
              <w:top w:val="nil"/>
              <w:left w:val="nil"/>
              <w:bottom w:val="single" w:color="auto" w:sz="4" w:space="0"/>
              <w:right w:val="single" w:color="auto" w:sz="4" w:space="0"/>
            </w:tcBorders>
            <w:shd w:val="clear" w:color="000000" w:fill="C6E0B4"/>
            <w:noWrap/>
            <w:vAlign w:val="bottom"/>
          </w:tcPr>
          <w:p w:rsidR="002218D4" w:rsidP="002218D4" w:rsidRDefault="002218D4" w14:paraId="62D316EE" w14:textId="49F5BFF6">
            <w:pPr>
              <w:rPr>
                <w:rFonts w:ascii="Arial" w:hAnsi="Arial" w:eastAsia="Times New Roman" w:cs="Arial"/>
                <w:bCs/>
                <w:color w:val="000000"/>
                <w:szCs w:val="20"/>
              </w:rPr>
            </w:pPr>
            <w:proofErr w:type="spellStart"/>
            <w:r>
              <w:rPr>
                <w:rFonts w:ascii="Arial" w:hAnsi="Arial" w:eastAsia="Times New Roman" w:cs="Arial"/>
                <w:bCs/>
                <w:color w:val="000000"/>
                <w:szCs w:val="20"/>
              </w:rPr>
              <w:t>cas_read</w:t>
            </w:r>
            <w:proofErr w:type="spellEnd"/>
          </w:p>
        </w:tc>
        <w:tc>
          <w:tcPr>
            <w:tcW w:w="5579" w:type="dxa"/>
            <w:tcBorders>
              <w:top w:val="nil"/>
              <w:left w:val="nil"/>
              <w:bottom w:val="single" w:color="auto" w:sz="4" w:space="0"/>
              <w:right w:val="single" w:color="auto" w:sz="4" w:space="0"/>
            </w:tcBorders>
            <w:shd w:val="clear" w:color="000000" w:fill="C6E0B4"/>
            <w:noWrap/>
            <w:vAlign w:val="bottom"/>
          </w:tcPr>
          <w:p w:rsidR="002218D4" w:rsidP="002218D4" w:rsidRDefault="002218D4" w14:paraId="57238B71" w14:textId="29002412">
            <w:pPr>
              <w:rPr>
                <w:rFonts w:ascii="Arial" w:hAnsi="Arial" w:eastAsia="Times New Roman" w:cs="Arial"/>
                <w:bCs/>
                <w:color w:val="000000"/>
                <w:szCs w:val="20"/>
              </w:rPr>
            </w:pPr>
            <w:r>
              <w:rPr>
                <w:rFonts w:ascii="Arial" w:hAnsi="Arial" w:eastAsia="Times New Roman" w:cs="Arial"/>
                <w:bCs/>
                <w:color w:val="000000"/>
                <w:szCs w:val="20"/>
              </w:rPr>
              <w:t>CASI: read and follow a command</w:t>
            </w:r>
          </w:p>
        </w:tc>
        <w:tc>
          <w:tcPr>
            <w:tcW w:w="1530" w:type="dxa"/>
            <w:tcBorders>
              <w:top w:val="nil"/>
              <w:left w:val="nil"/>
              <w:bottom w:val="single" w:color="auto" w:sz="4" w:space="0"/>
              <w:right w:val="single" w:color="auto" w:sz="4" w:space="0"/>
            </w:tcBorders>
            <w:shd w:val="clear" w:color="000000" w:fill="C6E0B4"/>
            <w:noWrap/>
            <w:vAlign w:val="bottom"/>
          </w:tcPr>
          <w:p w:rsidRPr="00E62507" w:rsidR="002218D4" w:rsidP="002218D4" w:rsidRDefault="002218D4" w14:paraId="09A945DF" w14:textId="77777777">
            <w:pPr>
              <w:jc w:val="center"/>
              <w:rPr>
                <w:rFonts w:ascii="Arial" w:hAnsi="Arial" w:eastAsia="Times New Roman" w:cs="Arial"/>
                <w:bCs/>
                <w:color w:val="000000"/>
                <w:sz w:val="20"/>
                <w:szCs w:val="20"/>
              </w:rPr>
            </w:pPr>
          </w:p>
        </w:tc>
      </w:tr>
      <w:tr w:rsidRPr="00E62507" w:rsidR="002218D4" w:rsidTr="002218D4" w14:paraId="0A1B74DD" w14:textId="77777777">
        <w:trPr>
          <w:trHeight w:val="300"/>
        </w:trPr>
        <w:tc>
          <w:tcPr>
            <w:tcW w:w="1322" w:type="dxa"/>
            <w:tcBorders>
              <w:top w:val="nil"/>
              <w:left w:val="single" w:color="auto" w:sz="4" w:space="0"/>
              <w:bottom w:val="single" w:color="auto" w:sz="4" w:space="0"/>
              <w:right w:val="single" w:color="auto" w:sz="4" w:space="0"/>
            </w:tcBorders>
            <w:shd w:val="clear" w:color="000000" w:fill="C6E0B4"/>
            <w:noWrap/>
            <w:vAlign w:val="bottom"/>
          </w:tcPr>
          <w:p w:rsidR="002218D4" w:rsidP="002218D4" w:rsidRDefault="002218D4" w14:paraId="54C8C759" w14:textId="71D7640A">
            <w:pPr>
              <w:jc w:val="center"/>
              <w:rPr>
                <w:rFonts w:ascii="Arial" w:hAnsi="Arial" w:eastAsia="Times New Roman" w:cs="Arial"/>
                <w:bCs/>
                <w:color w:val="000000"/>
                <w:szCs w:val="20"/>
              </w:rPr>
            </w:pPr>
            <w:r>
              <w:rPr>
                <w:rFonts w:ascii="Arial" w:hAnsi="Arial" w:eastAsia="Times New Roman" w:cs="Arial"/>
                <w:bCs/>
                <w:color w:val="000000"/>
                <w:szCs w:val="20"/>
              </w:rPr>
              <w:t>ACT</w:t>
            </w:r>
          </w:p>
        </w:tc>
        <w:tc>
          <w:tcPr>
            <w:tcW w:w="1257" w:type="dxa"/>
            <w:tcBorders>
              <w:top w:val="nil"/>
              <w:left w:val="nil"/>
              <w:bottom w:val="single" w:color="auto" w:sz="4" w:space="0"/>
              <w:right w:val="single" w:color="auto" w:sz="4" w:space="0"/>
            </w:tcBorders>
            <w:shd w:val="clear" w:color="000000" w:fill="C6E0B4"/>
            <w:noWrap/>
            <w:vAlign w:val="bottom"/>
          </w:tcPr>
          <w:p w:rsidR="002218D4" w:rsidP="002218D4" w:rsidRDefault="002218D4" w14:paraId="359475C7" w14:textId="33FD8C28">
            <w:pPr>
              <w:rPr>
                <w:rFonts w:ascii="Arial" w:hAnsi="Arial" w:eastAsia="Times New Roman" w:cs="Arial"/>
                <w:bCs/>
                <w:color w:val="000000"/>
                <w:szCs w:val="20"/>
              </w:rPr>
            </w:pPr>
            <w:proofErr w:type="spellStart"/>
            <w:r>
              <w:rPr>
                <w:rFonts w:ascii="Arial" w:hAnsi="Arial" w:eastAsia="Times New Roman" w:cs="Arial"/>
                <w:bCs/>
                <w:color w:val="000000"/>
                <w:szCs w:val="20"/>
              </w:rPr>
              <w:t>cas_writ</w:t>
            </w:r>
            <w:proofErr w:type="spellEnd"/>
          </w:p>
        </w:tc>
        <w:tc>
          <w:tcPr>
            <w:tcW w:w="5579" w:type="dxa"/>
            <w:tcBorders>
              <w:top w:val="nil"/>
              <w:left w:val="nil"/>
              <w:bottom w:val="single" w:color="auto" w:sz="4" w:space="0"/>
              <w:right w:val="single" w:color="auto" w:sz="4" w:space="0"/>
            </w:tcBorders>
            <w:shd w:val="clear" w:color="000000" w:fill="C6E0B4"/>
            <w:noWrap/>
            <w:vAlign w:val="bottom"/>
          </w:tcPr>
          <w:p w:rsidR="002218D4" w:rsidP="002218D4" w:rsidRDefault="002218D4" w14:paraId="1B7721F8" w14:textId="3695AFBA">
            <w:pPr>
              <w:rPr>
                <w:rFonts w:ascii="Arial" w:hAnsi="Arial" w:eastAsia="Times New Roman" w:cs="Arial"/>
                <w:bCs/>
                <w:color w:val="000000"/>
                <w:szCs w:val="20"/>
              </w:rPr>
            </w:pPr>
            <w:r>
              <w:rPr>
                <w:rFonts w:ascii="Arial" w:hAnsi="Arial" w:eastAsia="Times New Roman" w:cs="Arial"/>
                <w:bCs/>
                <w:color w:val="000000"/>
                <w:szCs w:val="20"/>
              </w:rPr>
              <w:t>CASI: write a sentence</w:t>
            </w:r>
          </w:p>
        </w:tc>
        <w:tc>
          <w:tcPr>
            <w:tcW w:w="1530" w:type="dxa"/>
            <w:tcBorders>
              <w:top w:val="nil"/>
              <w:left w:val="nil"/>
              <w:bottom w:val="single" w:color="auto" w:sz="4" w:space="0"/>
              <w:right w:val="single" w:color="auto" w:sz="4" w:space="0"/>
            </w:tcBorders>
            <w:shd w:val="clear" w:color="000000" w:fill="C6E0B4"/>
            <w:noWrap/>
            <w:vAlign w:val="bottom"/>
          </w:tcPr>
          <w:p w:rsidRPr="00E62507" w:rsidR="002218D4" w:rsidP="002218D4" w:rsidRDefault="002218D4" w14:paraId="445EF64B" w14:textId="77777777">
            <w:pPr>
              <w:jc w:val="center"/>
              <w:rPr>
                <w:rFonts w:ascii="Arial" w:hAnsi="Arial" w:eastAsia="Times New Roman" w:cs="Arial"/>
                <w:bCs/>
                <w:color w:val="000000"/>
                <w:sz w:val="20"/>
                <w:szCs w:val="20"/>
              </w:rPr>
            </w:pPr>
          </w:p>
        </w:tc>
      </w:tr>
      <w:tr w:rsidRPr="00E62507" w:rsidR="002218D4" w:rsidTr="002218D4" w14:paraId="21F8996E" w14:textId="77777777">
        <w:trPr>
          <w:trHeight w:val="300"/>
        </w:trPr>
        <w:tc>
          <w:tcPr>
            <w:tcW w:w="1322" w:type="dxa"/>
            <w:tcBorders>
              <w:top w:val="nil"/>
              <w:left w:val="single" w:color="auto" w:sz="4" w:space="0"/>
              <w:bottom w:val="single" w:color="auto" w:sz="4" w:space="0"/>
              <w:right w:val="single" w:color="auto" w:sz="4" w:space="0"/>
            </w:tcBorders>
            <w:shd w:val="clear" w:color="000000" w:fill="C6E0B4"/>
            <w:noWrap/>
            <w:vAlign w:val="bottom"/>
          </w:tcPr>
          <w:p w:rsidR="002218D4" w:rsidP="002218D4" w:rsidRDefault="002218D4" w14:paraId="6FDB43FE" w14:textId="5D0F68CE">
            <w:pPr>
              <w:jc w:val="center"/>
              <w:rPr>
                <w:rFonts w:ascii="Arial" w:hAnsi="Arial" w:eastAsia="Times New Roman" w:cs="Arial"/>
                <w:bCs/>
                <w:color w:val="000000"/>
                <w:szCs w:val="20"/>
              </w:rPr>
            </w:pPr>
            <w:r>
              <w:rPr>
                <w:rFonts w:ascii="Arial" w:hAnsi="Arial" w:eastAsia="Times New Roman" w:cs="Arial"/>
                <w:bCs/>
                <w:color w:val="000000"/>
                <w:szCs w:val="20"/>
              </w:rPr>
              <w:t>ACT</w:t>
            </w:r>
          </w:p>
        </w:tc>
        <w:tc>
          <w:tcPr>
            <w:tcW w:w="1257" w:type="dxa"/>
            <w:tcBorders>
              <w:top w:val="nil"/>
              <w:left w:val="nil"/>
              <w:bottom w:val="single" w:color="auto" w:sz="4" w:space="0"/>
              <w:right w:val="single" w:color="auto" w:sz="4" w:space="0"/>
            </w:tcBorders>
            <w:shd w:val="clear" w:color="000000" w:fill="C6E0B4"/>
            <w:noWrap/>
            <w:vAlign w:val="bottom"/>
          </w:tcPr>
          <w:p w:rsidR="002218D4" w:rsidP="002218D4" w:rsidRDefault="002218D4" w14:paraId="49CC6933" w14:textId="1BF1CF6F">
            <w:pPr>
              <w:rPr>
                <w:rFonts w:ascii="Arial" w:hAnsi="Arial" w:eastAsia="Times New Roman" w:cs="Arial"/>
                <w:bCs/>
                <w:color w:val="000000"/>
                <w:szCs w:val="20"/>
              </w:rPr>
            </w:pPr>
            <w:proofErr w:type="spellStart"/>
            <w:r>
              <w:rPr>
                <w:rFonts w:ascii="Arial" w:hAnsi="Arial" w:eastAsia="Times New Roman" w:cs="Arial"/>
                <w:bCs/>
                <w:color w:val="000000"/>
                <w:szCs w:val="20"/>
              </w:rPr>
              <w:t>cmd</w:t>
            </w:r>
            <w:proofErr w:type="spellEnd"/>
          </w:p>
        </w:tc>
        <w:tc>
          <w:tcPr>
            <w:tcW w:w="5579" w:type="dxa"/>
            <w:tcBorders>
              <w:top w:val="nil"/>
              <w:left w:val="nil"/>
              <w:bottom w:val="single" w:color="auto" w:sz="4" w:space="0"/>
              <w:right w:val="single" w:color="auto" w:sz="4" w:space="0"/>
            </w:tcBorders>
            <w:shd w:val="clear" w:color="000000" w:fill="C6E0B4"/>
            <w:noWrap/>
            <w:vAlign w:val="bottom"/>
          </w:tcPr>
          <w:p w:rsidR="002218D4" w:rsidP="002218D4" w:rsidRDefault="002218D4" w14:paraId="41ECA22B" w14:textId="11301B99">
            <w:pPr>
              <w:rPr>
                <w:rFonts w:ascii="Arial" w:hAnsi="Arial" w:eastAsia="Times New Roman" w:cs="Arial"/>
                <w:bCs/>
                <w:color w:val="000000"/>
                <w:szCs w:val="20"/>
              </w:rPr>
            </w:pPr>
            <w:r>
              <w:rPr>
                <w:rFonts w:ascii="Arial" w:hAnsi="Arial" w:eastAsia="Times New Roman" w:cs="Arial"/>
                <w:bCs/>
                <w:color w:val="000000"/>
                <w:szCs w:val="20"/>
              </w:rPr>
              <w:t>CASI: obey oral commands</w:t>
            </w:r>
          </w:p>
        </w:tc>
        <w:tc>
          <w:tcPr>
            <w:tcW w:w="1530" w:type="dxa"/>
            <w:tcBorders>
              <w:top w:val="nil"/>
              <w:left w:val="nil"/>
              <w:bottom w:val="single" w:color="auto" w:sz="4" w:space="0"/>
              <w:right w:val="single" w:color="auto" w:sz="4" w:space="0"/>
            </w:tcBorders>
            <w:shd w:val="clear" w:color="000000" w:fill="C6E0B4"/>
            <w:noWrap/>
            <w:vAlign w:val="bottom"/>
          </w:tcPr>
          <w:p w:rsidRPr="00E62507" w:rsidR="002218D4" w:rsidP="002218D4" w:rsidRDefault="002218D4" w14:paraId="2E1620E4" w14:textId="77777777">
            <w:pPr>
              <w:jc w:val="center"/>
              <w:rPr>
                <w:rFonts w:ascii="Arial" w:hAnsi="Arial" w:eastAsia="Times New Roman" w:cs="Arial"/>
                <w:bCs/>
                <w:color w:val="000000"/>
                <w:sz w:val="20"/>
                <w:szCs w:val="20"/>
              </w:rPr>
            </w:pPr>
          </w:p>
        </w:tc>
      </w:tr>
      <w:tr w:rsidRPr="00E62507" w:rsidR="002218D4" w:rsidTr="002218D4" w14:paraId="4FE5DF96" w14:textId="77777777">
        <w:trPr>
          <w:trHeight w:val="300"/>
        </w:trPr>
        <w:tc>
          <w:tcPr>
            <w:tcW w:w="1322" w:type="dxa"/>
            <w:tcBorders>
              <w:top w:val="nil"/>
              <w:left w:val="single" w:color="auto" w:sz="4" w:space="0"/>
              <w:bottom w:val="single" w:color="auto" w:sz="4" w:space="0"/>
              <w:right w:val="single" w:color="auto" w:sz="4" w:space="0"/>
            </w:tcBorders>
            <w:shd w:val="clear" w:color="000000" w:fill="C6E0B4"/>
            <w:noWrap/>
            <w:vAlign w:val="bottom"/>
          </w:tcPr>
          <w:p w:rsidR="002218D4" w:rsidP="002218D4" w:rsidRDefault="002218D4" w14:paraId="07E69866" w14:textId="1D72101F">
            <w:pPr>
              <w:jc w:val="center"/>
              <w:rPr>
                <w:rFonts w:ascii="Arial" w:hAnsi="Arial" w:eastAsia="Times New Roman" w:cs="Arial"/>
                <w:bCs/>
                <w:color w:val="000000"/>
                <w:szCs w:val="20"/>
              </w:rPr>
            </w:pPr>
            <w:r>
              <w:rPr>
                <w:rFonts w:ascii="Arial" w:hAnsi="Arial" w:eastAsia="Times New Roman" w:cs="Arial"/>
                <w:bCs/>
                <w:color w:val="000000"/>
                <w:szCs w:val="20"/>
              </w:rPr>
              <w:t>ACT</w:t>
            </w:r>
          </w:p>
        </w:tc>
        <w:tc>
          <w:tcPr>
            <w:tcW w:w="1257" w:type="dxa"/>
            <w:tcBorders>
              <w:top w:val="nil"/>
              <w:left w:val="nil"/>
              <w:bottom w:val="single" w:color="auto" w:sz="4" w:space="0"/>
              <w:right w:val="single" w:color="auto" w:sz="4" w:space="0"/>
            </w:tcBorders>
            <w:shd w:val="clear" w:color="000000" w:fill="C6E0B4"/>
            <w:noWrap/>
            <w:vAlign w:val="bottom"/>
          </w:tcPr>
          <w:p w:rsidR="002218D4" w:rsidP="002218D4" w:rsidRDefault="002218D4" w14:paraId="34713967" w14:textId="4D6C6560">
            <w:pPr>
              <w:rPr>
                <w:rFonts w:ascii="Arial" w:hAnsi="Arial" w:eastAsia="Times New Roman" w:cs="Arial"/>
                <w:bCs/>
                <w:color w:val="000000"/>
                <w:szCs w:val="20"/>
              </w:rPr>
            </w:pPr>
            <w:r>
              <w:rPr>
                <w:rFonts w:ascii="Arial" w:hAnsi="Arial" w:eastAsia="Times New Roman" w:cs="Arial"/>
                <w:bCs/>
                <w:color w:val="000000"/>
                <w:szCs w:val="20"/>
              </w:rPr>
              <w:t>body</w:t>
            </w:r>
          </w:p>
        </w:tc>
        <w:tc>
          <w:tcPr>
            <w:tcW w:w="5579" w:type="dxa"/>
            <w:tcBorders>
              <w:top w:val="nil"/>
              <w:left w:val="nil"/>
              <w:bottom w:val="single" w:color="auto" w:sz="4" w:space="0"/>
              <w:right w:val="single" w:color="auto" w:sz="4" w:space="0"/>
            </w:tcBorders>
            <w:shd w:val="clear" w:color="000000" w:fill="C6E0B4"/>
            <w:noWrap/>
            <w:vAlign w:val="bottom"/>
          </w:tcPr>
          <w:p w:rsidR="002218D4" w:rsidP="002218D4" w:rsidRDefault="002218D4" w14:paraId="76B3EEAB" w14:textId="4ADA72AC">
            <w:pPr>
              <w:rPr>
                <w:rFonts w:ascii="Arial" w:hAnsi="Arial" w:eastAsia="Times New Roman" w:cs="Arial"/>
                <w:bCs/>
                <w:color w:val="000000"/>
                <w:szCs w:val="20"/>
              </w:rPr>
            </w:pPr>
            <w:r>
              <w:rPr>
                <w:rFonts w:ascii="Arial" w:hAnsi="Arial" w:eastAsia="Times New Roman" w:cs="Arial"/>
                <w:bCs/>
                <w:color w:val="000000"/>
                <w:szCs w:val="20"/>
              </w:rPr>
              <w:t>CASI: identify parts of body</w:t>
            </w:r>
          </w:p>
        </w:tc>
        <w:tc>
          <w:tcPr>
            <w:tcW w:w="1530" w:type="dxa"/>
            <w:tcBorders>
              <w:top w:val="nil"/>
              <w:left w:val="nil"/>
              <w:bottom w:val="single" w:color="auto" w:sz="4" w:space="0"/>
              <w:right w:val="single" w:color="auto" w:sz="4" w:space="0"/>
            </w:tcBorders>
            <w:shd w:val="clear" w:color="000000" w:fill="C6E0B4"/>
            <w:noWrap/>
            <w:vAlign w:val="bottom"/>
          </w:tcPr>
          <w:p w:rsidRPr="00E62507" w:rsidR="002218D4" w:rsidP="002218D4" w:rsidRDefault="002218D4" w14:paraId="6FD8168C" w14:textId="77777777">
            <w:pPr>
              <w:jc w:val="center"/>
              <w:rPr>
                <w:rFonts w:ascii="Arial" w:hAnsi="Arial" w:eastAsia="Times New Roman" w:cs="Arial"/>
                <w:bCs/>
                <w:color w:val="000000"/>
                <w:sz w:val="20"/>
                <w:szCs w:val="20"/>
              </w:rPr>
            </w:pPr>
          </w:p>
        </w:tc>
      </w:tr>
      <w:tr w:rsidRPr="00E62507" w:rsidR="002218D4" w:rsidTr="002218D4" w14:paraId="569157E7" w14:textId="77777777">
        <w:trPr>
          <w:trHeight w:val="300"/>
        </w:trPr>
        <w:tc>
          <w:tcPr>
            <w:tcW w:w="1322" w:type="dxa"/>
            <w:tcBorders>
              <w:top w:val="nil"/>
              <w:left w:val="single" w:color="auto" w:sz="4" w:space="0"/>
              <w:bottom w:val="single" w:color="auto" w:sz="4" w:space="0"/>
              <w:right w:val="single" w:color="auto" w:sz="4" w:space="0"/>
            </w:tcBorders>
            <w:shd w:val="clear" w:color="000000" w:fill="C6E0B4"/>
            <w:noWrap/>
            <w:vAlign w:val="bottom"/>
          </w:tcPr>
          <w:p w:rsidR="002218D4" w:rsidP="002218D4" w:rsidRDefault="002218D4" w14:paraId="12E24DE3" w14:textId="35A80908">
            <w:pPr>
              <w:jc w:val="center"/>
              <w:rPr>
                <w:rFonts w:ascii="Arial" w:hAnsi="Arial" w:eastAsia="Times New Roman" w:cs="Arial"/>
                <w:bCs/>
                <w:color w:val="000000"/>
                <w:szCs w:val="20"/>
              </w:rPr>
            </w:pPr>
            <w:r>
              <w:rPr>
                <w:rFonts w:ascii="Arial" w:hAnsi="Arial" w:eastAsia="Times New Roman" w:cs="Arial"/>
                <w:bCs/>
                <w:color w:val="000000"/>
                <w:szCs w:val="20"/>
              </w:rPr>
              <w:t>ACT</w:t>
            </w:r>
          </w:p>
        </w:tc>
        <w:tc>
          <w:tcPr>
            <w:tcW w:w="1257" w:type="dxa"/>
            <w:tcBorders>
              <w:top w:val="nil"/>
              <w:left w:val="nil"/>
              <w:bottom w:val="single" w:color="auto" w:sz="4" w:space="0"/>
              <w:right w:val="single" w:color="auto" w:sz="4" w:space="0"/>
            </w:tcBorders>
            <w:shd w:val="clear" w:color="000000" w:fill="C6E0B4"/>
            <w:noWrap/>
            <w:vAlign w:val="bottom"/>
          </w:tcPr>
          <w:p w:rsidR="002218D4" w:rsidP="002218D4" w:rsidRDefault="002218D4" w14:paraId="0ED2B0CB" w14:textId="24BA2F0C">
            <w:pPr>
              <w:rPr>
                <w:rFonts w:ascii="Arial" w:hAnsi="Arial" w:eastAsia="Times New Roman" w:cs="Arial"/>
                <w:bCs/>
                <w:color w:val="000000"/>
                <w:szCs w:val="20"/>
              </w:rPr>
            </w:pPr>
            <w:proofErr w:type="spellStart"/>
            <w:r>
              <w:rPr>
                <w:rFonts w:ascii="Arial" w:hAnsi="Arial" w:eastAsia="Times New Roman" w:cs="Arial"/>
                <w:bCs/>
                <w:color w:val="000000"/>
                <w:szCs w:val="20"/>
              </w:rPr>
              <w:t>obja</w:t>
            </w:r>
            <w:proofErr w:type="spellEnd"/>
          </w:p>
        </w:tc>
        <w:tc>
          <w:tcPr>
            <w:tcW w:w="5579" w:type="dxa"/>
            <w:tcBorders>
              <w:top w:val="nil"/>
              <w:left w:val="nil"/>
              <w:bottom w:val="single" w:color="auto" w:sz="4" w:space="0"/>
              <w:right w:val="single" w:color="auto" w:sz="4" w:space="0"/>
            </w:tcBorders>
            <w:shd w:val="clear" w:color="000000" w:fill="C6E0B4"/>
            <w:noWrap/>
            <w:vAlign w:val="bottom"/>
          </w:tcPr>
          <w:p w:rsidR="002218D4" w:rsidP="002218D4" w:rsidRDefault="002218D4" w14:paraId="43D51F7B" w14:textId="2DF4711E">
            <w:pPr>
              <w:rPr>
                <w:rFonts w:ascii="Arial" w:hAnsi="Arial" w:eastAsia="Times New Roman" w:cs="Arial"/>
                <w:bCs/>
                <w:color w:val="000000"/>
                <w:szCs w:val="20"/>
              </w:rPr>
            </w:pPr>
            <w:r>
              <w:rPr>
                <w:rFonts w:ascii="Arial" w:hAnsi="Arial" w:eastAsia="Times New Roman" w:cs="Arial"/>
                <w:bCs/>
                <w:color w:val="000000"/>
                <w:szCs w:val="20"/>
              </w:rPr>
              <w:t xml:space="preserve">CASI: identify objects—1 </w:t>
            </w:r>
          </w:p>
        </w:tc>
        <w:tc>
          <w:tcPr>
            <w:tcW w:w="1530" w:type="dxa"/>
            <w:tcBorders>
              <w:top w:val="nil"/>
              <w:left w:val="nil"/>
              <w:bottom w:val="single" w:color="auto" w:sz="4" w:space="0"/>
              <w:right w:val="single" w:color="auto" w:sz="4" w:space="0"/>
            </w:tcBorders>
            <w:shd w:val="clear" w:color="000000" w:fill="C6E0B4"/>
            <w:noWrap/>
            <w:vAlign w:val="bottom"/>
          </w:tcPr>
          <w:p w:rsidRPr="00E62507" w:rsidR="002218D4" w:rsidP="002218D4" w:rsidRDefault="002218D4" w14:paraId="62259350" w14:textId="77777777">
            <w:pPr>
              <w:jc w:val="center"/>
              <w:rPr>
                <w:rFonts w:ascii="Arial" w:hAnsi="Arial" w:eastAsia="Times New Roman" w:cs="Arial"/>
                <w:bCs/>
                <w:color w:val="000000"/>
                <w:sz w:val="20"/>
                <w:szCs w:val="20"/>
              </w:rPr>
            </w:pPr>
          </w:p>
        </w:tc>
      </w:tr>
      <w:tr w:rsidRPr="00E62507" w:rsidR="002218D4" w:rsidTr="002218D4" w14:paraId="48364F55" w14:textId="77777777">
        <w:trPr>
          <w:trHeight w:val="300"/>
        </w:trPr>
        <w:tc>
          <w:tcPr>
            <w:tcW w:w="1322" w:type="dxa"/>
            <w:tcBorders>
              <w:top w:val="nil"/>
              <w:left w:val="single" w:color="auto" w:sz="4" w:space="0"/>
              <w:bottom w:val="single" w:color="auto" w:sz="4" w:space="0"/>
              <w:right w:val="single" w:color="auto" w:sz="4" w:space="0"/>
            </w:tcBorders>
            <w:shd w:val="clear" w:color="000000" w:fill="C6E0B4"/>
            <w:noWrap/>
            <w:vAlign w:val="bottom"/>
          </w:tcPr>
          <w:p w:rsidR="002218D4" w:rsidP="002218D4" w:rsidRDefault="002218D4" w14:paraId="45344DCE" w14:textId="5FC78E8C">
            <w:pPr>
              <w:jc w:val="center"/>
              <w:rPr>
                <w:rFonts w:ascii="Arial" w:hAnsi="Arial" w:eastAsia="Times New Roman" w:cs="Arial"/>
                <w:bCs/>
                <w:color w:val="000000"/>
                <w:szCs w:val="20"/>
              </w:rPr>
            </w:pPr>
            <w:r>
              <w:rPr>
                <w:rFonts w:ascii="Arial" w:hAnsi="Arial" w:eastAsia="Times New Roman" w:cs="Arial"/>
                <w:bCs/>
                <w:color w:val="000000"/>
                <w:szCs w:val="20"/>
              </w:rPr>
              <w:t>ACT</w:t>
            </w:r>
          </w:p>
        </w:tc>
        <w:tc>
          <w:tcPr>
            <w:tcW w:w="1257" w:type="dxa"/>
            <w:tcBorders>
              <w:top w:val="nil"/>
              <w:left w:val="nil"/>
              <w:bottom w:val="single" w:color="auto" w:sz="4" w:space="0"/>
              <w:right w:val="single" w:color="auto" w:sz="4" w:space="0"/>
            </w:tcBorders>
            <w:shd w:val="clear" w:color="000000" w:fill="C6E0B4"/>
            <w:noWrap/>
            <w:vAlign w:val="bottom"/>
          </w:tcPr>
          <w:p w:rsidR="002218D4" w:rsidP="002218D4" w:rsidRDefault="002218D4" w14:paraId="0299B055" w14:textId="34D6FE2C">
            <w:pPr>
              <w:rPr>
                <w:rFonts w:ascii="Arial" w:hAnsi="Arial" w:eastAsia="Times New Roman" w:cs="Arial"/>
                <w:bCs/>
                <w:color w:val="000000"/>
                <w:szCs w:val="20"/>
              </w:rPr>
            </w:pPr>
            <w:proofErr w:type="spellStart"/>
            <w:r>
              <w:rPr>
                <w:rFonts w:ascii="Arial" w:hAnsi="Arial" w:eastAsia="Times New Roman" w:cs="Arial"/>
                <w:bCs/>
                <w:color w:val="000000"/>
                <w:szCs w:val="20"/>
              </w:rPr>
              <w:t>objb</w:t>
            </w:r>
            <w:proofErr w:type="spellEnd"/>
          </w:p>
        </w:tc>
        <w:tc>
          <w:tcPr>
            <w:tcW w:w="5579" w:type="dxa"/>
            <w:tcBorders>
              <w:top w:val="nil"/>
              <w:left w:val="nil"/>
              <w:bottom w:val="single" w:color="auto" w:sz="4" w:space="0"/>
              <w:right w:val="single" w:color="auto" w:sz="4" w:space="0"/>
            </w:tcBorders>
            <w:shd w:val="clear" w:color="000000" w:fill="C6E0B4"/>
            <w:noWrap/>
            <w:vAlign w:val="bottom"/>
          </w:tcPr>
          <w:p w:rsidR="002218D4" w:rsidP="002218D4" w:rsidRDefault="002218D4" w14:paraId="5D0E4DD9" w14:textId="132846F2">
            <w:pPr>
              <w:rPr>
                <w:rFonts w:ascii="Arial" w:hAnsi="Arial" w:eastAsia="Times New Roman" w:cs="Arial"/>
                <w:bCs/>
                <w:color w:val="000000"/>
                <w:szCs w:val="20"/>
              </w:rPr>
            </w:pPr>
            <w:r>
              <w:rPr>
                <w:rFonts w:ascii="Arial" w:hAnsi="Arial" w:eastAsia="Times New Roman" w:cs="Arial"/>
                <w:bCs/>
                <w:color w:val="000000"/>
                <w:szCs w:val="20"/>
              </w:rPr>
              <w:t xml:space="preserve">CASI: identify </w:t>
            </w:r>
            <w:proofErr w:type="gramStart"/>
            <w:r>
              <w:rPr>
                <w:rFonts w:ascii="Arial" w:hAnsi="Arial" w:eastAsia="Times New Roman" w:cs="Arial"/>
                <w:bCs/>
                <w:color w:val="000000"/>
                <w:szCs w:val="20"/>
              </w:rPr>
              <w:t>objects—2</w:t>
            </w:r>
            <w:proofErr w:type="gramEnd"/>
          </w:p>
        </w:tc>
        <w:tc>
          <w:tcPr>
            <w:tcW w:w="1530" w:type="dxa"/>
            <w:tcBorders>
              <w:top w:val="nil"/>
              <w:left w:val="nil"/>
              <w:bottom w:val="single" w:color="auto" w:sz="4" w:space="0"/>
              <w:right w:val="single" w:color="auto" w:sz="4" w:space="0"/>
            </w:tcBorders>
            <w:shd w:val="clear" w:color="000000" w:fill="C6E0B4"/>
            <w:noWrap/>
            <w:vAlign w:val="bottom"/>
          </w:tcPr>
          <w:p w:rsidRPr="00E62507" w:rsidR="002218D4" w:rsidP="002218D4" w:rsidRDefault="002218D4" w14:paraId="08CD54AE" w14:textId="77777777">
            <w:pPr>
              <w:jc w:val="center"/>
              <w:rPr>
                <w:rFonts w:ascii="Arial" w:hAnsi="Arial" w:eastAsia="Times New Roman" w:cs="Arial"/>
                <w:bCs/>
                <w:color w:val="000000"/>
                <w:sz w:val="20"/>
                <w:szCs w:val="20"/>
              </w:rPr>
            </w:pPr>
          </w:p>
        </w:tc>
      </w:tr>
    </w:tbl>
    <w:p w:rsidR="00322171" w:rsidP="00322171" w:rsidRDefault="00322171" w14:paraId="362CC789" w14:textId="77777777">
      <w:pPr>
        <w:pStyle w:val="NoSpacing"/>
        <w:rPr>
          <w:rFonts w:ascii="Arial" w:hAnsi="Arial" w:cs="Arial"/>
          <w:sz w:val="20"/>
          <w:szCs w:val="20"/>
        </w:rPr>
      </w:pPr>
    </w:p>
    <w:p w:rsidRPr="00322171" w:rsidR="002218D4" w:rsidP="00322171" w:rsidRDefault="002218D4" w14:paraId="12C8CE3A" w14:textId="7167CCE8">
      <w:pPr>
        <w:pStyle w:val="NoSpacing"/>
        <w:rPr>
          <w:rFonts w:ascii="Arial" w:hAnsi="Arial" w:cs="Arial"/>
          <w:sz w:val="20"/>
          <w:szCs w:val="20"/>
        </w:rPr>
      </w:pPr>
      <w:r w:rsidRPr="00322171">
        <w:rPr>
          <w:rFonts w:ascii="Arial" w:hAnsi="Arial" w:cs="Arial"/>
          <w:sz w:val="20"/>
          <w:szCs w:val="20"/>
        </w:rPr>
        <w:t>* ACT administers all 15 items from the CERAD version of the Boston Naming Test (</w:t>
      </w:r>
      <w:proofErr w:type="spellStart"/>
      <w:r w:rsidRPr="00322171">
        <w:rPr>
          <w:rFonts w:ascii="Arial" w:hAnsi="Arial" w:cs="Arial"/>
          <w:sz w:val="20"/>
          <w:szCs w:val="20"/>
        </w:rPr>
        <w:t>bnt_cer</w:t>
      </w:r>
      <w:proofErr w:type="spellEnd"/>
      <w:r w:rsidRPr="00322171">
        <w:rPr>
          <w:rFonts w:ascii="Arial" w:hAnsi="Arial" w:cs="Arial"/>
          <w:sz w:val="20"/>
          <w:szCs w:val="20"/>
        </w:rPr>
        <w:t>) and another 8 distinct items from a long version of the Boston Naming Test (</w:t>
      </w:r>
      <w:proofErr w:type="spellStart"/>
      <w:r w:rsidRPr="00322171">
        <w:rPr>
          <w:rFonts w:ascii="Arial" w:hAnsi="Arial" w:cs="Arial"/>
          <w:sz w:val="20"/>
          <w:szCs w:val="20"/>
        </w:rPr>
        <w:t>bnt_adpr</w:t>
      </w:r>
      <w:proofErr w:type="spellEnd"/>
      <w:r w:rsidRPr="00322171">
        <w:rPr>
          <w:rFonts w:ascii="Arial" w:hAnsi="Arial" w:cs="Arial"/>
          <w:sz w:val="20"/>
          <w:szCs w:val="20"/>
        </w:rPr>
        <w:t>).</w:t>
      </w:r>
    </w:p>
    <w:p w:rsidRPr="002218D4" w:rsidR="002218D4" w:rsidP="00607ED7" w:rsidRDefault="002218D4" w14:paraId="201D3D08" w14:textId="7A6B17EA">
      <w:pPr>
        <w:pStyle w:val="Study"/>
        <w:tabs>
          <w:tab w:val="clear" w:pos="360"/>
          <w:tab w:val="left" w:pos="720"/>
        </w:tabs>
        <w:spacing w:line="240" w:lineRule="auto"/>
        <w:ind w:left="216" w:hanging="216"/>
        <w:rPr>
          <w:b w:val="0"/>
          <w:bCs w:val="0"/>
          <w:sz w:val="24"/>
          <w:szCs w:val="24"/>
        </w:rPr>
      </w:pPr>
      <w:r w:rsidRPr="002218D4">
        <w:rPr>
          <w:sz w:val="24"/>
          <w:szCs w:val="24"/>
        </w:rPr>
        <w:t>ADNI</w:t>
      </w:r>
      <w:r w:rsidR="00C9035B">
        <w:rPr>
          <w:sz w:val="24"/>
          <w:szCs w:val="24"/>
        </w:rPr>
        <w:t>:</w:t>
      </w:r>
      <w:r w:rsidRPr="002218D4">
        <w:rPr>
          <w:sz w:val="24"/>
          <w:szCs w:val="24"/>
        </w:rPr>
        <w:t xml:space="preserve"> </w:t>
      </w:r>
      <w:r w:rsidRPr="002218D4">
        <w:rPr>
          <w:b w:val="0"/>
          <w:bCs w:val="0"/>
          <w:sz w:val="24"/>
          <w:szCs w:val="24"/>
        </w:rPr>
        <w:t>Final models was a single factor model in ADNI 1 (CFI = 0</w:t>
      </w:r>
      <w:r w:rsidRPr="002218D4">
        <w:rPr>
          <w:rFonts w:eastAsia="Times New Roman"/>
          <w:b w:val="0"/>
          <w:bCs w:val="0"/>
          <w:sz w:val="24"/>
          <w:szCs w:val="24"/>
        </w:rPr>
        <w:t>.</w:t>
      </w:r>
      <w:r w:rsidRPr="002218D4">
        <w:rPr>
          <w:b w:val="0"/>
          <w:bCs w:val="0"/>
          <w:sz w:val="24"/>
          <w:szCs w:val="24"/>
        </w:rPr>
        <w:t>979, TLI = 0</w:t>
      </w:r>
      <w:r w:rsidRPr="002218D4">
        <w:rPr>
          <w:rFonts w:eastAsia="Times New Roman"/>
          <w:b w:val="0"/>
          <w:bCs w:val="0"/>
          <w:sz w:val="24"/>
          <w:szCs w:val="24"/>
        </w:rPr>
        <w:t>.</w:t>
      </w:r>
      <w:r w:rsidRPr="002218D4">
        <w:rPr>
          <w:b w:val="0"/>
          <w:bCs w:val="0"/>
          <w:sz w:val="24"/>
          <w:szCs w:val="24"/>
        </w:rPr>
        <w:t>973, and RMSEA = 0</w:t>
      </w:r>
      <w:r w:rsidRPr="002218D4">
        <w:rPr>
          <w:rFonts w:eastAsia="Times New Roman"/>
          <w:b w:val="0"/>
          <w:bCs w:val="0"/>
          <w:sz w:val="24"/>
          <w:szCs w:val="24"/>
        </w:rPr>
        <w:t>.</w:t>
      </w:r>
      <w:r w:rsidRPr="002218D4">
        <w:rPr>
          <w:b w:val="0"/>
          <w:bCs w:val="0"/>
          <w:sz w:val="24"/>
          <w:szCs w:val="24"/>
        </w:rPr>
        <w:t>080); ADNI GO/2 (CFI = 0</w:t>
      </w:r>
      <w:r w:rsidRPr="002218D4">
        <w:rPr>
          <w:rFonts w:eastAsia="Times New Roman"/>
          <w:b w:val="0"/>
          <w:bCs w:val="0"/>
          <w:sz w:val="24"/>
          <w:szCs w:val="24"/>
        </w:rPr>
        <w:t>.</w:t>
      </w:r>
      <w:r w:rsidRPr="002218D4">
        <w:rPr>
          <w:b w:val="0"/>
          <w:bCs w:val="0"/>
          <w:sz w:val="24"/>
          <w:szCs w:val="24"/>
        </w:rPr>
        <w:t>977, TLI = 0</w:t>
      </w:r>
      <w:r w:rsidRPr="002218D4">
        <w:rPr>
          <w:rFonts w:eastAsia="Times New Roman"/>
          <w:b w:val="0"/>
          <w:bCs w:val="0"/>
          <w:sz w:val="24"/>
          <w:szCs w:val="24"/>
        </w:rPr>
        <w:t>.</w:t>
      </w:r>
      <w:r w:rsidRPr="002218D4">
        <w:rPr>
          <w:b w:val="0"/>
          <w:bCs w:val="0"/>
          <w:sz w:val="24"/>
          <w:szCs w:val="24"/>
        </w:rPr>
        <w:t>973, and RMSEA = 0</w:t>
      </w:r>
      <w:r w:rsidRPr="002218D4">
        <w:rPr>
          <w:rFonts w:eastAsia="Times New Roman"/>
          <w:b w:val="0"/>
          <w:bCs w:val="0"/>
          <w:sz w:val="24"/>
          <w:szCs w:val="24"/>
        </w:rPr>
        <w:t>.</w:t>
      </w:r>
      <w:r w:rsidRPr="002218D4">
        <w:rPr>
          <w:b w:val="0"/>
          <w:bCs w:val="0"/>
          <w:sz w:val="24"/>
          <w:szCs w:val="24"/>
        </w:rPr>
        <w:t>048), and ADNI 3 (CFI = 0</w:t>
      </w:r>
      <w:r w:rsidRPr="002218D4">
        <w:rPr>
          <w:rFonts w:eastAsia="Times New Roman"/>
          <w:b w:val="0"/>
          <w:bCs w:val="0"/>
          <w:sz w:val="24"/>
          <w:szCs w:val="24"/>
        </w:rPr>
        <w:t>.</w:t>
      </w:r>
      <w:r w:rsidRPr="002218D4">
        <w:rPr>
          <w:b w:val="0"/>
          <w:bCs w:val="0"/>
          <w:sz w:val="24"/>
          <w:szCs w:val="24"/>
        </w:rPr>
        <w:t>953, TLI = 0</w:t>
      </w:r>
      <w:r w:rsidRPr="002218D4">
        <w:rPr>
          <w:rFonts w:eastAsia="Times New Roman"/>
          <w:b w:val="0"/>
          <w:bCs w:val="0"/>
          <w:sz w:val="24"/>
          <w:szCs w:val="24"/>
        </w:rPr>
        <w:t>.</w:t>
      </w:r>
      <w:r w:rsidRPr="002218D4">
        <w:rPr>
          <w:b w:val="0"/>
          <w:bCs w:val="0"/>
          <w:sz w:val="24"/>
          <w:szCs w:val="24"/>
        </w:rPr>
        <w:t>943, and RMSEA = 0</w:t>
      </w:r>
      <w:r w:rsidRPr="002218D4">
        <w:rPr>
          <w:rFonts w:eastAsia="Times New Roman"/>
          <w:b w:val="0"/>
          <w:bCs w:val="0"/>
          <w:sz w:val="24"/>
          <w:szCs w:val="24"/>
        </w:rPr>
        <w:t>.</w:t>
      </w:r>
      <w:r w:rsidRPr="002218D4">
        <w:rPr>
          <w:b w:val="0"/>
          <w:bCs w:val="0"/>
          <w:sz w:val="24"/>
          <w:szCs w:val="24"/>
        </w:rPr>
        <w:t>037). The following items were included in the CFA analysis:</w:t>
      </w:r>
    </w:p>
    <w:p w:rsidR="002218D4" w:rsidP="002218D4" w:rsidRDefault="002218D4" w14:paraId="1CBB0D36" w14:textId="79817652">
      <w:pPr>
        <w:pStyle w:val="SupTableHead"/>
      </w:pPr>
      <w:r>
        <w:t>Table 10. Items and secondary structure for language for the ADNI study</w:t>
      </w:r>
    </w:p>
    <w:tbl>
      <w:tblPr>
        <w:tblW w:w="9602" w:type="dxa"/>
        <w:tblInd w:w="113" w:type="dxa"/>
        <w:tblLook w:val="04A0" w:firstRow="1" w:lastRow="0" w:firstColumn="1" w:lastColumn="0" w:noHBand="0" w:noVBand="1"/>
      </w:tblPr>
      <w:tblGrid>
        <w:gridCol w:w="960"/>
        <w:gridCol w:w="1293"/>
        <w:gridCol w:w="5909"/>
        <w:gridCol w:w="1440"/>
      </w:tblGrid>
      <w:tr w:rsidRPr="00E62507" w:rsidR="00233714" w:rsidTr="00233714" w14:paraId="71D4B517" w14:textId="77777777">
        <w:trPr>
          <w:trHeight w:val="300"/>
        </w:trPr>
        <w:tc>
          <w:tcPr>
            <w:tcW w:w="960" w:type="dxa"/>
            <w:tcBorders>
              <w:top w:val="single" w:color="auto" w:sz="4" w:space="0"/>
              <w:left w:val="single" w:color="auto" w:sz="4" w:space="0"/>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60CE671A"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Study</w:t>
            </w:r>
          </w:p>
        </w:tc>
        <w:tc>
          <w:tcPr>
            <w:tcW w:w="1293"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69564721"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Variable</w:t>
            </w:r>
          </w:p>
        </w:tc>
        <w:tc>
          <w:tcPr>
            <w:tcW w:w="5909"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2DF3B267"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Description</w:t>
            </w:r>
          </w:p>
        </w:tc>
        <w:tc>
          <w:tcPr>
            <w:tcW w:w="1440" w:type="dxa"/>
            <w:tcBorders>
              <w:top w:val="single" w:color="auto" w:sz="4" w:space="0"/>
              <w:left w:val="nil"/>
              <w:bottom w:val="single" w:color="auto" w:sz="4" w:space="0"/>
              <w:right w:val="single" w:color="auto" w:sz="4" w:space="0"/>
            </w:tcBorders>
            <w:shd w:val="clear" w:color="auto" w:fill="595959" w:themeFill="text1" w:themeFillTint="A6"/>
          </w:tcPr>
          <w:p w:rsidRPr="00E62507" w:rsidR="00233714" w:rsidP="00233714" w:rsidRDefault="00233714" w14:paraId="790FE518"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Secondary structure</w:t>
            </w:r>
          </w:p>
        </w:tc>
      </w:tr>
      <w:tr w:rsidRPr="00E62507" w:rsidR="00A334EE" w:rsidTr="00233714" w14:paraId="18ECB413" w14:textId="77777777">
        <w:trPr>
          <w:trHeight w:val="390"/>
        </w:trPr>
        <w:tc>
          <w:tcPr>
            <w:tcW w:w="960"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08341870" w14:textId="67F2EA67">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293"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519A3583" w14:textId="3654FF1C">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catanimsc</w:t>
            </w:r>
            <w:proofErr w:type="spellEnd"/>
          </w:p>
        </w:tc>
        <w:tc>
          <w:tcPr>
            <w:tcW w:w="5909"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2403BE9B" w14:textId="1F3CF7D6">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Category Fluency (Animals) —Total Correct</w:t>
            </w:r>
          </w:p>
        </w:tc>
        <w:tc>
          <w:tcPr>
            <w:tcW w:w="1440" w:type="dxa"/>
            <w:tcBorders>
              <w:top w:val="single" w:color="auto" w:sz="4" w:space="0"/>
              <w:left w:val="nil"/>
              <w:bottom w:val="single" w:color="auto" w:sz="4" w:space="0"/>
              <w:right w:val="single" w:color="auto" w:sz="4" w:space="0"/>
            </w:tcBorders>
            <w:shd w:val="clear" w:color="000000" w:fill="A5A5A5"/>
          </w:tcPr>
          <w:p w:rsidRPr="00A334EE" w:rsidR="00A334EE" w:rsidP="00A334EE" w:rsidRDefault="00A334EE" w14:paraId="3EB3F5E2" w14:textId="77777777">
            <w:pPr>
              <w:jc w:val="center"/>
              <w:rPr>
                <w:rFonts w:ascii="Arial" w:hAnsi="Arial" w:eastAsia="Times New Roman" w:cs="Arial"/>
                <w:bCs/>
                <w:color w:val="000000"/>
                <w:sz w:val="20"/>
                <w:szCs w:val="20"/>
              </w:rPr>
            </w:pPr>
          </w:p>
        </w:tc>
      </w:tr>
      <w:tr w:rsidRPr="00E62507" w:rsidR="00A334EE" w:rsidTr="00233714" w14:paraId="4B2B2B33" w14:textId="77777777">
        <w:trPr>
          <w:trHeight w:val="330"/>
        </w:trPr>
        <w:tc>
          <w:tcPr>
            <w:tcW w:w="960"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4BC4EFA1" w14:textId="75730C1C">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293"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5D29CC34" w14:textId="1A050A02">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catvegesc</w:t>
            </w:r>
            <w:proofErr w:type="spellEnd"/>
            <w:r w:rsidRPr="00A334EE">
              <w:rPr>
                <w:rFonts w:ascii="Arial" w:hAnsi="Arial" w:eastAsia="Times New Roman" w:cs="Arial"/>
                <w:bCs/>
                <w:color w:val="000000"/>
                <w:sz w:val="20"/>
                <w:szCs w:val="20"/>
              </w:rPr>
              <w:t>*</w:t>
            </w:r>
          </w:p>
        </w:tc>
        <w:tc>
          <w:tcPr>
            <w:tcW w:w="5909"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278BC321" w14:textId="79669396">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Category Fluency (Vegetables) —Total Correct</w:t>
            </w:r>
          </w:p>
        </w:tc>
        <w:tc>
          <w:tcPr>
            <w:tcW w:w="1440" w:type="dxa"/>
            <w:tcBorders>
              <w:top w:val="single" w:color="auto" w:sz="4" w:space="0"/>
              <w:left w:val="nil"/>
              <w:bottom w:val="single" w:color="auto" w:sz="4" w:space="0"/>
              <w:right w:val="single" w:color="auto" w:sz="4" w:space="0"/>
            </w:tcBorders>
            <w:shd w:val="clear" w:color="000000" w:fill="A5A5A5"/>
          </w:tcPr>
          <w:p w:rsidRPr="00A334EE" w:rsidR="00A334EE" w:rsidP="00A334EE" w:rsidRDefault="00A334EE" w14:paraId="37C99378" w14:textId="77777777">
            <w:pPr>
              <w:jc w:val="center"/>
              <w:rPr>
                <w:rFonts w:ascii="Arial" w:hAnsi="Arial" w:eastAsia="Times New Roman" w:cs="Arial"/>
                <w:bCs/>
                <w:color w:val="000000"/>
                <w:sz w:val="20"/>
                <w:szCs w:val="20"/>
              </w:rPr>
            </w:pPr>
          </w:p>
        </w:tc>
      </w:tr>
      <w:tr w:rsidRPr="00E62507" w:rsidR="00A334EE" w:rsidTr="00233714" w14:paraId="6B5C0F06" w14:textId="77777777">
        <w:trPr>
          <w:trHeight w:val="330"/>
        </w:trPr>
        <w:tc>
          <w:tcPr>
            <w:tcW w:w="960"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52251DBD" w14:textId="71713B47">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293"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74F2D02C" w14:textId="21B431F1">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bnttotal</w:t>
            </w:r>
            <w:proofErr w:type="spellEnd"/>
            <w:r w:rsidRPr="00A334EE">
              <w:rPr>
                <w:rFonts w:ascii="Arial" w:hAnsi="Arial" w:eastAsia="Times New Roman" w:cs="Arial"/>
                <w:bCs/>
                <w:color w:val="000000"/>
                <w:sz w:val="20"/>
                <w:szCs w:val="20"/>
              </w:rPr>
              <w:t>**</w:t>
            </w:r>
          </w:p>
        </w:tc>
        <w:tc>
          <w:tcPr>
            <w:tcW w:w="5909"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22291322" w14:textId="4AA7CAFF">
            <w:pPr>
              <w:rPr>
                <w:rFonts w:ascii="Arial" w:hAnsi="Arial" w:eastAsia="Times New Roman" w:cs="Arial"/>
                <w:bCs/>
                <w:color w:val="000000"/>
                <w:sz w:val="20"/>
                <w:szCs w:val="20"/>
              </w:rPr>
            </w:pPr>
            <w:r w:rsidRPr="00A334EE">
              <w:rPr>
                <w:rFonts w:ascii="Arial" w:hAnsi="Arial" w:eastAsia="Times New Roman" w:cs="Arial"/>
                <w:bCs/>
                <w:color w:val="000000"/>
                <w:sz w:val="20"/>
                <w:szCs w:val="20"/>
              </w:rPr>
              <w:t>BNT: Boston Naming Test: Total Number Correct (1+3)</w:t>
            </w:r>
          </w:p>
        </w:tc>
        <w:tc>
          <w:tcPr>
            <w:tcW w:w="1440" w:type="dxa"/>
            <w:tcBorders>
              <w:top w:val="single" w:color="auto" w:sz="4" w:space="0"/>
              <w:left w:val="nil"/>
              <w:bottom w:val="single" w:color="auto" w:sz="4" w:space="0"/>
              <w:right w:val="single" w:color="auto" w:sz="4" w:space="0"/>
            </w:tcBorders>
            <w:shd w:val="clear" w:color="000000" w:fill="A5A5A5"/>
          </w:tcPr>
          <w:p w:rsidRPr="00A334EE" w:rsidR="00A334EE" w:rsidP="00A334EE" w:rsidRDefault="00A334EE" w14:paraId="1CCFCF9A" w14:textId="77777777">
            <w:pPr>
              <w:jc w:val="center"/>
              <w:rPr>
                <w:rFonts w:ascii="Arial" w:hAnsi="Arial" w:eastAsia="Times New Roman" w:cs="Arial"/>
                <w:bCs/>
                <w:color w:val="000000"/>
                <w:sz w:val="20"/>
                <w:szCs w:val="20"/>
              </w:rPr>
            </w:pPr>
          </w:p>
        </w:tc>
      </w:tr>
      <w:tr w:rsidRPr="00E62507" w:rsidR="00A334EE" w:rsidTr="00233714" w14:paraId="37F84A77" w14:textId="77777777">
        <w:trPr>
          <w:trHeight w:val="300"/>
        </w:trPr>
        <w:tc>
          <w:tcPr>
            <w:tcW w:w="960"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45B94F57" w14:textId="4527E147">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293"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7125A7AD" w14:textId="0A1E5C3F">
            <w:pPr>
              <w:rPr>
                <w:rFonts w:ascii="Arial" w:hAnsi="Arial" w:eastAsia="Times New Roman" w:cs="Arial"/>
                <w:bCs/>
                <w:color w:val="000000"/>
                <w:sz w:val="20"/>
                <w:szCs w:val="20"/>
              </w:rPr>
            </w:pPr>
            <w:r w:rsidRPr="00A334EE">
              <w:rPr>
                <w:rFonts w:ascii="Arial" w:hAnsi="Arial" w:eastAsia="Times New Roman" w:cs="Arial"/>
                <w:bCs/>
                <w:color w:val="000000"/>
                <w:sz w:val="20"/>
                <w:szCs w:val="20"/>
              </w:rPr>
              <w:t>q2score</w:t>
            </w:r>
          </w:p>
        </w:tc>
        <w:tc>
          <w:tcPr>
            <w:tcW w:w="5909" w:type="dxa"/>
            <w:tcBorders>
              <w:top w:val="nil"/>
              <w:left w:val="nil"/>
              <w:bottom w:val="single" w:color="auto" w:sz="4" w:space="0"/>
              <w:right w:val="single" w:color="auto" w:sz="4" w:space="0"/>
            </w:tcBorders>
            <w:shd w:val="clear" w:color="000000" w:fill="A5A5A5"/>
            <w:noWrap/>
            <w:vAlign w:val="center"/>
            <w:hideMark/>
          </w:tcPr>
          <w:p w:rsidRPr="00A334EE" w:rsidR="00A334EE" w:rsidP="00A334EE" w:rsidRDefault="00A334EE" w14:paraId="4C9E8757" w14:textId="398E04FC">
            <w:pPr>
              <w:rPr>
                <w:rFonts w:ascii="Arial" w:hAnsi="Arial" w:eastAsia="Times New Roman" w:cs="Arial"/>
                <w:bCs/>
                <w:color w:val="000000"/>
                <w:sz w:val="20"/>
                <w:szCs w:val="20"/>
              </w:rPr>
            </w:pPr>
            <w:r w:rsidRPr="00A334EE">
              <w:rPr>
                <w:rFonts w:ascii="Arial" w:hAnsi="Arial" w:eastAsia="Times New Roman" w:cs="Arial"/>
                <w:bCs/>
                <w:color w:val="000000"/>
                <w:sz w:val="20"/>
                <w:szCs w:val="20"/>
              </w:rPr>
              <w:t>ADAS-Cog: Commands</w:t>
            </w:r>
          </w:p>
        </w:tc>
        <w:tc>
          <w:tcPr>
            <w:tcW w:w="1440" w:type="dxa"/>
            <w:tcBorders>
              <w:top w:val="single" w:color="auto" w:sz="4" w:space="0"/>
              <w:left w:val="nil"/>
              <w:bottom w:val="single" w:color="auto" w:sz="4" w:space="0"/>
              <w:right w:val="single" w:color="auto" w:sz="4" w:space="0"/>
            </w:tcBorders>
            <w:shd w:val="clear" w:color="000000" w:fill="A5A5A5"/>
          </w:tcPr>
          <w:p w:rsidRPr="00A334EE" w:rsidR="00A334EE" w:rsidP="00A334EE" w:rsidRDefault="00A334EE" w14:paraId="78BAF93B" w14:textId="77777777">
            <w:pPr>
              <w:jc w:val="center"/>
              <w:rPr>
                <w:rFonts w:ascii="Arial" w:hAnsi="Arial" w:eastAsia="Times New Roman" w:cs="Arial"/>
                <w:bCs/>
                <w:color w:val="000000"/>
                <w:sz w:val="20"/>
                <w:szCs w:val="20"/>
              </w:rPr>
            </w:pPr>
          </w:p>
        </w:tc>
      </w:tr>
      <w:tr w:rsidRPr="00E62507" w:rsidR="00A334EE" w:rsidTr="00233714" w14:paraId="59FB963A" w14:textId="77777777">
        <w:trPr>
          <w:trHeight w:val="300"/>
        </w:trPr>
        <w:tc>
          <w:tcPr>
            <w:tcW w:w="960"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4B4D7EC9" w14:textId="067566CD">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293"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7705D0C3" w14:textId="472B703B">
            <w:pPr>
              <w:rPr>
                <w:rFonts w:ascii="Arial" w:hAnsi="Arial" w:eastAsia="Times New Roman" w:cs="Arial"/>
                <w:bCs/>
                <w:color w:val="000000"/>
                <w:sz w:val="20"/>
                <w:szCs w:val="20"/>
              </w:rPr>
            </w:pPr>
            <w:r w:rsidRPr="00A334EE">
              <w:rPr>
                <w:rFonts w:ascii="Arial" w:hAnsi="Arial" w:eastAsia="Times New Roman" w:cs="Arial"/>
                <w:bCs/>
                <w:color w:val="000000"/>
                <w:sz w:val="20"/>
                <w:szCs w:val="20"/>
              </w:rPr>
              <w:t>q5score</w:t>
            </w:r>
          </w:p>
        </w:tc>
        <w:tc>
          <w:tcPr>
            <w:tcW w:w="5909" w:type="dxa"/>
            <w:tcBorders>
              <w:top w:val="nil"/>
              <w:left w:val="nil"/>
              <w:bottom w:val="single" w:color="auto" w:sz="4" w:space="0"/>
              <w:right w:val="single" w:color="auto" w:sz="4" w:space="0"/>
            </w:tcBorders>
            <w:shd w:val="clear" w:color="000000" w:fill="A5A5A5"/>
            <w:noWrap/>
            <w:vAlign w:val="center"/>
            <w:hideMark/>
          </w:tcPr>
          <w:p w:rsidRPr="00A334EE" w:rsidR="00A334EE" w:rsidP="00A334EE" w:rsidRDefault="00A334EE" w14:paraId="3526D0B0" w14:textId="2BF2B8A6">
            <w:pPr>
              <w:rPr>
                <w:rFonts w:ascii="Arial" w:hAnsi="Arial" w:eastAsia="Times New Roman" w:cs="Arial"/>
                <w:bCs/>
                <w:color w:val="000000"/>
                <w:sz w:val="20"/>
                <w:szCs w:val="20"/>
              </w:rPr>
            </w:pPr>
            <w:r w:rsidRPr="00A334EE">
              <w:rPr>
                <w:rFonts w:ascii="Arial" w:hAnsi="Arial" w:eastAsia="Times New Roman" w:cs="Arial"/>
                <w:bCs/>
                <w:color w:val="000000"/>
                <w:sz w:val="20"/>
                <w:szCs w:val="20"/>
              </w:rPr>
              <w:t>ADAS-Cog: Naming</w:t>
            </w:r>
          </w:p>
        </w:tc>
        <w:tc>
          <w:tcPr>
            <w:tcW w:w="1440" w:type="dxa"/>
            <w:tcBorders>
              <w:top w:val="single" w:color="auto" w:sz="4" w:space="0"/>
              <w:left w:val="nil"/>
              <w:bottom w:val="single" w:color="auto" w:sz="4" w:space="0"/>
              <w:right w:val="single" w:color="auto" w:sz="4" w:space="0"/>
            </w:tcBorders>
            <w:shd w:val="clear" w:color="000000" w:fill="A5A5A5"/>
          </w:tcPr>
          <w:p w:rsidRPr="00A334EE" w:rsidR="00A334EE" w:rsidP="00A334EE" w:rsidRDefault="00A334EE" w14:paraId="2D20AF8E" w14:textId="77777777">
            <w:pPr>
              <w:jc w:val="center"/>
              <w:rPr>
                <w:rFonts w:ascii="Arial" w:hAnsi="Arial" w:eastAsia="Times New Roman" w:cs="Arial"/>
                <w:bCs/>
                <w:color w:val="000000"/>
                <w:sz w:val="20"/>
                <w:szCs w:val="20"/>
              </w:rPr>
            </w:pPr>
          </w:p>
        </w:tc>
      </w:tr>
      <w:tr w:rsidRPr="00E62507" w:rsidR="00A334EE" w:rsidTr="00233714" w14:paraId="59FF967D" w14:textId="77777777">
        <w:trPr>
          <w:trHeight w:val="360"/>
        </w:trPr>
        <w:tc>
          <w:tcPr>
            <w:tcW w:w="960"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23BF1F64" w14:textId="09666E4D">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293"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7623FD84" w14:textId="21B310E3">
            <w:pPr>
              <w:rPr>
                <w:rFonts w:ascii="Arial" w:hAnsi="Arial" w:eastAsia="Times New Roman" w:cs="Arial"/>
                <w:bCs/>
                <w:color w:val="000000"/>
                <w:sz w:val="20"/>
                <w:szCs w:val="20"/>
              </w:rPr>
            </w:pPr>
            <w:r w:rsidRPr="00A334EE">
              <w:rPr>
                <w:rFonts w:ascii="Arial" w:hAnsi="Arial" w:eastAsia="Times New Roman" w:cs="Arial"/>
                <w:bCs/>
                <w:color w:val="000000"/>
                <w:sz w:val="20"/>
                <w:szCs w:val="20"/>
              </w:rPr>
              <w:t>q6score</w:t>
            </w:r>
          </w:p>
        </w:tc>
        <w:tc>
          <w:tcPr>
            <w:tcW w:w="5909"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5DC1A803" w14:textId="054D3C9C">
            <w:pPr>
              <w:rPr>
                <w:rFonts w:ascii="Arial" w:hAnsi="Arial" w:eastAsia="Times New Roman" w:cs="Arial"/>
                <w:bCs/>
                <w:color w:val="000000"/>
                <w:sz w:val="20"/>
                <w:szCs w:val="20"/>
              </w:rPr>
            </w:pPr>
            <w:r w:rsidRPr="00A334EE">
              <w:rPr>
                <w:rFonts w:ascii="Arial" w:hAnsi="Arial" w:eastAsia="Times New Roman" w:cs="Arial"/>
                <w:bCs/>
                <w:color w:val="000000"/>
                <w:sz w:val="20"/>
                <w:szCs w:val="20"/>
              </w:rPr>
              <w:t>ADAS-Cog: Ideational Praxis—score</w:t>
            </w:r>
          </w:p>
        </w:tc>
        <w:tc>
          <w:tcPr>
            <w:tcW w:w="1440" w:type="dxa"/>
            <w:tcBorders>
              <w:top w:val="single" w:color="auto" w:sz="4" w:space="0"/>
              <w:left w:val="nil"/>
              <w:bottom w:val="single" w:color="auto" w:sz="4" w:space="0"/>
              <w:right w:val="single" w:color="auto" w:sz="4" w:space="0"/>
            </w:tcBorders>
            <w:shd w:val="clear" w:color="000000" w:fill="A5A5A5"/>
          </w:tcPr>
          <w:p w:rsidRPr="00A334EE" w:rsidR="00A334EE" w:rsidP="00A334EE" w:rsidRDefault="00A334EE" w14:paraId="69576D0E" w14:textId="77777777">
            <w:pPr>
              <w:jc w:val="center"/>
              <w:rPr>
                <w:rFonts w:ascii="Arial" w:hAnsi="Arial" w:eastAsia="Times New Roman" w:cs="Arial"/>
                <w:bCs/>
                <w:color w:val="000000"/>
                <w:sz w:val="20"/>
                <w:szCs w:val="20"/>
              </w:rPr>
            </w:pPr>
          </w:p>
        </w:tc>
      </w:tr>
      <w:tr w:rsidRPr="00E62507" w:rsidR="00A334EE" w:rsidTr="00233714" w14:paraId="021E452C" w14:textId="77777777">
        <w:trPr>
          <w:trHeight w:val="315"/>
        </w:trPr>
        <w:tc>
          <w:tcPr>
            <w:tcW w:w="960"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3D3D2289" w14:textId="4754C99C">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293"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6D62B589" w14:textId="6BC7B4A2">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mmrepeat</w:t>
            </w:r>
            <w:proofErr w:type="spellEnd"/>
          </w:p>
        </w:tc>
        <w:tc>
          <w:tcPr>
            <w:tcW w:w="5909" w:type="dxa"/>
            <w:tcBorders>
              <w:top w:val="nil"/>
              <w:left w:val="nil"/>
              <w:bottom w:val="single" w:color="auto" w:sz="4" w:space="0"/>
              <w:right w:val="single" w:color="auto" w:sz="4" w:space="0"/>
            </w:tcBorders>
            <w:shd w:val="clear" w:color="000000" w:fill="A5A5A5"/>
            <w:noWrap/>
            <w:vAlign w:val="center"/>
            <w:hideMark/>
          </w:tcPr>
          <w:p w:rsidRPr="00A334EE" w:rsidR="00A334EE" w:rsidP="00A334EE" w:rsidRDefault="00A334EE" w14:paraId="7EDB4BD1" w14:textId="5C2A45F4">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 Repeat after me: no ifs, ands, or buts.</w:t>
            </w:r>
          </w:p>
        </w:tc>
        <w:tc>
          <w:tcPr>
            <w:tcW w:w="1440" w:type="dxa"/>
            <w:tcBorders>
              <w:top w:val="single" w:color="auto" w:sz="4" w:space="0"/>
              <w:left w:val="nil"/>
              <w:bottom w:val="single" w:color="auto" w:sz="4" w:space="0"/>
              <w:right w:val="single" w:color="auto" w:sz="4" w:space="0"/>
            </w:tcBorders>
            <w:shd w:val="clear" w:color="000000" w:fill="A5A5A5"/>
          </w:tcPr>
          <w:p w:rsidRPr="00A334EE" w:rsidR="00A334EE" w:rsidP="00A334EE" w:rsidRDefault="00A334EE" w14:paraId="3DF8854A" w14:textId="77777777">
            <w:pPr>
              <w:jc w:val="center"/>
              <w:rPr>
                <w:rFonts w:ascii="Arial" w:hAnsi="Arial" w:eastAsia="Times New Roman" w:cs="Arial"/>
                <w:bCs/>
                <w:color w:val="000000"/>
                <w:sz w:val="20"/>
                <w:szCs w:val="20"/>
              </w:rPr>
            </w:pPr>
          </w:p>
        </w:tc>
      </w:tr>
      <w:tr w:rsidRPr="00E62507" w:rsidR="00A334EE" w:rsidTr="00233714" w14:paraId="7131AB67" w14:textId="77777777">
        <w:trPr>
          <w:trHeight w:val="315"/>
        </w:trPr>
        <w:tc>
          <w:tcPr>
            <w:tcW w:w="960"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5E5061EE" w14:textId="5EA252D8">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293"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4CC9C31A" w14:textId="07EE4788">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mmhand</w:t>
            </w:r>
            <w:proofErr w:type="spellEnd"/>
          </w:p>
        </w:tc>
        <w:tc>
          <w:tcPr>
            <w:tcW w:w="5909"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734E8C8A" w14:textId="7D4F8B66">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 Takes paper in right hand</w:t>
            </w:r>
          </w:p>
        </w:tc>
        <w:tc>
          <w:tcPr>
            <w:tcW w:w="1440" w:type="dxa"/>
            <w:tcBorders>
              <w:top w:val="single" w:color="auto" w:sz="4" w:space="0"/>
              <w:left w:val="nil"/>
              <w:bottom w:val="single" w:color="auto" w:sz="4" w:space="0"/>
              <w:right w:val="single" w:color="auto" w:sz="4" w:space="0"/>
            </w:tcBorders>
            <w:shd w:val="clear" w:color="000000" w:fill="A5A5A5"/>
          </w:tcPr>
          <w:p w:rsidRPr="00A334EE" w:rsidR="00A334EE" w:rsidP="00A334EE" w:rsidRDefault="00A334EE" w14:paraId="27729101" w14:textId="77777777">
            <w:pPr>
              <w:jc w:val="center"/>
              <w:rPr>
                <w:rFonts w:ascii="Arial" w:hAnsi="Arial" w:eastAsia="Times New Roman" w:cs="Arial"/>
                <w:bCs/>
                <w:color w:val="000000"/>
                <w:sz w:val="20"/>
                <w:szCs w:val="20"/>
              </w:rPr>
            </w:pPr>
          </w:p>
        </w:tc>
      </w:tr>
      <w:tr w:rsidRPr="00E62507" w:rsidR="00A334EE" w:rsidTr="00233714" w14:paraId="4DE5D8CC" w14:textId="77777777">
        <w:trPr>
          <w:trHeight w:val="330"/>
        </w:trPr>
        <w:tc>
          <w:tcPr>
            <w:tcW w:w="960"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198978AB" w14:textId="788006B8">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293"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49E7017A" w14:textId="1837CAA1">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mmfold</w:t>
            </w:r>
            <w:proofErr w:type="spellEnd"/>
          </w:p>
        </w:tc>
        <w:tc>
          <w:tcPr>
            <w:tcW w:w="5909"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3E30787E" w14:textId="592D3264">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 Folds paper in half</w:t>
            </w:r>
          </w:p>
        </w:tc>
        <w:tc>
          <w:tcPr>
            <w:tcW w:w="1440" w:type="dxa"/>
            <w:tcBorders>
              <w:top w:val="single" w:color="auto" w:sz="4" w:space="0"/>
              <w:left w:val="nil"/>
              <w:bottom w:val="single" w:color="auto" w:sz="4" w:space="0"/>
              <w:right w:val="single" w:color="auto" w:sz="4" w:space="0"/>
            </w:tcBorders>
            <w:shd w:val="clear" w:color="000000" w:fill="A5A5A5"/>
          </w:tcPr>
          <w:p w:rsidRPr="00A334EE" w:rsidR="00A334EE" w:rsidP="00A334EE" w:rsidRDefault="00A334EE" w14:paraId="648B4513" w14:textId="77777777">
            <w:pPr>
              <w:jc w:val="center"/>
              <w:rPr>
                <w:rFonts w:ascii="Arial" w:hAnsi="Arial" w:eastAsia="Times New Roman" w:cs="Arial"/>
                <w:bCs/>
                <w:color w:val="000000"/>
                <w:sz w:val="20"/>
                <w:szCs w:val="20"/>
              </w:rPr>
            </w:pPr>
          </w:p>
        </w:tc>
      </w:tr>
      <w:tr w:rsidRPr="00E62507" w:rsidR="00A334EE" w:rsidTr="00233714" w14:paraId="7838047B" w14:textId="77777777">
        <w:trPr>
          <w:trHeight w:val="285"/>
        </w:trPr>
        <w:tc>
          <w:tcPr>
            <w:tcW w:w="960"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05BADD5C" w14:textId="4A22F7B6">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293"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6CCABE54" w14:textId="3AF468C6">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mmonflr</w:t>
            </w:r>
            <w:proofErr w:type="spellEnd"/>
          </w:p>
        </w:tc>
        <w:tc>
          <w:tcPr>
            <w:tcW w:w="5909"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38F4874A" w14:textId="1A4AC449">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 Puts paper on floor</w:t>
            </w:r>
          </w:p>
        </w:tc>
        <w:tc>
          <w:tcPr>
            <w:tcW w:w="1440" w:type="dxa"/>
            <w:tcBorders>
              <w:top w:val="single" w:color="auto" w:sz="4" w:space="0"/>
              <w:left w:val="nil"/>
              <w:bottom w:val="single" w:color="auto" w:sz="4" w:space="0"/>
              <w:right w:val="single" w:color="auto" w:sz="4" w:space="0"/>
            </w:tcBorders>
            <w:shd w:val="clear" w:color="000000" w:fill="A5A5A5"/>
          </w:tcPr>
          <w:p w:rsidRPr="00A334EE" w:rsidR="00A334EE" w:rsidP="00A334EE" w:rsidRDefault="00A334EE" w14:paraId="17F6F595" w14:textId="77777777">
            <w:pPr>
              <w:jc w:val="center"/>
              <w:rPr>
                <w:rFonts w:ascii="Arial" w:hAnsi="Arial" w:eastAsia="Times New Roman" w:cs="Arial"/>
                <w:bCs/>
                <w:color w:val="000000"/>
                <w:sz w:val="20"/>
                <w:szCs w:val="20"/>
              </w:rPr>
            </w:pPr>
          </w:p>
        </w:tc>
      </w:tr>
      <w:tr w:rsidRPr="00E62507" w:rsidR="00A334EE" w:rsidTr="00233714" w14:paraId="793BB0D9" w14:textId="77777777">
        <w:trPr>
          <w:trHeight w:val="300"/>
        </w:trPr>
        <w:tc>
          <w:tcPr>
            <w:tcW w:w="960"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1810DB19" w14:textId="0C0F1906">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293"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59B1FDA9" w14:textId="37501DE3">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mmread</w:t>
            </w:r>
            <w:proofErr w:type="spellEnd"/>
          </w:p>
        </w:tc>
        <w:tc>
          <w:tcPr>
            <w:tcW w:w="5909" w:type="dxa"/>
            <w:tcBorders>
              <w:top w:val="nil"/>
              <w:left w:val="nil"/>
              <w:bottom w:val="single" w:color="auto" w:sz="4" w:space="0"/>
              <w:right w:val="single" w:color="auto" w:sz="4" w:space="0"/>
            </w:tcBorders>
            <w:shd w:val="clear" w:color="000000" w:fill="A5A5A5"/>
            <w:noWrap/>
            <w:vAlign w:val="center"/>
            <w:hideMark/>
          </w:tcPr>
          <w:p w:rsidRPr="00A334EE" w:rsidR="00A334EE" w:rsidP="00A334EE" w:rsidRDefault="00A334EE" w14:paraId="1C5D2359" w14:textId="242CA67D">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 Present the piece of paper which reads</w:t>
            </w:r>
          </w:p>
        </w:tc>
        <w:tc>
          <w:tcPr>
            <w:tcW w:w="1440" w:type="dxa"/>
            <w:tcBorders>
              <w:top w:val="single" w:color="auto" w:sz="4" w:space="0"/>
              <w:left w:val="nil"/>
              <w:bottom w:val="single" w:color="auto" w:sz="4" w:space="0"/>
              <w:right w:val="single" w:color="auto" w:sz="4" w:space="0"/>
            </w:tcBorders>
            <w:shd w:val="clear" w:color="000000" w:fill="A5A5A5"/>
          </w:tcPr>
          <w:p w:rsidRPr="00A334EE" w:rsidR="00A334EE" w:rsidP="00A334EE" w:rsidRDefault="00A334EE" w14:paraId="3C21D6D6" w14:textId="77777777">
            <w:pPr>
              <w:jc w:val="center"/>
              <w:rPr>
                <w:rFonts w:ascii="Arial" w:hAnsi="Arial" w:eastAsia="Times New Roman" w:cs="Arial"/>
                <w:bCs/>
                <w:color w:val="000000"/>
                <w:sz w:val="20"/>
                <w:szCs w:val="20"/>
              </w:rPr>
            </w:pPr>
          </w:p>
        </w:tc>
      </w:tr>
      <w:tr w:rsidRPr="00E62507" w:rsidR="00A334EE" w:rsidTr="00233714" w14:paraId="77E5825E" w14:textId="77777777">
        <w:trPr>
          <w:trHeight w:val="300"/>
        </w:trPr>
        <w:tc>
          <w:tcPr>
            <w:tcW w:w="960"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01FC5E43" w14:textId="5867782D">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293"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49B8D355" w14:textId="32B663A6">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mmwrite</w:t>
            </w:r>
            <w:proofErr w:type="spellEnd"/>
          </w:p>
        </w:tc>
        <w:tc>
          <w:tcPr>
            <w:tcW w:w="5909" w:type="dxa"/>
            <w:tcBorders>
              <w:top w:val="nil"/>
              <w:left w:val="nil"/>
              <w:bottom w:val="single" w:color="auto" w:sz="4" w:space="0"/>
              <w:right w:val="single" w:color="auto" w:sz="4" w:space="0"/>
            </w:tcBorders>
            <w:shd w:val="clear" w:color="000000" w:fill="A5A5A5"/>
            <w:noWrap/>
            <w:vAlign w:val="center"/>
            <w:hideMark/>
          </w:tcPr>
          <w:p w:rsidRPr="00A334EE" w:rsidR="00A334EE" w:rsidP="00A334EE" w:rsidRDefault="00A334EE" w14:paraId="5290370D" w14:textId="642CA6F3">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 Write a sentence.</w:t>
            </w:r>
          </w:p>
        </w:tc>
        <w:tc>
          <w:tcPr>
            <w:tcW w:w="1440" w:type="dxa"/>
            <w:tcBorders>
              <w:top w:val="single" w:color="auto" w:sz="4" w:space="0"/>
              <w:left w:val="nil"/>
              <w:bottom w:val="single" w:color="auto" w:sz="4" w:space="0"/>
              <w:right w:val="single" w:color="auto" w:sz="4" w:space="0"/>
            </w:tcBorders>
            <w:shd w:val="clear" w:color="000000" w:fill="A5A5A5"/>
          </w:tcPr>
          <w:p w:rsidRPr="00A334EE" w:rsidR="00A334EE" w:rsidP="00A334EE" w:rsidRDefault="00A334EE" w14:paraId="019CD008" w14:textId="77777777">
            <w:pPr>
              <w:jc w:val="center"/>
              <w:rPr>
                <w:rFonts w:ascii="Arial" w:hAnsi="Arial" w:eastAsia="Times New Roman" w:cs="Arial"/>
                <w:bCs/>
                <w:color w:val="000000"/>
                <w:sz w:val="20"/>
                <w:szCs w:val="20"/>
              </w:rPr>
            </w:pPr>
          </w:p>
        </w:tc>
      </w:tr>
      <w:tr w:rsidRPr="00E62507" w:rsidR="00A334EE" w:rsidTr="00233714" w14:paraId="742895FC" w14:textId="77777777">
        <w:trPr>
          <w:trHeight w:val="300"/>
        </w:trPr>
        <w:tc>
          <w:tcPr>
            <w:tcW w:w="960" w:type="dxa"/>
            <w:tcBorders>
              <w:top w:val="nil"/>
              <w:left w:val="single" w:color="auto" w:sz="4" w:space="0"/>
              <w:bottom w:val="single" w:color="auto" w:sz="4" w:space="0"/>
              <w:right w:val="single" w:color="auto" w:sz="4" w:space="0"/>
            </w:tcBorders>
            <w:shd w:val="clear" w:color="000000" w:fill="B4C6E7"/>
            <w:noWrap/>
            <w:vAlign w:val="bottom"/>
            <w:hideMark/>
          </w:tcPr>
          <w:p w:rsidRPr="00A334EE" w:rsidR="00A334EE" w:rsidP="00A334EE" w:rsidRDefault="00A334EE" w14:paraId="3AC74A95" w14:textId="4917BC1B">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293" w:type="dxa"/>
            <w:tcBorders>
              <w:top w:val="nil"/>
              <w:left w:val="nil"/>
              <w:bottom w:val="single" w:color="auto" w:sz="4" w:space="0"/>
              <w:right w:val="single" w:color="auto" w:sz="4" w:space="0"/>
            </w:tcBorders>
            <w:shd w:val="clear" w:color="000000" w:fill="B4C6E7"/>
            <w:noWrap/>
            <w:vAlign w:val="bottom"/>
            <w:hideMark/>
          </w:tcPr>
          <w:p w:rsidRPr="00A334EE" w:rsidR="00A334EE" w:rsidP="00A334EE" w:rsidRDefault="00A334EE" w14:paraId="0A8513DE" w14:textId="204DD820">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camel</w:t>
            </w:r>
          </w:p>
        </w:tc>
        <w:tc>
          <w:tcPr>
            <w:tcW w:w="5909" w:type="dxa"/>
            <w:tcBorders>
              <w:top w:val="nil"/>
              <w:left w:val="nil"/>
              <w:bottom w:val="single" w:color="auto" w:sz="4" w:space="0"/>
              <w:right w:val="single" w:color="auto" w:sz="4" w:space="0"/>
            </w:tcBorders>
            <w:shd w:val="clear" w:color="000000" w:fill="B4C6E7"/>
            <w:noWrap/>
            <w:vAlign w:val="bottom"/>
            <w:hideMark/>
          </w:tcPr>
          <w:p w:rsidRPr="00A334EE" w:rsidR="00A334EE" w:rsidP="00A334EE" w:rsidRDefault="00A334EE" w14:paraId="2E57E80B" w14:textId="088E7E98">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MoCA: Camel naming</w:t>
            </w:r>
          </w:p>
        </w:tc>
        <w:tc>
          <w:tcPr>
            <w:tcW w:w="1440" w:type="dxa"/>
            <w:tcBorders>
              <w:top w:val="single" w:color="auto" w:sz="4" w:space="0"/>
              <w:left w:val="nil"/>
              <w:bottom w:val="single" w:color="auto" w:sz="4" w:space="0"/>
              <w:right w:val="single" w:color="auto" w:sz="4" w:space="0"/>
            </w:tcBorders>
            <w:shd w:val="clear" w:color="000000" w:fill="B4C6E7"/>
          </w:tcPr>
          <w:p w:rsidRPr="00A334EE" w:rsidR="00A334EE" w:rsidP="00A334EE" w:rsidRDefault="00A334EE" w14:paraId="7D6DB0E7" w14:textId="77777777">
            <w:pPr>
              <w:jc w:val="center"/>
              <w:rPr>
                <w:rFonts w:ascii="Arial" w:hAnsi="Arial" w:eastAsia="Times New Roman" w:cs="Arial"/>
                <w:bCs/>
                <w:color w:val="000000"/>
                <w:sz w:val="20"/>
                <w:szCs w:val="20"/>
              </w:rPr>
            </w:pPr>
          </w:p>
        </w:tc>
      </w:tr>
      <w:tr w:rsidRPr="00E62507" w:rsidR="00A334EE" w:rsidTr="00233714" w14:paraId="5C960D15" w14:textId="77777777">
        <w:trPr>
          <w:trHeight w:val="300"/>
        </w:trPr>
        <w:tc>
          <w:tcPr>
            <w:tcW w:w="960" w:type="dxa"/>
            <w:tcBorders>
              <w:top w:val="nil"/>
              <w:left w:val="single" w:color="auto" w:sz="4" w:space="0"/>
              <w:bottom w:val="single" w:color="auto" w:sz="4" w:space="0"/>
              <w:right w:val="single" w:color="auto" w:sz="4" w:space="0"/>
            </w:tcBorders>
            <w:shd w:val="clear" w:color="000000" w:fill="B4C6E7"/>
            <w:noWrap/>
            <w:vAlign w:val="bottom"/>
            <w:hideMark/>
          </w:tcPr>
          <w:p w:rsidRPr="00A334EE" w:rsidR="00A334EE" w:rsidP="00A334EE" w:rsidRDefault="00A334EE" w14:paraId="540EDF5A" w14:textId="26B7ADBA">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293" w:type="dxa"/>
            <w:tcBorders>
              <w:top w:val="nil"/>
              <w:left w:val="nil"/>
              <w:bottom w:val="single" w:color="auto" w:sz="4" w:space="0"/>
              <w:right w:val="single" w:color="auto" w:sz="4" w:space="0"/>
            </w:tcBorders>
            <w:shd w:val="clear" w:color="000000" w:fill="B4C6E7"/>
            <w:noWrap/>
            <w:vAlign w:val="bottom"/>
            <w:hideMark/>
          </w:tcPr>
          <w:p w:rsidRPr="00A334EE" w:rsidR="00A334EE" w:rsidP="00A334EE" w:rsidRDefault="00A334EE" w14:paraId="599B74CF" w14:textId="16FD46F3">
            <w:pPr>
              <w:rPr>
                <w:rFonts w:ascii="Arial" w:hAnsi="Arial" w:eastAsia="Times New Roman" w:cs="Arial"/>
                <w:bCs/>
                <w:color w:val="000000"/>
                <w:sz w:val="20"/>
                <w:szCs w:val="20"/>
              </w:rPr>
            </w:pPr>
            <w:r w:rsidRPr="00A334EE">
              <w:rPr>
                <w:rFonts w:ascii="Arial" w:hAnsi="Arial" w:eastAsia="Times New Roman" w:cs="Arial"/>
                <w:bCs/>
                <w:color w:val="000000"/>
                <w:sz w:val="20"/>
                <w:szCs w:val="20"/>
              </w:rPr>
              <w:t>lion</w:t>
            </w:r>
          </w:p>
        </w:tc>
        <w:tc>
          <w:tcPr>
            <w:tcW w:w="5909" w:type="dxa"/>
            <w:tcBorders>
              <w:top w:val="nil"/>
              <w:left w:val="nil"/>
              <w:bottom w:val="single" w:color="auto" w:sz="4" w:space="0"/>
              <w:right w:val="single" w:color="auto" w:sz="4" w:space="0"/>
            </w:tcBorders>
            <w:shd w:val="clear" w:color="000000" w:fill="B4C6E7"/>
            <w:noWrap/>
            <w:vAlign w:val="bottom"/>
            <w:hideMark/>
          </w:tcPr>
          <w:p w:rsidRPr="00A334EE" w:rsidR="00A334EE" w:rsidP="00A334EE" w:rsidRDefault="00A334EE" w14:paraId="3BDCFF5E" w14:textId="0D0F57CD">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MoCA: Lion naming</w:t>
            </w:r>
          </w:p>
        </w:tc>
        <w:tc>
          <w:tcPr>
            <w:tcW w:w="1440" w:type="dxa"/>
            <w:tcBorders>
              <w:top w:val="single" w:color="auto" w:sz="4" w:space="0"/>
              <w:left w:val="nil"/>
              <w:bottom w:val="single" w:color="auto" w:sz="4" w:space="0"/>
              <w:right w:val="single" w:color="auto" w:sz="4" w:space="0"/>
            </w:tcBorders>
            <w:shd w:val="clear" w:color="000000" w:fill="B4C6E7"/>
          </w:tcPr>
          <w:p w:rsidRPr="00A334EE" w:rsidR="00A334EE" w:rsidP="00A334EE" w:rsidRDefault="00A334EE" w14:paraId="283D8EA5" w14:textId="77777777">
            <w:pPr>
              <w:jc w:val="center"/>
              <w:rPr>
                <w:rFonts w:ascii="Arial" w:hAnsi="Arial" w:eastAsia="Times New Roman" w:cs="Arial"/>
                <w:bCs/>
                <w:color w:val="000000"/>
                <w:sz w:val="20"/>
                <w:szCs w:val="20"/>
              </w:rPr>
            </w:pPr>
          </w:p>
        </w:tc>
      </w:tr>
      <w:tr w:rsidRPr="00E62507" w:rsidR="00A334EE" w:rsidTr="00233714" w14:paraId="380449DE" w14:textId="77777777">
        <w:trPr>
          <w:trHeight w:val="300"/>
        </w:trPr>
        <w:tc>
          <w:tcPr>
            <w:tcW w:w="960" w:type="dxa"/>
            <w:tcBorders>
              <w:top w:val="nil"/>
              <w:left w:val="single" w:color="auto" w:sz="4" w:space="0"/>
              <w:bottom w:val="single" w:color="auto" w:sz="4" w:space="0"/>
              <w:right w:val="single" w:color="auto" w:sz="4" w:space="0"/>
            </w:tcBorders>
            <w:shd w:val="clear" w:color="000000" w:fill="B4C6E7"/>
            <w:noWrap/>
            <w:vAlign w:val="bottom"/>
            <w:hideMark/>
          </w:tcPr>
          <w:p w:rsidRPr="00A334EE" w:rsidR="00A334EE" w:rsidP="00A334EE" w:rsidRDefault="00A334EE" w14:paraId="0380C0DD" w14:textId="6AA6585C">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293" w:type="dxa"/>
            <w:tcBorders>
              <w:top w:val="nil"/>
              <w:left w:val="nil"/>
              <w:bottom w:val="single" w:color="auto" w:sz="4" w:space="0"/>
              <w:right w:val="single" w:color="auto" w:sz="4" w:space="0"/>
            </w:tcBorders>
            <w:shd w:val="clear" w:color="000000" w:fill="B4C6E7"/>
            <w:noWrap/>
            <w:vAlign w:val="bottom"/>
            <w:hideMark/>
          </w:tcPr>
          <w:p w:rsidRPr="00A334EE" w:rsidR="00A334EE" w:rsidP="00A334EE" w:rsidRDefault="00A334EE" w14:paraId="7D7396C7" w14:textId="1DB6D1ED">
            <w:pPr>
              <w:rPr>
                <w:rFonts w:ascii="Arial" w:hAnsi="Arial" w:eastAsia="Times New Roman" w:cs="Arial"/>
                <w:bCs/>
                <w:color w:val="000000"/>
                <w:sz w:val="20"/>
                <w:szCs w:val="20"/>
              </w:rPr>
            </w:pPr>
            <w:r w:rsidRPr="00A334EE">
              <w:rPr>
                <w:rFonts w:ascii="Arial" w:hAnsi="Arial" w:eastAsia="Times New Roman" w:cs="Arial"/>
                <w:bCs/>
                <w:color w:val="000000"/>
                <w:sz w:val="20"/>
                <w:szCs w:val="20"/>
              </w:rPr>
              <w:t>rhino</w:t>
            </w:r>
          </w:p>
        </w:tc>
        <w:tc>
          <w:tcPr>
            <w:tcW w:w="5909" w:type="dxa"/>
            <w:tcBorders>
              <w:top w:val="nil"/>
              <w:left w:val="nil"/>
              <w:bottom w:val="single" w:color="auto" w:sz="4" w:space="0"/>
              <w:right w:val="single" w:color="auto" w:sz="4" w:space="0"/>
            </w:tcBorders>
            <w:shd w:val="clear" w:color="000000" w:fill="B4C6E7"/>
            <w:noWrap/>
            <w:vAlign w:val="bottom"/>
            <w:hideMark/>
          </w:tcPr>
          <w:p w:rsidRPr="00A334EE" w:rsidR="00A334EE" w:rsidP="00A334EE" w:rsidRDefault="00A334EE" w14:paraId="566C4ED9" w14:textId="6082633E">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MoCA: Rhinoceros naming</w:t>
            </w:r>
          </w:p>
        </w:tc>
        <w:tc>
          <w:tcPr>
            <w:tcW w:w="1440" w:type="dxa"/>
            <w:tcBorders>
              <w:top w:val="single" w:color="auto" w:sz="4" w:space="0"/>
              <w:left w:val="nil"/>
              <w:bottom w:val="single" w:color="auto" w:sz="4" w:space="0"/>
              <w:right w:val="single" w:color="auto" w:sz="4" w:space="0"/>
            </w:tcBorders>
            <w:shd w:val="clear" w:color="000000" w:fill="B4C6E7"/>
          </w:tcPr>
          <w:p w:rsidRPr="00A334EE" w:rsidR="00A334EE" w:rsidP="00A334EE" w:rsidRDefault="00A334EE" w14:paraId="1419ACBB" w14:textId="77777777">
            <w:pPr>
              <w:jc w:val="center"/>
              <w:rPr>
                <w:rFonts w:ascii="Arial" w:hAnsi="Arial" w:eastAsia="Times New Roman" w:cs="Arial"/>
                <w:bCs/>
                <w:color w:val="000000"/>
                <w:sz w:val="20"/>
                <w:szCs w:val="20"/>
              </w:rPr>
            </w:pPr>
          </w:p>
        </w:tc>
      </w:tr>
      <w:tr w:rsidRPr="00E62507" w:rsidR="00A334EE" w:rsidTr="00233714" w14:paraId="7BE8BC8A" w14:textId="77777777">
        <w:trPr>
          <w:trHeight w:val="300"/>
        </w:trPr>
        <w:tc>
          <w:tcPr>
            <w:tcW w:w="960" w:type="dxa"/>
            <w:tcBorders>
              <w:top w:val="nil"/>
              <w:left w:val="single" w:color="auto" w:sz="4" w:space="0"/>
              <w:bottom w:val="single" w:color="auto" w:sz="4" w:space="0"/>
              <w:right w:val="single" w:color="auto" w:sz="4" w:space="0"/>
            </w:tcBorders>
            <w:shd w:val="clear" w:color="000000" w:fill="B4C6E7"/>
            <w:noWrap/>
            <w:vAlign w:val="bottom"/>
            <w:hideMark/>
          </w:tcPr>
          <w:p w:rsidRPr="00A334EE" w:rsidR="00A334EE" w:rsidP="00A334EE" w:rsidRDefault="00A334EE" w14:paraId="17928B83" w14:textId="26B199E2">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293" w:type="dxa"/>
            <w:tcBorders>
              <w:top w:val="nil"/>
              <w:left w:val="nil"/>
              <w:bottom w:val="single" w:color="auto" w:sz="4" w:space="0"/>
              <w:right w:val="single" w:color="auto" w:sz="4" w:space="0"/>
            </w:tcBorders>
            <w:shd w:val="clear" w:color="000000" w:fill="B4C6E7"/>
            <w:noWrap/>
            <w:vAlign w:val="bottom"/>
            <w:hideMark/>
          </w:tcPr>
          <w:p w:rsidRPr="00A334EE" w:rsidR="00A334EE" w:rsidP="00A334EE" w:rsidRDefault="00A334EE" w14:paraId="6BFEED77" w14:textId="0EBFA1FD">
            <w:pPr>
              <w:rPr>
                <w:rFonts w:ascii="Arial" w:hAnsi="Arial" w:eastAsia="Times New Roman" w:cs="Arial"/>
                <w:bCs/>
                <w:color w:val="000000"/>
                <w:sz w:val="20"/>
                <w:szCs w:val="20"/>
              </w:rPr>
            </w:pPr>
            <w:r w:rsidRPr="00A334EE">
              <w:rPr>
                <w:rFonts w:ascii="Arial" w:hAnsi="Arial" w:eastAsia="Times New Roman" w:cs="Arial"/>
                <w:bCs/>
                <w:color w:val="000000"/>
                <w:sz w:val="20"/>
                <w:szCs w:val="20"/>
              </w:rPr>
              <w:t>repeat1</w:t>
            </w:r>
          </w:p>
        </w:tc>
        <w:tc>
          <w:tcPr>
            <w:tcW w:w="5909" w:type="dxa"/>
            <w:tcBorders>
              <w:top w:val="nil"/>
              <w:left w:val="nil"/>
              <w:bottom w:val="single" w:color="auto" w:sz="4" w:space="0"/>
              <w:right w:val="single" w:color="auto" w:sz="4" w:space="0"/>
            </w:tcBorders>
            <w:shd w:val="clear" w:color="000000" w:fill="B4C6E7"/>
            <w:noWrap/>
            <w:vAlign w:val="bottom"/>
            <w:hideMark/>
          </w:tcPr>
          <w:p w:rsidRPr="00A334EE" w:rsidR="00A334EE" w:rsidP="00A334EE" w:rsidRDefault="00A334EE" w14:paraId="2DE8D602" w14:textId="2C83E09F">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MoCA: Repeat Sentence</w:t>
            </w:r>
          </w:p>
        </w:tc>
        <w:tc>
          <w:tcPr>
            <w:tcW w:w="1440" w:type="dxa"/>
            <w:tcBorders>
              <w:top w:val="single" w:color="auto" w:sz="4" w:space="0"/>
              <w:left w:val="nil"/>
              <w:bottom w:val="single" w:color="auto" w:sz="4" w:space="0"/>
              <w:right w:val="single" w:color="auto" w:sz="4" w:space="0"/>
            </w:tcBorders>
            <w:shd w:val="clear" w:color="000000" w:fill="B4C6E7"/>
          </w:tcPr>
          <w:p w:rsidRPr="00A334EE" w:rsidR="00A334EE" w:rsidP="00A334EE" w:rsidRDefault="00A334EE" w14:paraId="5866D43B" w14:textId="77777777">
            <w:pPr>
              <w:jc w:val="center"/>
              <w:rPr>
                <w:rFonts w:ascii="Arial" w:hAnsi="Arial" w:eastAsia="Times New Roman" w:cs="Arial"/>
                <w:bCs/>
                <w:color w:val="000000"/>
                <w:sz w:val="20"/>
                <w:szCs w:val="20"/>
              </w:rPr>
            </w:pPr>
          </w:p>
        </w:tc>
      </w:tr>
      <w:tr w:rsidRPr="00E62507" w:rsidR="00A334EE" w:rsidTr="00233714" w14:paraId="668AD902" w14:textId="77777777">
        <w:trPr>
          <w:trHeight w:val="300"/>
        </w:trPr>
        <w:tc>
          <w:tcPr>
            <w:tcW w:w="960" w:type="dxa"/>
            <w:tcBorders>
              <w:top w:val="nil"/>
              <w:left w:val="single" w:color="auto" w:sz="4" w:space="0"/>
              <w:bottom w:val="single" w:color="auto" w:sz="4" w:space="0"/>
              <w:right w:val="single" w:color="auto" w:sz="4" w:space="0"/>
            </w:tcBorders>
            <w:shd w:val="clear" w:color="000000" w:fill="B4C6E7"/>
            <w:noWrap/>
            <w:vAlign w:val="bottom"/>
            <w:hideMark/>
          </w:tcPr>
          <w:p w:rsidRPr="00A334EE" w:rsidR="00A334EE" w:rsidP="00A334EE" w:rsidRDefault="00A334EE" w14:paraId="2A95E38F" w14:textId="57D92C95">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293" w:type="dxa"/>
            <w:tcBorders>
              <w:top w:val="nil"/>
              <w:left w:val="nil"/>
              <w:bottom w:val="single" w:color="auto" w:sz="4" w:space="0"/>
              <w:right w:val="single" w:color="auto" w:sz="4" w:space="0"/>
            </w:tcBorders>
            <w:shd w:val="clear" w:color="000000" w:fill="B4C6E7"/>
            <w:noWrap/>
            <w:vAlign w:val="bottom"/>
            <w:hideMark/>
          </w:tcPr>
          <w:p w:rsidRPr="00A334EE" w:rsidR="00A334EE" w:rsidP="00A334EE" w:rsidRDefault="00A334EE" w14:paraId="5347AE4E" w14:textId="560AF9B5">
            <w:pPr>
              <w:rPr>
                <w:rFonts w:ascii="Arial" w:hAnsi="Arial" w:eastAsia="Times New Roman" w:cs="Arial"/>
                <w:bCs/>
                <w:color w:val="000000"/>
                <w:sz w:val="20"/>
                <w:szCs w:val="20"/>
              </w:rPr>
            </w:pPr>
            <w:r w:rsidRPr="00A334EE">
              <w:rPr>
                <w:rFonts w:ascii="Arial" w:hAnsi="Arial" w:eastAsia="Times New Roman" w:cs="Arial"/>
                <w:bCs/>
                <w:color w:val="000000"/>
                <w:sz w:val="20"/>
                <w:szCs w:val="20"/>
              </w:rPr>
              <w:t>repeat2</w:t>
            </w:r>
          </w:p>
        </w:tc>
        <w:tc>
          <w:tcPr>
            <w:tcW w:w="5909" w:type="dxa"/>
            <w:tcBorders>
              <w:top w:val="nil"/>
              <w:left w:val="nil"/>
              <w:bottom w:val="single" w:color="auto" w:sz="4" w:space="0"/>
              <w:right w:val="single" w:color="auto" w:sz="4" w:space="0"/>
            </w:tcBorders>
            <w:shd w:val="clear" w:color="000000" w:fill="B4C6E7"/>
            <w:noWrap/>
            <w:vAlign w:val="bottom"/>
            <w:hideMark/>
          </w:tcPr>
          <w:p w:rsidRPr="00A334EE" w:rsidR="00A334EE" w:rsidP="00A334EE" w:rsidRDefault="00A334EE" w14:paraId="7FF6B981" w14:textId="5A366AAE">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MoCA: Repeat Sentence</w:t>
            </w:r>
          </w:p>
        </w:tc>
        <w:tc>
          <w:tcPr>
            <w:tcW w:w="1440" w:type="dxa"/>
            <w:tcBorders>
              <w:top w:val="single" w:color="auto" w:sz="4" w:space="0"/>
              <w:left w:val="nil"/>
              <w:bottom w:val="single" w:color="auto" w:sz="4" w:space="0"/>
              <w:right w:val="single" w:color="auto" w:sz="4" w:space="0"/>
            </w:tcBorders>
            <w:shd w:val="clear" w:color="000000" w:fill="B4C6E7"/>
          </w:tcPr>
          <w:p w:rsidRPr="00A334EE" w:rsidR="00A334EE" w:rsidP="00A334EE" w:rsidRDefault="00A334EE" w14:paraId="37377B88" w14:textId="77777777">
            <w:pPr>
              <w:jc w:val="center"/>
              <w:rPr>
                <w:rFonts w:ascii="Arial" w:hAnsi="Arial" w:eastAsia="Times New Roman" w:cs="Arial"/>
                <w:bCs/>
                <w:color w:val="000000"/>
                <w:sz w:val="20"/>
                <w:szCs w:val="20"/>
              </w:rPr>
            </w:pPr>
          </w:p>
        </w:tc>
      </w:tr>
      <w:tr w:rsidRPr="00E62507" w:rsidR="00A334EE" w:rsidTr="00233714" w14:paraId="683562E3" w14:textId="77777777">
        <w:trPr>
          <w:trHeight w:val="300"/>
        </w:trPr>
        <w:tc>
          <w:tcPr>
            <w:tcW w:w="960" w:type="dxa"/>
            <w:tcBorders>
              <w:top w:val="nil"/>
              <w:left w:val="single" w:color="auto" w:sz="4" w:space="0"/>
              <w:bottom w:val="single" w:color="auto" w:sz="4" w:space="0"/>
              <w:right w:val="single" w:color="auto" w:sz="4" w:space="0"/>
            </w:tcBorders>
            <w:shd w:val="clear" w:color="000000" w:fill="B4C6E7"/>
            <w:noWrap/>
            <w:vAlign w:val="center"/>
            <w:hideMark/>
          </w:tcPr>
          <w:p w:rsidRPr="00A334EE" w:rsidR="00A334EE" w:rsidP="00A334EE" w:rsidRDefault="00A334EE" w14:paraId="77B4224D" w14:textId="55DD9D15">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293" w:type="dxa"/>
            <w:tcBorders>
              <w:top w:val="nil"/>
              <w:left w:val="nil"/>
              <w:bottom w:val="single" w:color="auto" w:sz="4" w:space="0"/>
              <w:right w:val="single" w:color="auto" w:sz="4" w:space="0"/>
            </w:tcBorders>
            <w:shd w:val="clear" w:color="000000" w:fill="B4C6E7"/>
            <w:noWrap/>
            <w:vAlign w:val="center"/>
            <w:hideMark/>
          </w:tcPr>
          <w:p w:rsidRPr="00A334EE" w:rsidR="00A334EE" w:rsidP="00A334EE" w:rsidRDefault="00A334EE" w14:paraId="5494D87C" w14:textId="7ED385AC">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ffluency</w:t>
            </w:r>
            <w:proofErr w:type="spellEnd"/>
          </w:p>
        </w:tc>
        <w:tc>
          <w:tcPr>
            <w:tcW w:w="5909" w:type="dxa"/>
            <w:tcBorders>
              <w:top w:val="nil"/>
              <w:left w:val="nil"/>
              <w:bottom w:val="single" w:color="auto" w:sz="4" w:space="0"/>
              <w:right w:val="single" w:color="auto" w:sz="4" w:space="0"/>
            </w:tcBorders>
            <w:shd w:val="clear" w:color="000000" w:fill="B4C6E7"/>
            <w:noWrap/>
            <w:vAlign w:val="center"/>
            <w:hideMark/>
          </w:tcPr>
          <w:p w:rsidRPr="00A334EE" w:rsidR="00A334EE" w:rsidP="00A334EE" w:rsidRDefault="00A334EE" w14:paraId="6D41F844" w14:textId="2EC670A3">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MoCA: Letter Fluency—F (total number of correct words)</w:t>
            </w:r>
          </w:p>
        </w:tc>
        <w:tc>
          <w:tcPr>
            <w:tcW w:w="1440" w:type="dxa"/>
            <w:tcBorders>
              <w:top w:val="single" w:color="auto" w:sz="4" w:space="0"/>
              <w:left w:val="nil"/>
              <w:bottom w:val="single" w:color="auto" w:sz="4" w:space="0"/>
              <w:right w:val="single" w:color="auto" w:sz="4" w:space="0"/>
            </w:tcBorders>
            <w:shd w:val="clear" w:color="000000" w:fill="B4C6E7"/>
            <w:vAlign w:val="center"/>
          </w:tcPr>
          <w:p w:rsidRPr="00A334EE" w:rsidR="00A334EE" w:rsidP="00A334EE" w:rsidRDefault="00A334EE" w14:paraId="16DE4623" w14:textId="77777777">
            <w:pPr>
              <w:jc w:val="center"/>
              <w:rPr>
                <w:rFonts w:ascii="Arial" w:hAnsi="Arial" w:eastAsia="Times New Roman" w:cs="Arial"/>
                <w:bCs/>
                <w:color w:val="000000"/>
                <w:sz w:val="20"/>
                <w:szCs w:val="20"/>
              </w:rPr>
            </w:pPr>
          </w:p>
        </w:tc>
      </w:tr>
    </w:tbl>
    <w:p w:rsidR="00A334EE" w:rsidP="002F32E9" w:rsidRDefault="00A334EE" w14:paraId="2BC3B451" w14:textId="77777777">
      <w:pPr>
        <w:rPr>
          <w:rFonts w:ascii="Arial" w:hAnsi="Arial" w:eastAsia="Times New Roman" w:cs="Arial"/>
        </w:rPr>
      </w:pPr>
    </w:p>
    <w:p w:rsidRPr="00F16F0C" w:rsidR="00233714" w:rsidP="002F32E9" w:rsidRDefault="00233714" w14:paraId="631F84D1" w14:textId="65C7598F">
      <w:pPr>
        <w:rPr>
          <w:rFonts w:ascii="Arial" w:hAnsi="Arial" w:eastAsia="Times New Roman" w:cs="Arial"/>
          <w:sz w:val="20"/>
          <w:szCs w:val="20"/>
        </w:rPr>
      </w:pPr>
      <w:r w:rsidRPr="00F16F0C">
        <w:rPr>
          <w:rFonts w:ascii="Arial" w:hAnsi="Arial" w:eastAsia="Times New Roman" w:cs="Arial"/>
          <w:sz w:val="20"/>
          <w:szCs w:val="20"/>
        </w:rPr>
        <w:t>* Only in ADNI 1; ** Boston Naming Test excluded in ADNI 3; Blue items are MoCA items introduced in ADNI GO/2/3.</w:t>
      </w:r>
    </w:p>
    <w:p w:rsidRPr="00F16F0C" w:rsidR="002F32E9" w:rsidP="002F32E9" w:rsidRDefault="002F32E9" w14:paraId="037646B4" w14:textId="77777777">
      <w:pPr>
        <w:rPr>
          <w:rFonts w:ascii="Arial" w:hAnsi="Arial" w:eastAsia="Times New Roman" w:cs="Arial"/>
          <w:sz w:val="20"/>
          <w:szCs w:val="20"/>
        </w:rPr>
      </w:pPr>
    </w:p>
    <w:p w:rsidR="00F16F0C" w:rsidP="00F16F0C" w:rsidRDefault="00233714" w14:paraId="793F0124" w14:textId="5B7D1F3D">
      <w:pPr>
        <w:rPr>
          <w:rFonts w:ascii="Arial" w:hAnsi="Arial" w:cs="Arial"/>
          <w:sz w:val="20"/>
          <w:szCs w:val="20"/>
        </w:rPr>
      </w:pPr>
      <w:r w:rsidRPr="00F16F0C">
        <w:rPr>
          <w:rFonts w:ascii="Arial" w:hAnsi="Arial" w:eastAsia="Times New Roman" w:cs="Arial"/>
          <w:sz w:val="20"/>
          <w:szCs w:val="20"/>
        </w:rPr>
        <w:t xml:space="preserve">* </w:t>
      </w:r>
      <w:r w:rsidRPr="00F16F0C" w:rsidR="00A334EE">
        <w:rPr>
          <w:rFonts w:ascii="Arial" w:hAnsi="Arial" w:cs="Arial"/>
          <w:sz w:val="20"/>
          <w:szCs w:val="20"/>
        </w:rPr>
        <w:t xml:space="preserve">MMSE items </w:t>
      </w:r>
      <w:proofErr w:type="gramStart"/>
      <w:r w:rsidRPr="00F16F0C" w:rsidR="00A334EE">
        <w:rPr>
          <w:rFonts w:ascii="Arial" w:hAnsi="Arial" w:cs="Arial"/>
          <w:sz w:val="20"/>
          <w:szCs w:val="20"/>
        </w:rPr>
        <w:t>watch</w:t>
      </w:r>
      <w:proofErr w:type="gramEnd"/>
      <w:r w:rsidRPr="00F16F0C" w:rsidR="00A334EE">
        <w:rPr>
          <w:rFonts w:ascii="Arial" w:hAnsi="Arial" w:cs="Arial"/>
          <w:sz w:val="20"/>
          <w:szCs w:val="20"/>
        </w:rPr>
        <w:t xml:space="preserve"> and pencil naming were dropped from the model because of sparseness in cells. They are extremely easy items and &lt;1% gets it wrong.</w:t>
      </w:r>
    </w:p>
    <w:p w:rsidRPr="00607ED7" w:rsidR="00A334EE" w:rsidP="00607ED7" w:rsidRDefault="00A334EE" w14:paraId="30DE033E" w14:textId="248E87C2">
      <w:pPr>
        <w:pStyle w:val="Study"/>
        <w:tabs>
          <w:tab w:val="clear" w:pos="360"/>
        </w:tabs>
        <w:spacing w:line="240" w:lineRule="auto"/>
        <w:ind w:left="216" w:hanging="216"/>
        <w:rPr>
          <w:b w:val="0"/>
          <w:bCs w:val="0"/>
          <w:sz w:val="24"/>
          <w:szCs w:val="24"/>
        </w:rPr>
      </w:pPr>
      <w:r w:rsidRPr="00607ED7">
        <w:rPr>
          <w:sz w:val="24"/>
          <w:szCs w:val="24"/>
        </w:rPr>
        <w:t>ROS/MAP</w:t>
      </w:r>
      <w:r w:rsidR="00C9035B">
        <w:rPr>
          <w:sz w:val="24"/>
          <w:szCs w:val="24"/>
        </w:rPr>
        <w:t>:</w:t>
      </w:r>
      <w:r w:rsidRPr="00607ED7">
        <w:rPr>
          <w:b w:val="0"/>
          <w:bCs w:val="0"/>
          <w:sz w:val="24"/>
          <w:szCs w:val="24"/>
        </w:rPr>
        <w:t xml:space="preserve"> Final model was a single factor model with CFI = 0</w:t>
      </w:r>
      <w:r w:rsidRPr="00607ED7">
        <w:rPr>
          <w:rFonts w:eastAsia="Times New Roman"/>
          <w:b w:val="0"/>
          <w:bCs w:val="0"/>
          <w:sz w:val="24"/>
          <w:szCs w:val="24"/>
        </w:rPr>
        <w:t>.</w:t>
      </w:r>
      <w:r w:rsidRPr="00607ED7">
        <w:rPr>
          <w:b w:val="0"/>
          <w:bCs w:val="0"/>
          <w:sz w:val="24"/>
          <w:szCs w:val="24"/>
        </w:rPr>
        <w:t>968, TLI = 0</w:t>
      </w:r>
      <w:r w:rsidRPr="00607ED7">
        <w:rPr>
          <w:rFonts w:eastAsia="Times New Roman"/>
          <w:b w:val="0"/>
          <w:bCs w:val="0"/>
          <w:sz w:val="24"/>
          <w:szCs w:val="24"/>
        </w:rPr>
        <w:t>.</w:t>
      </w:r>
      <w:r w:rsidRPr="00607ED7">
        <w:rPr>
          <w:b w:val="0"/>
          <w:bCs w:val="0"/>
          <w:sz w:val="24"/>
          <w:szCs w:val="24"/>
        </w:rPr>
        <w:t>964, and RMSEA = 0</w:t>
      </w:r>
      <w:r w:rsidRPr="00607ED7">
        <w:rPr>
          <w:rFonts w:eastAsia="Times New Roman"/>
          <w:b w:val="0"/>
          <w:bCs w:val="0"/>
          <w:sz w:val="24"/>
          <w:szCs w:val="24"/>
        </w:rPr>
        <w:t>.</w:t>
      </w:r>
      <w:r w:rsidRPr="00607ED7">
        <w:rPr>
          <w:b w:val="0"/>
          <w:bCs w:val="0"/>
          <w:sz w:val="24"/>
          <w:szCs w:val="24"/>
        </w:rPr>
        <w:t>063. The following items were included in the CFA analysis:</w:t>
      </w:r>
    </w:p>
    <w:p w:rsidR="00A334EE" w:rsidP="00A334EE" w:rsidRDefault="00A334EE" w14:paraId="502F2BDA" w14:textId="76A533FA">
      <w:pPr>
        <w:pStyle w:val="SupTableHead"/>
      </w:pPr>
      <w:r>
        <w:t>Table 11. Items and secondary structure for language for the ROS and MAP studies</w:t>
      </w:r>
    </w:p>
    <w:tbl>
      <w:tblPr>
        <w:tblW w:w="10232" w:type="dxa"/>
        <w:tblInd w:w="113" w:type="dxa"/>
        <w:tblLook w:val="04A0" w:firstRow="1" w:lastRow="0" w:firstColumn="1" w:lastColumn="0" w:noHBand="0" w:noVBand="1"/>
      </w:tblPr>
      <w:tblGrid>
        <w:gridCol w:w="1243"/>
        <w:gridCol w:w="2128"/>
        <w:gridCol w:w="5421"/>
        <w:gridCol w:w="1440"/>
      </w:tblGrid>
      <w:tr w:rsidRPr="00E62507" w:rsidR="00233714" w:rsidTr="00233714" w14:paraId="7C0F25B7" w14:textId="77777777">
        <w:trPr>
          <w:trHeight w:val="300"/>
        </w:trPr>
        <w:tc>
          <w:tcPr>
            <w:tcW w:w="1243" w:type="dxa"/>
            <w:tcBorders>
              <w:top w:val="single" w:color="auto" w:sz="4" w:space="0"/>
              <w:left w:val="single" w:color="auto" w:sz="4" w:space="0"/>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0A196701"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Study</w:t>
            </w:r>
          </w:p>
        </w:tc>
        <w:tc>
          <w:tcPr>
            <w:tcW w:w="2128"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0B914298"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Variable</w:t>
            </w:r>
          </w:p>
        </w:tc>
        <w:tc>
          <w:tcPr>
            <w:tcW w:w="5421"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5EB481A8"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Description</w:t>
            </w:r>
          </w:p>
        </w:tc>
        <w:tc>
          <w:tcPr>
            <w:tcW w:w="1440" w:type="dxa"/>
            <w:tcBorders>
              <w:top w:val="single" w:color="auto" w:sz="4" w:space="0"/>
              <w:left w:val="nil"/>
              <w:bottom w:val="single" w:color="auto" w:sz="4" w:space="0"/>
              <w:right w:val="single" w:color="auto" w:sz="4" w:space="0"/>
            </w:tcBorders>
            <w:shd w:val="clear" w:color="auto" w:fill="595959" w:themeFill="text1" w:themeFillTint="A6"/>
            <w:vAlign w:val="center"/>
          </w:tcPr>
          <w:p w:rsidRPr="00E62507" w:rsidR="00233714" w:rsidP="00233714" w:rsidRDefault="00233714" w14:paraId="4DDEEBF6"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Secondary Structure</w:t>
            </w:r>
          </w:p>
        </w:tc>
      </w:tr>
      <w:tr w:rsidRPr="00E62507" w:rsidR="00A334EE" w:rsidTr="00233714" w14:paraId="54EB43CC" w14:textId="77777777">
        <w:trPr>
          <w:trHeight w:val="300"/>
        </w:trPr>
        <w:tc>
          <w:tcPr>
            <w:tcW w:w="1243" w:type="dxa"/>
            <w:tcBorders>
              <w:top w:val="nil"/>
              <w:left w:val="single" w:color="auto" w:sz="4" w:space="0"/>
              <w:bottom w:val="single" w:color="auto" w:sz="4" w:space="0"/>
              <w:right w:val="single" w:color="auto" w:sz="4" w:space="0"/>
            </w:tcBorders>
            <w:shd w:val="clear" w:color="000000" w:fill="DDEBF7"/>
            <w:noWrap/>
            <w:vAlign w:val="bottom"/>
            <w:hideMark/>
          </w:tcPr>
          <w:p w:rsidRPr="00A334EE" w:rsidR="00A334EE" w:rsidP="00A334EE" w:rsidRDefault="00A334EE" w14:paraId="6C26C627" w14:textId="4A675B94">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28" w:type="dxa"/>
            <w:tcBorders>
              <w:top w:val="nil"/>
              <w:left w:val="nil"/>
              <w:bottom w:val="single" w:color="auto" w:sz="4" w:space="0"/>
              <w:right w:val="single" w:color="auto" w:sz="4" w:space="0"/>
            </w:tcBorders>
            <w:shd w:val="clear" w:color="000000" w:fill="DDEBF7"/>
            <w:noWrap/>
            <w:vAlign w:val="bottom"/>
            <w:hideMark/>
          </w:tcPr>
          <w:p w:rsidRPr="00A334EE" w:rsidR="00A334EE" w:rsidP="00A334EE" w:rsidRDefault="00A334EE" w14:paraId="268CBCEE" w14:textId="477992C6">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mmse30_item26_wor</w:t>
            </w:r>
          </w:p>
        </w:tc>
        <w:tc>
          <w:tcPr>
            <w:tcW w:w="5421"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0038CC8F" w14:textId="184D3695">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 Spell WORLD forwards</w:t>
            </w:r>
          </w:p>
        </w:tc>
        <w:tc>
          <w:tcPr>
            <w:tcW w:w="1440" w:type="dxa"/>
            <w:tcBorders>
              <w:top w:val="nil"/>
              <w:left w:val="nil"/>
              <w:bottom w:val="single" w:color="auto" w:sz="4" w:space="0"/>
              <w:right w:val="single" w:color="auto" w:sz="4" w:space="0"/>
            </w:tcBorders>
            <w:shd w:val="clear" w:color="000000" w:fill="DDEBF7"/>
          </w:tcPr>
          <w:p w:rsidRPr="00A334EE" w:rsidR="00A334EE" w:rsidP="00A334EE" w:rsidRDefault="00A334EE" w14:paraId="1E0C321D" w14:textId="77777777">
            <w:pPr>
              <w:jc w:val="center"/>
              <w:rPr>
                <w:rFonts w:ascii="Arial" w:hAnsi="Arial" w:eastAsia="Times New Roman" w:cs="Arial"/>
                <w:bCs/>
                <w:color w:val="000000"/>
                <w:sz w:val="20"/>
                <w:szCs w:val="20"/>
              </w:rPr>
            </w:pPr>
          </w:p>
        </w:tc>
      </w:tr>
      <w:tr w:rsidRPr="00E62507" w:rsidR="00A334EE" w:rsidTr="00233714" w14:paraId="31F2C77E" w14:textId="77777777">
        <w:trPr>
          <w:trHeight w:val="300"/>
        </w:trPr>
        <w:tc>
          <w:tcPr>
            <w:tcW w:w="1243" w:type="dxa"/>
            <w:tcBorders>
              <w:top w:val="nil"/>
              <w:left w:val="single" w:color="auto" w:sz="4" w:space="0"/>
              <w:bottom w:val="single" w:color="auto" w:sz="4" w:space="0"/>
              <w:right w:val="single" w:color="auto" w:sz="4" w:space="0"/>
            </w:tcBorders>
            <w:shd w:val="clear" w:color="000000" w:fill="DDEBF7"/>
            <w:noWrap/>
            <w:vAlign w:val="bottom"/>
            <w:hideMark/>
          </w:tcPr>
          <w:p w:rsidRPr="00A334EE" w:rsidR="00A334EE" w:rsidP="00A334EE" w:rsidRDefault="00A334EE" w14:paraId="6094D95A" w14:textId="0D309146">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28"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49632F48" w14:textId="4713742A">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mmse30_item17</w:t>
            </w:r>
          </w:p>
        </w:tc>
        <w:tc>
          <w:tcPr>
            <w:tcW w:w="5421"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7D19B1F9" w14:textId="7D286FE0">
            <w:pPr>
              <w:rPr>
                <w:rFonts w:ascii="Arial" w:hAnsi="Arial" w:eastAsia="Times New Roman" w:cs="Arial"/>
                <w:bCs/>
                <w:color w:val="000000"/>
                <w:sz w:val="20"/>
                <w:szCs w:val="20"/>
              </w:rPr>
            </w:pPr>
            <w:r w:rsidRPr="00A334EE">
              <w:rPr>
                <w:rFonts w:ascii="Arial" w:hAnsi="Arial" w:eastAsia="Times New Roman" w:cs="Arial"/>
                <w:bCs/>
                <w:color w:val="000000"/>
                <w:sz w:val="20"/>
                <w:szCs w:val="20"/>
              </w:rPr>
              <w:t xml:space="preserve">MMSE: [SHOW </w:t>
            </w:r>
            <w:proofErr w:type="gramStart"/>
            <w:r w:rsidRPr="00A334EE">
              <w:rPr>
                <w:rFonts w:ascii="Arial" w:hAnsi="Arial" w:eastAsia="Times New Roman" w:cs="Arial"/>
                <w:bCs/>
                <w:color w:val="000000"/>
                <w:sz w:val="20"/>
                <w:szCs w:val="20"/>
              </w:rPr>
              <w:t>WRIST WATCH</w:t>
            </w:r>
            <w:proofErr w:type="gramEnd"/>
            <w:r w:rsidRPr="00A334EE">
              <w:rPr>
                <w:rFonts w:ascii="Arial" w:hAnsi="Arial" w:eastAsia="Times New Roman" w:cs="Arial"/>
                <w:bCs/>
                <w:color w:val="000000"/>
                <w:sz w:val="20"/>
                <w:szCs w:val="20"/>
              </w:rPr>
              <w:t>] What is this called?</w:t>
            </w:r>
          </w:p>
        </w:tc>
        <w:tc>
          <w:tcPr>
            <w:tcW w:w="1440" w:type="dxa"/>
            <w:tcBorders>
              <w:top w:val="nil"/>
              <w:left w:val="nil"/>
              <w:bottom w:val="single" w:color="auto" w:sz="4" w:space="0"/>
              <w:right w:val="single" w:color="auto" w:sz="4" w:space="0"/>
            </w:tcBorders>
            <w:shd w:val="clear" w:color="000000" w:fill="DDEBF7"/>
          </w:tcPr>
          <w:p w:rsidRPr="00A334EE" w:rsidR="00A334EE" w:rsidP="00A334EE" w:rsidRDefault="00A334EE" w14:paraId="5DCD8EF9" w14:textId="77777777">
            <w:pPr>
              <w:jc w:val="center"/>
              <w:rPr>
                <w:rFonts w:ascii="Arial" w:hAnsi="Arial" w:eastAsia="Times New Roman" w:cs="Arial"/>
                <w:bCs/>
                <w:color w:val="000000"/>
                <w:sz w:val="20"/>
                <w:szCs w:val="20"/>
              </w:rPr>
            </w:pPr>
          </w:p>
        </w:tc>
      </w:tr>
      <w:tr w:rsidRPr="00E62507" w:rsidR="00A334EE" w:rsidTr="00233714" w14:paraId="0650E263" w14:textId="77777777">
        <w:trPr>
          <w:trHeight w:val="300"/>
        </w:trPr>
        <w:tc>
          <w:tcPr>
            <w:tcW w:w="1243" w:type="dxa"/>
            <w:tcBorders>
              <w:top w:val="nil"/>
              <w:left w:val="single" w:color="auto" w:sz="4" w:space="0"/>
              <w:bottom w:val="single" w:color="auto" w:sz="4" w:space="0"/>
              <w:right w:val="single" w:color="auto" w:sz="4" w:space="0"/>
            </w:tcBorders>
            <w:shd w:val="clear" w:color="000000" w:fill="DDEBF7"/>
            <w:noWrap/>
            <w:vAlign w:val="bottom"/>
            <w:hideMark/>
          </w:tcPr>
          <w:p w:rsidRPr="00A334EE" w:rsidR="00A334EE" w:rsidP="00A334EE" w:rsidRDefault="00A334EE" w14:paraId="49DBE8DE" w14:textId="5279E834">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28"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14815A0D" w14:textId="5E0D9BF0">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mmse30_item18</w:t>
            </w:r>
          </w:p>
        </w:tc>
        <w:tc>
          <w:tcPr>
            <w:tcW w:w="5421"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4168708D" w14:textId="45D3485C">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 [SHOW PENCIL] What is this called?</w:t>
            </w:r>
          </w:p>
        </w:tc>
        <w:tc>
          <w:tcPr>
            <w:tcW w:w="1440" w:type="dxa"/>
            <w:tcBorders>
              <w:top w:val="nil"/>
              <w:left w:val="nil"/>
              <w:bottom w:val="single" w:color="auto" w:sz="4" w:space="0"/>
              <w:right w:val="single" w:color="auto" w:sz="4" w:space="0"/>
            </w:tcBorders>
            <w:shd w:val="clear" w:color="000000" w:fill="DDEBF7"/>
          </w:tcPr>
          <w:p w:rsidRPr="00A334EE" w:rsidR="00A334EE" w:rsidP="00A334EE" w:rsidRDefault="00A334EE" w14:paraId="5EB2A42B" w14:textId="77777777">
            <w:pPr>
              <w:jc w:val="center"/>
              <w:rPr>
                <w:rFonts w:ascii="Arial" w:hAnsi="Arial" w:eastAsia="Times New Roman" w:cs="Arial"/>
                <w:bCs/>
                <w:color w:val="000000"/>
                <w:sz w:val="20"/>
                <w:szCs w:val="20"/>
              </w:rPr>
            </w:pPr>
          </w:p>
        </w:tc>
      </w:tr>
      <w:tr w:rsidRPr="00E62507" w:rsidR="00A334EE" w:rsidTr="00233714" w14:paraId="7A1DAE98" w14:textId="77777777">
        <w:trPr>
          <w:trHeight w:val="300"/>
        </w:trPr>
        <w:tc>
          <w:tcPr>
            <w:tcW w:w="1243" w:type="dxa"/>
            <w:tcBorders>
              <w:top w:val="nil"/>
              <w:left w:val="single" w:color="auto" w:sz="4" w:space="0"/>
              <w:bottom w:val="single" w:color="auto" w:sz="4" w:space="0"/>
              <w:right w:val="single" w:color="auto" w:sz="4" w:space="0"/>
            </w:tcBorders>
            <w:shd w:val="clear" w:color="000000" w:fill="DDEBF7"/>
            <w:noWrap/>
            <w:vAlign w:val="bottom"/>
            <w:hideMark/>
          </w:tcPr>
          <w:p w:rsidRPr="00A334EE" w:rsidR="00A334EE" w:rsidP="00A334EE" w:rsidRDefault="00A334EE" w14:paraId="68099E7E" w14:textId="6E0D4600">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28"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54124042" w14:textId="4C96EAAC">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mmse30_item19</w:t>
            </w:r>
          </w:p>
        </w:tc>
        <w:tc>
          <w:tcPr>
            <w:tcW w:w="5421"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5B3800D0" w14:textId="59A21EFC">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 Repeat a phrase</w:t>
            </w:r>
          </w:p>
        </w:tc>
        <w:tc>
          <w:tcPr>
            <w:tcW w:w="1440" w:type="dxa"/>
            <w:tcBorders>
              <w:top w:val="nil"/>
              <w:left w:val="nil"/>
              <w:bottom w:val="single" w:color="auto" w:sz="4" w:space="0"/>
              <w:right w:val="single" w:color="auto" w:sz="4" w:space="0"/>
            </w:tcBorders>
            <w:shd w:val="clear" w:color="000000" w:fill="DDEBF7"/>
          </w:tcPr>
          <w:p w:rsidRPr="00A334EE" w:rsidR="00A334EE" w:rsidP="00A334EE" w:rsidRDefault="00A334EE" w14:paraId="0E84076E" w14:textId="77777777">
            <w:pPr>
              <w:jc w:val="center"/>
              <w:rPr>
                <w:rFonts w:ascii="Arial" w:hAnsi="Arial" w:eastAsia="Times New Roman" w:cs="Arial"/>
                <w:bCs/>
                <w:color w:val="000000"/>
                <w:sz w:val="20"/>
                <w:szCs w:val="20"/>
              </w:rPr>
            </w:pPr>
          </w:p>
        </w:tc>
      </w:tr>
      <w:tr w:rsidRPr="00E62507" w:rsidR="00A334EE" w:rsidTr="00233714" w14:paraId="38CE837A" w14:textId="77777777">
        <w:trPr>
          <w:trHeight w:val="300"/>
        </w:trPr>
        <w:tc>
          <w:tcPr>
            <w:tcW w:w="1243" w:type="dxa"/>
            <w:tcBorders>
              <w:top w:val="nil"/>
              <w:left w:val="single" w:color="auto" w:sz="4" w:space="0"/>
              <w:bottom w:val="single" w:color="auto" w:sz="4" w:space="0"/>
              <w:right w:val="single" w:color="auto" w:sz="4" w:space="0"/>
            </w:tcBorders>
            <w:shd w:val="clear" w:color="000000" w:fill="DDEBF7"/>
            <w:noWrap/>
            <w:vAlign w:val="center"/>
            <w:hideMark/>
          </w:tcPr>
          <w:p w:rsidRPr="00A334EE" w:rsidR="00A334EE" w:rsidP="00A334EE" w:rsidRDefault="00A334EE" w14:paraId="5FC000CB" w14:textId="726D1C6F">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28"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63EB4416" w14:textId="25367822">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mmse30_item20</w:t>
            </w:r>
          </w:p>
        </w:tc>
        <w:tc>
          <w:tcPr>
            <w:tcW w:w="5421"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539FDFC0" w14:textId="0DA290DA">
            <w:pPr>
              <w:rPr>
                <w:rFonts w:ascii="Arial" w:hAnsi="Arial" w:eastAsia="Times New Roman" w:cs="Arial"/>
                <w:bCs/>
                <w:color w:val="000000"/>
                <w:sz w:val="20"/>
                <w:szCs w:val="20"/>
              </w:rPr>
            </w:pPr>
            <w:r w:rsidRPr="00A334EE">
              <w:rPr>
                <w:rFonts w:ascii="Arial" w:hAnsi="Arial" w:eastAsia="Times New Roman" w:cs="Arial"/>
                <w:bCs/>
                <w:color w:val="000000"/>
                <w:sz w:val="20"/>
                <w:szCs w:val="20"/>
              </w:rPr>
              <w:t xml:space="preserve">MMSE: Read the words on this card, then do what it says </w:t>
            </w:r>
          </w:p>
        </w:tc>
        <w:tc>
          <w:tcPr>
            <w:tcW w:w="1440" w:type="dxa"/>
            <w:tcBorders>
              <w:top w:val="nil"/>
              <w:left w:val="nil"/>
              <w:bottom w:val="single" w:color="auto" w:sz="4" w:space="0"/>
              <w:right w:val="single" w:color="auto" w:sz="4" w:space="0"/>
            </w:tcBorders>
            <w:shd w:val="clear" w:color="000000" w:fill="DDEBF7"/>
          </w:tcPr>
          <w:p w:rsidRPr="00A334EE" w:rsidR="00A334EE" w:rsidP="00A334EE" w:rsidRDefault="00A334EE" w14:paraId="3757A7D6" w14:textId="77777777">
            <w:pPr>
              <w:jc w:val="center"/>
              <w:rPr>
                <w:rFonts w:ascii="Arial" w:hAnsi="Arial" w:eastAsia="Times New Roman" w:cs="Arial"/>
                <w:bCs/>
                <w:color w:val="000000"/>
                <w:sz w:val="20"/>
                <w:szCs w:val="20"/>
              </w:rPr>
            </w:pPr>
          </w:p>
        </w:tc>
      </w:tr>
      <w:tr w:rsidRPr="00E62507" w:rsidR="00A334EE" w:rsidTr="00233714" w14:paraId="3B9C23CE" w14:textId="77777777">
        <w:trPr>
          <w:trHeight w:val="300"/>
        </w:trPr>
        <w:tc>
          <w:tcPr>
            <w:tcW w:w="1243" w:type="dxa"/>
            <w:tcBorders>
              <w:top w:val="nil"/>
              <w:left w:val="single" w:color="auto" w:sz="4" w:space="0"/>
              <w:bottom w:val="single" w:color="auto" w:sz="4" w:space="0"/>
              <w:right w:val="single" w:color="auto" w:sz="4" w:space="0"/>
            </w:tcBorders>
            <w:shd w:val="clear" w:color="000000" w:fill="DDEBF7"/>
            <w:noWrap/>
            <w:vAlign w:val="bottom"/>
            <w:hideMark/>
          </w:tcPr>
          <w:p w:rsidRPr="00A334EE" w:rsidR="00A334EE" w:rsidP="00A334EE" w:rsidRDefault="00A334EE" w14:paraId="6596A4C7" w14:textId="5FB9ABF5">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28"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5F3C4EBE" w14:textId="29835869">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mmse_cmd</w:t>
            </w:r>
            <w:proofErr w:type="spellEnd"/>
          </w:p>
        </w:tc>
        <w:tc>
          <w:tcPr>
            <w:tcW w:w="5421"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27A5B0CF" w14:textId="65784B84">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 Takes piece of paper, fold in half, place in lap (3 items collapsed)</w:t>
            </w:r>
          </w:p>
        </w:tc>
        <w:tc>
          <w:tcPr>
            <w:tcW w:w="1440" w:type="dxa"/>
            <w:tcBorders>
              <w:top w:val="nil"/>
              <w:left w:val="nil"/>
              <w:bottom w:val="single" w:color="auto" w:sz="4" w:space="0"/>
              <w:right w:val="single" w:color="auto" w:sz="4" w:space="0"/>
            </w:tcBorders>
            <w:shd w:val="clear" w:color="000000" w:fill="DDEBF7"/>
          </w:tcPr>
          <w:p w:rsidRPr="00A334EE" w:rsidR="00A334EE" w:rsidP="00A334EE" w:rsidRDefault="00A334EE" w14:paraId="1A7CAA40" w14:textId="77777777">
            <w:pPr>
              <w:jc w:val="center"/>
              <w:rPr>
                <w:rFonts w:ascii="Arial" w:hAnsi="Arial" w:eastAsia="Times New Roman" w:cs="Arial"/>
                <w:bCs/>
                <w:color w:val="000000"/>
                <w:sz w:val="20"/>
                <w:szCs w:val="20"/>
              </w:rPr>
            </w:pPr>
          </w:p>
        </w:tc>
      </w:tr>
      <w:tr w:rsidRPr="00E62507" w:rsidR="00A334EE" w:rsidTr="00233714" w14:paraId="0FE73E47" w14:textId="77777777">
        <w:trPr>
          <w:trHeight w:val="300"/>
        </w:trPr>
        <w:tc>
          <w:tcPr>
            <w:tcW w:w="1243" w:type="dxa"/>
            <w:tcBorders>
              <w:top w:val="nil"/>
              <w:left w:val="single" w:color="auto" w:sz="4" w:space="0"/>
              <w:bottom w:val="single" w:color="auto" w:sz="4" w:space="0"/>
              <w:right w:val="single" w:color="auto" w:sz="4" w:space="0"/>
            </w:tcBorders>
            <w:shd w:val="clear" w:color="000000" w:fill="DDEBF7"/>
            <w:noWrap/>
            <w:vAlign w:val="bottom"/>
            <w:hideMark/>
          </w:tcPr>
          <w:p w:rsidRPr="00A334EE" w:rsidR="00A334EE" w:rsidP="00A334EE" w:rsidRDefault="00A334EE" w14:paraId="70166568" w14:textId="42F36169">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28"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263D433D" w14:textId="523B95A6">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mmse30_item24</w:t>
            </w:r>
          </w:p>
        </w:tc>
        <w:tc>
          <w:tcPr>
            <w:tcW w:w="5421"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174949C3" w14:textId="4A656987">
            <w:pPr>
              <w:rPr>
                <w:rFonts w:ascii="Arial" w:hAnsi="Arial" w:eastAsia="Times New Roman" w:cs="Arial"/>
                <w:bCs/>
                <w:color w:val="000000"/>
                <w:sz w:val="20"/>
                <w:szCs w:val="20"/>
              </w:rPr>
            </w:pPr>
            <w:r w:rsidRPr="00A334EE">
              <w:rPr>
                <w:rFonts w:ascii="Arial" w:hAnsi="Arial" w:eastAsia="Times New Roman" w:cs="Arial"/>
                <w:bCs/>
                <w:color w:val="000000"/>
                <w:sz w:val="20"/>
                <w:szCs w:val="20"/>
              </w:rPr>
              <w:t xml:space="preserve">MMSE: Write any complete sentence </w:t>
            </w:r>
          </w:p>
        </w:tc>
        <w:tc>
          <w:tcPr>
            <w:tcW w:w="1440" w:type="dxa"/>
            <w:tcBorders>
              <w:top w:val="nil"/>
              <w:left w:val="nil"/>
              <w:bottom w:val="single" w:color="auto" w:sz="4" w:space="0"/>
              <w:right w:val="single" w:color="auto" w:sz="4" w:space="0"/>
            </w:tcBorders>
            <w:shd w:val="clear" w:color="000000" w:fill="DDEBF7"/>
          </w:tcPr>
          <w:p w:rsidRPr="00A334EE" w:rsidR="00A334EE" w:rsidP="00A334EE" w:rsidRDefault="00A334EE" w14:paraId="719F8611" w14:textId="77777777">
            <w:pPr>
              <w:jc w:val="center"/>
              <w:rPr>
                <w:rFonts w:ascii="Arial" w:hAnsi="Arial" w:eastAsia="Times New Roman" w:cs="Arial"/>
                <w:bCs/>
                <w:color w:val="000000"/>
                <w:sz w:val="20"/>
                <w:szCs w:val="20"/>
              </w:rPr>
            </w:pPr>
          </w:p>
        </w:tc>
      </w:tr>
      <w:tr w:rsidRPr="00E62507" w:rsidR="00A334EE" w:rsidTr="00233714" w14:paraId="6FA0AB4F" w14:textId="77777777">
        <w:trPr>
          <w:trHeight w:val="300"/>
        </w:trPr>
        <w:tc>
          <w:tcPr>
            <w:tcW w:w="1243" w:type="dxa"/>
            <w:tcBorders>
              <w:top w:val="nil"/>
              <w:left w:val="single" w:color="auto" w:sz="4" w:space="0"/>
              <w:bottom w:val="single" w:color="auto" w:sz="4" w:space="0"/>
              <w:right w:val="single" w:color="auto" w:sz="4" w:space="0"/>
            </w:tcBorders>
            <w:shd w:val="clear" w:color="000000" w:fill="DDEBF7"/>
            <w:noWrap/>
            <w:vAlign w:val="bottom"/>
            <w:hideMark/>
          </w:tcPr>
          <w:p w:rsidRPr="00A334EE" w:rsidR="00A334EE" w:rsidP="00A334EE" w:rsidRDefault="00A334EE" w14:paraId="354CE643" w14:textId="7D63AF60">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28"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622A6238" w14:textId="20013C77">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cts_bname</w:t>
            </w:r>
            <w:proofErr w:type="spellEnd"/>
          </w:p>
        </w:tc>
        <w:tc>
          <w:tcPr>
            <w:tcW w:w="5421" w:type="dxa"/>
            <w:tcBorders>
              <w:top w:val="nil"/>
              <w:left w:val="nil"/>
              <w:bottom w:val="single" w:color="auto" w:sz="4" w:space="0"/>
              <w:right w:val="single" w:color="auto" w:sz="4" w:space="0"/>
            </w:tcBorders>
            <w:shd w:val="clear" w:color="000000" w:fill="DDEBF7"/>
            <w:noWrap/>
            <w:vAlign w:val="bottom"/>
            <w:hideMark/>
          </w:tcPr>
          <w:p w:rsidRPr="00A334EE" w:rsidR="00A334EE" w:rsidP="00A334EE" w:rsidRDefault="00A334EE" w14:paraId="0F06DBEF" w14:textId="4DAD5EAA">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CERAD: Boston Naming Test ‒ 15-item version</w:t>
            </w:r>
          </w:p>
        </w:tc>
        <w:tc>
          <w:tcPr>
            <w:tcW w:w="1440" w:type="dxa"/>
            <w:tcBorders>
              <w:top w:val="nil"/>
              <w:left w:val="nil"/>
              <w:bottom w:val="single" w:color="auto" w:sz="4" w:space="0"/>
              <w:right w:val="single" w:color="auto" w:sz="4" w:space="0"/>
            </w:tcBorders>
            <w:shd w:val="clear" w:color="000000" w:fill="DDEBF7"/>
          </w:tcPr>
          <w:p w:rsidRPr="00A334EE" w:rsidR="00A334EE" w:rsidP="00A334EE" w:rsidRDefault="00A334EE" w14:paraId="15300E48" w14:textId="77777777">
            <w:pPr>
              <w:jc w:val="center"/>
              <w:rPr>
                <w:rFonts w:ascii="Arial" w:hAnsi="Arial" w:eastAsia="Times New Roman" w:cs="Arial"/>
                <w:bCs/>
                <w:color w:val="000000"/>
                <w:sz w:val="20"/>
                <w:szCs w:val="20"/>
              </w:rPr>
            </w:pPr>
          </w:p>
        </w:tc>
      </w:tr>
      <w:tr w:rsidRPr="00E62507" w:rsidR="00A334EE" w:rsidTr="00233714" w14:paraId="03D428FE" w14:textId="77777777">
        <w:trPr>
          <w:trHeight w:val="300"/>
        </w:trPr>
        <w:tc>
          <w:tcPr>
            <w:tcW w:w="1243" w:type="dxa"/>
            <w:tcBorders>
              <w:top w:val="nil"/>
              <w:left w:val="single" w:color="auto" w:sz="4" w:space="0"/>
              <w:bottom w:val="single" w:color="auto" w:sz="4" w:space="0"/>
              <w:right w:val="single" w:color="auto" w:sz="4" w:space="0"/>
            </w:tcBorders>
            <w:shd w:val="clear" w:color="000000" w:fill="DDEBF7"/>
            <w:noWrap/>
            <w:vAlign w:val="bottom"/>
            <w:hideMark/>
          </w:tcPr>
          <w:p w:rsidRPr="00A334EE" w:rsidR="00A334EE" w:rsidP="00A334EE" w:rsidRDefault="00A334EE" w14:paraId="01D8D6A9" w14:textId="465F6ED2">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28"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76AFC6AA" w14:textId="58384C1A">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cts_clothing</w:t>
            </w:r>
            <w:proofErr w:type="spellEnd"/>
          </w:p>
        </w:tc>
        <w:tc>
          <w:tcPr>
            <w:tcW w:w="5421" w:type="dxa"/>
            <w:tcBorders>
              <w:top w:val="nil"/>
              <w:left w:val="nil"/>
              <w:bottom w:val="single" w:color="auto" w:sz="4" w:space="0"/>
              <w:right w:val="single" w:color="auto" w:sz="4" w:space="0"/>
            </w:tcBorders>
            <w:shd w:val="clear" w:color="000000" w:fill="DDEBF7"/>
            <w:noWrap/>
            <w:vAlign w:val="bottom"/>
            <w:hideMark/>
          </w:tcPr>
          <w:p w:rsidRPr="00A334EE" w:rsidR="00A334EE" w:rsidP="00A334EE" w:rsidRDefault="00A334EE" w14:paraId="50656D95" w14:textId="794EDDB7">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Category Fluency (Clothing) - Total Correct</w:t>
            </w:r>
          </w:p>
        </w:tc>
        <w:tc>
          <w:tcPr>
            <w:tcW w:w="1440" w:type="dxa"/>
            <w:tcBorders>
              <w:top w:val="nil"/>
              <w:left w:val="nil"/>
              <w:bottom w:val="single" w:color="auto" w:sz="4" w:space="0"/>
              <w:right w:val="single" w:color="auto" w:sz="4" w:space="0"/>
            </w:tcBorders>
            <w:shd w:val="clear" w:color="000000" w:fill="DDEBF7"/>
          </w:tcPr>
          <w:p w:rsidRPr="00A334EE" w:rsidR="00A334EE" w:rsidP="00A334EE" w:rsidRDefault="00A334EE" w14:paraId="5E29C76A" w14:textId="77777777">
            <w:pPr>
              <w:jc w:val="center"/>
              <w:rPr>
                <w:rFonts w:ascii="Arial" w:hAnsi="Arial" w:eastAsia="Times New Roman" w:cs="Arial"/>
                <w:bCs/>
                <w:color w:val="000000"/>
                <w:sz w:val="20"/>
                <w:szCs w:val="20"/>
              </w:rPr>
            </w:pPr>
          </w:p>
        </w:tc>
      </w:tr>
      <w:tr w:rsidRPr="00E62507" w:rsidR="00A334EE" w:rsidTr="00233714" w14:paraId="0D72622E" w14:textId="77777777">
        <w:trPr>
          <w:trHeight w:val="300"/>
        </w:trPr>
        <w:tc>
          <w:tcPr>
            <w:tcW w:w="1243" w:type="dxa"/>
            <w:tcBorders>
              <w:top w:val="nil"/>
              <w:left w:val="single" w:color="auto" w:sz="4" w:space="0"/>
              <w:bottom w:val="single" w:color="auto" w:sz="4" w:space="0"/>
              <w:right w:val="single" w:color="auto" w:sz="4" w:space="0"/>
            </w:tcBorders>
            <w:shd w:val="clear" w:color="000000" w:fill="DDEBF7"/>
            <w:noWrap/>
            <w:vAlign w:val="bottom"/>
            <w:hideMark/>
          </w:tcPr>
          <w:p w:rsidRPr="00A334EE" w:rsidR="00A334EE" w:rsidP="00A334EE" w:rsidRDefault="00A334EE" w14:paraId="7D3558EF" w14:textId="554BD3BB">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28"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02A1BFAA" w14:textId="69A114C8">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cts_animals</w:t>
            </w:r>
            <w:proofErr w:type="spellEnd"/>
          </w:p>
        </w:tc>
        <w:tc>
          <w:tcPr>
            <w:tcW w:w="5421" w:type="dxa"/>
            <w:tcBorders>
              <w:top w:val="nil"/>
              <w:left w:val="nil"/>
              <w:bottom w:val="single" w:color="auto" w:sz="4" w:space="0"/>
              <w:right w:val="single" w:color="auto" w:sz="4" w:space="0"/>
            </w:tcBorders>
            <w:shd w:val="clear" w:color="000000" w:fill="DDEBF7"/>
            <w:noWrap/>
            <w:vAlign w:val="bottom"/>
            <w:hideMark/>
          </w:tcPr>
          <w:p w:rsidRPr="00A334EE" w:rsidR="00A334EE" w:rsidP="00A334EE" w:rsidRDefault="00A334EE" w14:paraId="12429389" w14:textId="1FA04F13">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Category Fluency (Animals) - Total Correct</w:t>
            </w:r>
          </w:p>
        </w:tc>
        <w:tc>
          <w:tcPr>
            <w:tcW w:w="1440" w:type="dxa"/>
            <w:tcBorders>
              <w:top w:val="nil"/>
              <w:left w:val="nil"/>
              <w:bottom w:val="single" w:color="auto" w:sz="4" w:space="0"/>
              <w:right w:val="single" w:color="auto" w:sz="4" w:space="0"/>
            </w:tcBorders>
            <w:shd w:val="clear" w:color="000000" w:fill="DDEBF7"/>
          </w:tcPr>
          <w:p w:rsidRPr="00A334EE" w:rsidR="00A334EE" w:rsidP="00A334EE" w:rsidRDefault="00A334EE" w14:paraId="1F2299C8" w14:textId="77777777">
            <w:pPr>
              <w:jc w:val="center"/>
              <w:rPr>
                <w:rFonts w:ascii="Arial" w:hAnsi="Arial" w:eastAsia="Times New Roman" w:cs="Arial"/>
                <w:bCs/>
                <w:color w:val="000000"/>
                <w:sz w:val="20"/>
                <w:szCs w:val="20"/>
              </w:rPr>
            </w:pPr>
          </w:p>
        </w:tc>
      </w:tr>
      <w:tr w:rsidRPr="00E62507" w:rsidR="00A334EE" w:rsidTr="00233714" w14:paraId="33CC2EE0" w14:textId="77777777">
        <w:trPr>
          <w:trHeight w:val="300"/>
        </w:trPr>
        <w:tc>
          <w:tcPr>
            <w:tcW w:w="1243" w:type="dxa"/>
            <w:tcBorders>
              <w:top w:val="nil"/>
              <w:left w:val="single" w:color="auto" w:sz="4" w:space="0"/>
              <w:bottom w:val="single" w:color="auto" w:sz="4" w:space="0"/>
              <w:right w:val="single" w:color="auto" w:sz="4" w:space="0"/>
            </w:tcBorders>
            <w:shd w:val="clear" w:color="000000" w:fill="DDEBF7"/>
            <w:noWrap/>
            <w:vAlign w:val="bottom"/>
            <w:hideMark/>
          </w:tcPr>
          <w:p w:rsidRPr="00A334EE" w:rsidR="00A334EE" w:rsidP="00A334EE" w:rsidRDefault="00A334EE" w14:paraId="782D2DFD" w14:textId="5F9793F3">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28"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784A3459" w14:textId="72B7601B">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cts_fruits</w:t>
            </w:r>
            <w:proofErr w:type="spellEnd"/>
          </w:p>
        </w:tc>
        <w:tc>
          <w:tcPr>
            <w:tcW w:w="5421" w:type="dxa"/>
            <w:tcBorders>
              <w:top w:val="nil"/>
              <w:left w:val="nil"/>
              <w:bottom w:val="single" w:color="auto" w:sz="4" w:space="0"/>
              <w:right w:val="single" w:color="auto" w:sz="4" w:space="0"/>
            </w:tcBorders>
            <w:shd w:val="clear" w:color="000000" w:fill="DDEBF7"/>
            <w:noWrap/>
            <w:vAlign w:val="bottom"/>
            <w:hideMark/>
          </w:tcPr>
          <w:p w:rsidRPr="00A334EE" w:rsidR="00A334EE" w:rsidP="00A334EE" w:rsidRDefault="00A334EE" w14:paraId="51C73AD5" w14:textId="095FFD9B">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Category Fluency (Fruits) - Total Correct</w:t>
            </w:r>
          </w:p>
        </w:tc>
        <w:tc>
          <w:tcPr>
            <w:tcW w:w="1440" w:type="dxa"/>
            <w:tcBorders>
              <w:top w:val="nil"/>
              <w:left w:val="nil"/>
              <w:bottom w:val="single" w:color="auto" w:sz="4" w:space="0"/>
              <w:right w:val="single" w:color="auto" w:sz="4" w:space="0"/>
            </w:tcBorders>
            <w:shd w:val="clear" w:color="000000" w:fill="DDEBF7"/>
          </w:tcPr>
          <w:p w:rsidRPr="00A334EE" w:rsidR="00A334EE" w:rsidP="00A334EE" w:rsidRDefault="00A334EE" w14:paraId="6328EAFF" w14:textId="77777777">
            <w:pPr>
              <w:jc w:val="center"/>
              <w:rPr>
                <w:rFonts w:ascii="Arial" w:hAnsi="Arial" w:eastAsia="Times New Roman" w:cs="Arial"/>
                <w:bCs/>
                <w:color w:val="000000"/>
                <w:sz w:val="20"/>
                <w:szCs w:val="20"/>
              </w:rPr>
            </w:pPr>
          </w:p>
        </w:tc>
      </w:tr>
      <w:tr w:rsidRPr="00E62507" w:rsidR="00A334EE" w:rsidTr="00233714" w14:paraId="672BB57D" w14:textId="77777777">
        <w:trPr>
          <w:trHeight w:val="300"/>
        </w:trPr>
        <w:tc>
          <w:tcPr>
            <w:tcW w:w="1243" w:type="dxa"/>
            <w:tcBorders>
              <w:top w:val="nil"/>
              <w:left w:val="single" w:color="auto" w:sz="4" w:space="0"/>
              <w:bottom w:val="single" w:color="auto" w:sz="4" w:space="0"/>
              <w:right w:val="single" w:color="auto" w:sz="4" w:space="0"/>
            </w:tcBorders>
            <w:shd w:val="clear" w:color="000000" w:fill="DDEBF7"/>
            <w:noWrap/>
            <w:vAlign w:val="bottom"/>
            <w:hideMark/>
          </w:tcPr>
          <w:p w:rsidRPr="00A334EE" w:rsidR="00A334EE" w:rsidP="00A334EE" w:rsidRDefault="00A334EE" w14:paraId="3B2F12FA" w14:textId="493C3250">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28"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17F7E53A" w14:textId="6220AFD9">
            <w:pPr>
              <w:rPr>
                <w:rFonts w:ascii="Arial" w:hAnsi="Arial" w:eastAsia="Times New Roman" w:cs="Arial"/>
                <w:bCs/>
                <w:color w:val="000000"/>
                <w:sz w:val="20"/>
                <w:szCs w:val="20"/>
              </w:rPr>
            </w:pPr>
            <w:r w:rsidRPr="00A334EE">
              <w:rPr>
                <w:rFonts w:ascii="Arial" w:hAnsi="Arial" w:eastAsia="Times New Roman" w:cs="Arial"/>
                <w:bCs/>
                <w:color w:val="000000"/>
                <w:sz w:val="20"/>
                <w:szCs w:val="20"/>
              </w:rPr>
              <w:t>idea_item1</w:t>
            </w:r>
          </w:p>
        </w:tc>
        <w:tc>
          <w:tcPr>
            <w:tcW w:w="5421"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1C21A4D5" w14:textId="759D17B4">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Complex ideation: Will a board sink in water?</w:t>
            </w:r>
          </w:p>
        </w:tc>
        <w:tc>
          <w:tcPr>
            <w:tcW w:w="1440" w:type="dxa"/>
            <w:tcBorders>
              <w:top w:val="nil"/>
              <w:left w:val="nil"/>
              <w:bottom w:val="single" w:color="auto" w:sz="4" w:space="0"/>
              <w:right w:val="single" w:color="auto" w:sz="4" w:space="0"/>
            </w:tcBorders>
            <w:shd w:val="clear" w:color="000000" w:fill="DDEBF7"/>
          </w:tcPr>
          <w:p w:rsidRPr="00A334EE" w:rsidR="00A334EE" w:rsidP="00A334EE" w:rsidRDefault="00A334EE" w14:paraId="51BD5326" w14:textId="77777777">
            <w:pPr>
              <w:jc w:val="center"/>
              <w:rPr>
                <w:rFonts w:ascii="Arial" w:hAnsi="Arial" w:eastAsia="Times New Roman" w:cs="Arial"/>
                <w:bCs/>
                <w:color w:val="000000"/>
                <w:sz w:val="20"/>
                <w:szCs w:val="20"/>
              </w:rPr>
            </w:pPr>
          </w:p>
        </w:tc>
      </w:tr>
      <w:tr w:rsidRPr="00E62507" w:rsidR="00A334EE" w:rsidTr="00233714" w14:paraId="085B3206" w14:textId="77777777">
        <w:trPr>
          <w:trHeight w:val="300"/>
        </w:trPr>
        <w:tc>
          <w:tcPr>
            <w:tcW w:w="1243" w:type="dxa"/>
            <w:tcBorders>
              <w:top w:val="nil"/>
              <w:left w:val="single" w:color="auto" w:sz="4" w:space="0"/>
              <w:bottom w:val="single" w:color="auto" w:sz="4" w:space="0"/>
              <w:right w:val="single" w:color="auto" w:sz="4" w:space="0"/>
            </w:tcBorders>
            <w:shd w:val="clear" w:color="000000" w:fill="DDEBF7"/>
            <w:noWrap/>
            <w:vAlign w:val="bottom"/>
            <w:hideMark/>
          </w:tcPr>
          <w:p w:rsidRPr="00A334EE" w:rsidR="00A334EE" w:rsidP="00A334EE" w:rsidRDefault="00A334EE" w14:paraId="12DE70B4" w14:textId="61E2E91F">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28"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7A965944" w14:textId="42FD9966">
            <w:pPr>
              <w:rPr>
                <w:rFonts w:ascii="Arial" w:hAnsi="Arial" w:eastAsia="Times New Roman" w:cs="Arial"/>
                <w:bCs/>
                <w:color w:val="000000"/>
                <w:sz w:val="20"/>
                <w:szCs w:val="20"/>
              </w:rPr>
            </w:pPr>
            <w:r w:rsidRPr="00A334EE">
              <w:rPr>
                <w:rFonts w:ascii="Arial" w:hAnsi="Arial" w:eastAsia="Times New Roman" w:cs="Arial"/>
                <w:bCs/>
                <w:color w:val="000000"/>
                <w:sz w:val="20"/>
                <w:szCs w:val="20"/>
              </w:rPr>
              <w:t>idea_item2</w:t>
            </w:r>
          </w:p>
        </w:tc>
        <w:tc>
          <w:tcPr>
            <w:tcW w:w="5421"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74EB8886" w14:textId="1D152BE4">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Complex ideation: Will a stone sink in water?</w:t>
            </w:r>
          </w:p>
        </w:tc>
        <w:tc>
          <w:tcPr>
            <w:tcW w:w="1440" w:type="dxa"/>
            <w:tcBorders>
              <w:top w:val="nil"/>
              <w:left w:val="nil"/>
              <w:bottom w:val="single" w:color="auto" w:sz="4" w:space="0"/>
              <w:right w:val="single" w:color="auto" w:sz="4" w:space="0"/>
            </w:tcBorders>
            <w:shd w:val="clear" w:color="000000" w:fill="DDEBF7"/>
          </w:tcPr>
          <w:p w:rsidRPr="00A334EE" w:rsidR="00A334EE" w:rsidP="00A334EE" w:rsidRDefault="00A334EE" w14:paraId="0AE18295" w14:textId="77777777">
            <w:pPr>
              <w:jc w:val="center"/>
              <w:rPr>
                <w:rFonts w:ascii="Arial" w:hAnsi="Arial" w:eastAsia="Times New Roman" w:cs="Arial"/>
                <w:bCs/>
                <w:color w:val="000000"/>
                <w:sz w:val="20"/>
                <w:szCs w:val="20"/>
              </w:rPr>
            </w:pPr>
          </w:p>
        </w:tc>
      </w:tr>
      <w:tr w:rsidRPr="00E62507" w:rsidR="00A334EE" w:rsidTr="00233714" w14:paraId="3D492909" w14:textId="77777777">
        <w:trPr>
          <w:trHeight w:val="300"/>
        </w:trPr>
        <w:tc>
          <w:tcPr>
            <w:tcW w:w="1243" w:type="dxa"/>
            <w:tcBorders>
              <w:top w:val="nil"/>
              <w:left w:val="single" w:color="auto" w:sz="4" w:space="0"/>
              <w:bottom w:val="single" w:color="auto" w:sz="4" w:space="0"/>
              <w:right w:val="single" w:color="auto" w:sz="4" w:space="0"/>
            </w:tcBorders>
            <w:shd w:val="clear" w:color="000000" w:fill="DDEBF7"/>
            <w:noWrap/>
            <w:vAlign w:val="bottom"/>
            <w:hideMark/>
          </w:tcPr>
          <w:p w:rsidRPr="00A334EE" w:rsidR="00A334EE" w:rsidP="00A334EE" w:rsidRDefault="00A334EE" w14:paraId="2D9AC3E2" w14:textId="7BC44741">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28"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25597551" w14:textId="6048B427">
            <w:pPr>
              <w:rPr>
                <w:rFonts w:ascii="Arial" w:hAnsi="Arial" w:eastAsia="Times New Roman" w:cs="Arial"/>
                <w:bCs/>
                <w:color w:val="000000"/>
                <w:sz w:val="20"/>
                <w:szCs w:val="20"/>
              </w:rPr>
            </w:pPr>
            <w:r w:rsidRPr="00A334EE">
              <w:rPr>
                <w:rFonts w:ascii="Arial" w:hAnsi="Arial" w:eastAsia="Times New Roman" w:cs="Arial"/>
                <w:bCs/>
                <w:color w:val="000000"/>
                <w:sz w:val="20"/>
                <w:szCs w:val="20"/>
              </w:rPr>
              <w:t>idea_item3</w:t>
            </w:r>
          </w:p>
        </w:tc>
        <w:tc>
          <w:tcPr>
            <w:tcW w:w="5421"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73F67173" w14:textId="4B28A649">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Complex ideation: Is a hammer good for cutting wood?</w:t>
            </w:r>
          </w:p>
        </w:tc>
        <w:tc>
          <w:tcPr>
            <w:tcW w:w="1440" w:type="dxa"/>
            <w:tcBorders>
              <w:top w:val="nil"/>
              <w:left w:val="nil"/>
              <w:bottom w:val="single" w:color="auto" w:sz="4" w:space="0"/>
              <w:right w:val="single" w:color="auto" w:sz="4" w:space="0"/>
            </w:tcBorders>
            <w:shd w:val="clear" w:color="000000" w:fill="DDEBF7"/>
          </w:tcPr>
          <w:p w:rsidRPr="00A334EE" w:rsidR="00A334EE" w:rsidP="00A334EE" w:rsidRDefault="00A334EE" w14:paraId="506B3E7D" w14:textId="77777777">
            <w:pPr>
              <w:jc w:val="center"/>
              <w:rPr>
                <w:rFonts w:ascii="Arial" w:hAnsi="Arial" w:eastAsia="Times New Roman" w:cs="Arial"/>
                <w:bCs/>
                <w:color w:val="000000"/>
                <w:sz w:val="20"/>
                <w:szCs w:val="20"/>
              </w:rPr>
            </w:pPr>
          </w:p>
        </w:tc>
      </w:tr>
      <w:tr w:rsidRPr="00E62507" w:rsidR="00A334EE" w:rsidTr="00233714" w14:paraId="190D461E" w14:textId="77777777">
        <w:trPr>
          <w:trHeight w:val="300"/>
        </w:trPr>
        <w:tc>
          <w:tcPr>
            <w:tcW w:w="1243" w:type="dxa"/>
            <w:tcBorders>
              <w:top w:val="nil"/>
              <w:left w:val="single" w:color="auto" w:sz="4" w:space="0"/>
              <w:bottom w:val="single" w:color="auto" w:sz="4" w:space="0"/>
              <w:right w:val="single" w:color="auto" w:sz="4" w:space="0"/>
            </w:tcBorders>
            <w:shd w:val="clear" w:color="000000" w:fill="DDEBF7"/>
            <w:noWrap/>
            <w:vAlign w:val="bottom"/>
            <w:hideMark/>
          </w:tcPr>
          <w:p w:rsidRPr="00A334EE" w:rsidR="00A334EE" w:rsidP="00A334EE" w:rsidRDefault="00A334EE" w14:paraId="3AB82020" w14:textId="5802CC50">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28"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44B54E02" w14:textId="016B5DBB">
            <w:pPr>
              <w:rPr>
                <w:rFonts w:ascii="Arial" w:hAnsi="Arial" w:eastAsia="Times New Roman" w:cs="Arial"/>
                <w:bCs/>
                <w:color w:val="000000"/>
                <w:sz w:val="20"/>
                <w:szCs w:val="20"/>
              </w:rPr>
            </w:pPr>
            <w:r w:rsidRPr="00A334EE">
              <w:rPr>
                <w:rFonts w:ascii="Arial" w:hAnsi="Arial" w:eastAsia="Times New Roman" w:cs="Arial"/>
                <w:bCs/>
                <w:color w:val="000000"/>
                <w:sz w:val="20"/>
                <w:szCs w:val="20"/>
              </w:rPr>
              <w:t>idea_item4</w:t>
            </w:r>
          </w:p>
        </w:tc>
        <w:tc>
          <w:tcPr>
            <w:tcW w:w="5421"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7A7E6928" w14:textId="4ACB2B5E">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Complex ideation: Can you use a hammer to pound nails?</w:t>
            </w:r>
          </w:p>
        </w:tc>
        <w:tc>
          <w:tcPr>
            <w:tcW w:w="1440" w:type="dxa"/>
            <w:tcBorders>
              <w:top w:val="nil"/>
              <w:left w:val="nil"/>
              <w:bottom w:val="single" w:color="auto" w:sz="4" w:space="0"/>
              <w:right w:val="single" w:color="auto" w:sz="4" w:space="0"/>
            </w:tcBorders>
            <w:shd w:val="clear" w:color="000000" w:fill="DDEBF7"/>
          </w:tcPr>
          <w:p w:rsidRPr="00A334EE" w:rsidR="00A334EE" w:rsidP="00A334EE" w:rsidRDefault="00A334EE" w14:paraId="5E9519D7" w14:textId="77777777">
            <w:pPr>
              <w:jc w:val="center"/>
              <w:rPr>
                <w:rFonts w:ascii="Arial" w:hAnsi="Arial" w:eastAsia="Times New Roman" w:cs="Arial"/>
                <w:bCs/>
                <w:color w:val="000000"/>
                <w:sz w:val="20"/>
                <w:szCs w:val="20"/>
              </w:rPr>
            </w:pPr>
          </w:p>
        </w:tc>
      </w:tr>
      <w:tr w:rsidRPr="00E62507" w:rsidR="00A334EE" w:rsidTr="00233714" w14:paraId="47CB741F" w14:textId="77777777">
        <w:trPr>
          <w:trHeight w:val="300"/>
        </w:trPr>
        <w:tc>
          <w:tcPr>
            <w:tcW w:w="1243" w:type="dxa"/>
            <w:tcBorders>
              <w:top w:val="nil"/>
              <w:left w:val="single" w:color="auto" w:sz="4" w:space="0"/>
              <w:bottom w:val="single" w:color="auto" w:sz="4" w:space="0"/>
              <w:right w:val="single" w:color="auto" w:sz="4" w:space="0"/>
            </w:tcBorders>
            <w:shd w:val="clear" w:color="000000" w:fill="DDEBF7"/>
            <w:noWrap/>
            <w:vAlign w:val="center"/>
            <w:hideMark/>
          </w:tcPr>
          <w:p w:rsidRPr="00A334EE" w:rsidR="00A334EE" w:rsidP="00A334EE" w:rsidRDefault="00A334EE" w14:paraId="2D47ADCA" w14:textId="3EBDF872">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28"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31E2DD66" w14:textId="71E997B2">
            <w:pPr>
              <w:rPr>
                <w:rFonts w:ascii="Arial" w:hAnsi="Arial" w:eastAsia="Times New Roman" w:cs="Arial"/>
                <w:bCs/>
                <w:color w:val="000000"/>
                <w:sz w:val="20"/>
                <w:szCs w:val="20"/>
              </w:rPr>
            </w:pPr>
            <w:r w:rsidRPr="00A334EE">
              <w:rPr>
                <w:rFonts w:ascii="Arial" w:hAnsi="Arial" w:eastAsia="Times New Roman" w:cs="Arial"/>
                <w:bCs/>
                <w:color w:val="000000"/>
                <w:sz w:val="20"/>
                <w:szCs w:val="20"/>
              </w:rPr>
              <w:t>idea_item5</w:t>
            </w:r>
          </w:p>
        </w:tc>
        <w:tc>
          <w:tcPr>
            <w:tcW w:w="5421"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675462AD" w14:textId="69166BFF">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Complex ideation: Do two pounds of flour weigh more than one?</w:t>
            </w:r>
          </w:p>
        </w:tc>
        <w:tc>
          <w:tcPr>
            <w:tcW w:w="1440" w:type="dxa"/>
            <w:tcBorders>
              <w:top w:val="nil"/>
              <w:left w:val="nil"/>
              <w:bottom w:val="single" w:color="auto" w:sz="4" w:space="0"/>
              <w:right w:val="single" w:color="auto" w:sz="4" w:space="0"/>
            </w:tcBorders>
            <w:shd w:val="clear" w:color="000000" w:fill="DDEBF7"/>
          </w:tcPr>
          <w:p w:rsidRPr="00A334EE" w:rsidR="00A334EE" w:rsidP="00A334EE" w:rsidRDefault="00A334EE" w14:paraId="2B5A71C6" w14:textId="77777777">
            <w:pPr>
              <w:jc w:val="center"/>
              <w:rPr>
                <w:rFonts w:ascii="Arial" w:hAnsi="Arial" w:eastAsia="Times New Roman" w:cs="Arial"/>
                <w:bCs/>
                <w:color w:val="000000"/>
                <w:sz w:val="20"/>
                <w:szCs w:val="20"/>
              </w:rPr>
            </w:pPr>
          </w:p>
        </w:tc>
      </w:tr>
      <w:tr w:rsidRPr="00E62507" w:rsidR="00A334EE" w:rsidTr="00233714" w14:paraId="70209CA6" w14:textId="77777777">
        <w:trPr>
          <w:trHeight w:val="300"/>
        </w:trPr>
        <w:tc>
          <w:tcPr>
            <w:tcW w:w="1243" w:type="dxa"/>
            <w:tcBorders>
              <w:top w:val="nil"/>
              <w:left w:val="single" w:color="auto" w:sz="4" w:space="0"/>
              <w:bottom w:val="single" w:color="auto" w:sz="4" w:space="0"/>
              <w:right w:val="single" w:color="auto" w:sz="4" w:space="0"/>
            </w:tcBorders>
            <w:shd w:val="clear" w:color="000000" w:fill="DDEBF7"/>
            <w:noWrap/>
            <w:vAlign w:val="center"/>
            <w:hideMark/>
          </w:tcPr>
          <w:p w:rsidRPr="00A334EE" w:rsidR="00A334EE" w:rsidP="00A334EE" w:rsidRDefault="00A334EE" w14:paraId="6332B621" w14:textId="7B450C32">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28"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2B820D45" w14:textId="344D2EB8">
            <w:pPr>
              <w:rPr>
                <w:rFonts w:ascii="Arial" w:hAnsi="Arial" w:eastAsia="Times New Roman" w:cs="Arial"/>
                <w:bCs/>
                <w:color w:val="000000"/>
                <w:sz w:val="20"/>
                <w:szCs w:val="20"/>
              </w:rPr>
            </w:pPr>
            <w:r w:rsidRPr="00A334EE">
              <w:rPr>
                <w:rFonts w:ascii="Arial" w:hAnsi="Arial" w:eastAsia="Times New Roman" w:cs="Arial"/>
                <w:bCs/>
                <w:color w:val="000000"/>
                <w:sz w:val="20"/>
                <w:szCs w:val="20"/>
              </w:rPr>
              <w:t>idea_item6</w:t>
            </w:r>
          </w:p>
        </w:tc>
        <w:tc>
          <w:tcPr>
            <w:tcW w:w="5421"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3743DE84" w14:textId="567604DB">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Complex ideation: Is one pound of flour heavier than two?</w:t>
            </w:r>
          </w:p>
        </w:tc>
        <w:tc>
          <w:tcPr>
            <w:tcW w:w="1440" w:type="dxa"/>
            <w:tcBorders>
              <w:top w:val="nil"/>
              <w:left w:val="nil"/>
              <w:bottom w:val="single" w:color="auto" w:sz="4" w:space="0"/>
              <w:right w:val="single" w:color="auto" w:sz="4" w:space="0"/>
            </w:tcBorders>
            <w:shd w:val="clear" w:color="000000" w:fill="DDEBF7"/>
          </w:tcPr>
          <w:p w:rsidRPr="00A334EE" w:rsidR="00A334EE" w:rsidP="00A334EE" w:rsidRDefault="00A334EE" w14:paraId="41BC4E9C" w14:textId="77777777">
            <w:pPr>
              <w:jc w:val="center"/>
              <w:rPr>
                <w:rFonts w:ascii="Arial" w:hAnsi="Arial" w:eastAsia="Times New Roman" w:cs="Arial"/>
                <w:bCs/>
                <w:color w:val="000000"/>
                <w:sz w:val="20"/>
                <w:szCs w:val="20"/>
              </w:rPr>
            </w:pPr>
          </w:p>
        </w:tc>
      </w:tr>
      <w:tr w:rsidRPr="00E62507" w:rsidR="00A334EE" w:rsidTr="00233714" w14:paraId="62624920" w14:textId="77777777">
        <w:trPr>
          <w:trHeight w:val="300"/>
        </w:trPr>
        <w:tc>
          <w:tcPr>
            <w:tcW w:w="1243" w:type="dxa"/>
            <w:tcBorders>
              <w:top w:val="nil"/>
              <w:left w:val="single" w:color="auto" w:sz="4" w:space="0"/>
              <w:bottom w:val="single" w:color="auto" w:sz="4" w:space="0"/>
              <w:right w:val="single" w:color="auto" w:sz="4" w:space="0"/>
            </w:tcBorders>
            <w:shd w:val="clear" w:color="000000" w:fill="DDEBF7"/>
            <w:noWrap/>
            <w:vAlign w:val="center"/>
            <w:hideMark/>
          </w:tcPr>
          <w:p w:rsidRPr="00A334EE" w:rsidR="00A334EE" w:rsidP="00A334EE" w:rsidRDefault="00A334EE" w14:paraId="2E266E50" w14:textId="458691A0">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28"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1362BD05" w14:textId="0FA75DBD">
            <w:pPr>
              <w:rPr>
                <w:rFonts w:ascii="Arial" w:hAnsi="Arial" w:eastAsia="Times New Roman" w:cs="Arial"/>
                <w:bCs/>
                <w:color w:val="000000"/>
                <w:sz w:val="20"/>
                <w:szCs w:val="20"/>
              </w:rPr>
            </w:pPr>
            <w:r w:rsidRPr="00A334EE">
              <w:rPr>
                <w:rFonts w:ascii="Arial" w:hAnsi="Arial" w:eastAsia="Times New Roman" w:cs="Arial"/>
                <w:bCs/>
                <w:color w:val="000000"/>
                <w:sz w:val="20"/>
                <w:szCs w:val="20"/>
              </w:rPr>
              <w:t>idea_item7</w:t>
            </w:r>
          </w:p>
        </w:tc>
        <w:tc>
          <w:tcPr>
            <w:tcW w:w="5421"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4DFA2702" w14:textId="4ED40D88">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Complex ideation: Will water go through a good pair of rubber boots?</w:t>
            </w:r>
          </w:p>
        </w:tc>
        <w:tc>
          <w:tcPr>
            <w:tcW w:w="1440" w:type="dxa"/>
            <w:tcBorders>
              <w:top w:val="nil"/>
              <w:left w:val="nil"/>
              <w:bottom w:val="single" w:color="auto" w:sz="4" w:space="0"/>
              <w:right w:val="single" w:color="auto" w:sz="4" w:space="0"/>
            </w:tcBorders>
            <w:shd w:val="clear" w:color="000000" w:fill="DDEBF7"/>
          </w:tcPr>
          <w:p w:rsidRPr="00A334EE" w:rsidR="00A334EE" w:rsidP="00A334EE" w:rsidRDefault="00A334EE" w14:paraId="10B7486D" w14:textId="77777777">
            <w:pPr>
              <w:jc w:val="center"/>
              <w:rPr>
                <w:rFonts w:ascii="Arial" w:hAnsi="Arial" w:eastAsia="Times New Roman" w:cs="Arial"/>
                <w:bCs/>
                <w:color w:val="000000"/>
                <w:sz w:val="20"/>
                <w:szCs w:val="20"/>
              </w:rPr>
            </w:pPr>
          </w:p>
        </w:tc>
      </w:tr>
      <w:tr w:rsidRPr="00E62507" w:rsidR="00A334EE" w:rsidTr="00233714" w14:paraId="60FE107E" w14:textId="77777777">
        <w:trPr>
          <w:trHeight w:val="300"/>
        </w:trPr>
        <w:tc>
          <w:tcPr>
            <w:tcW w:w="1243" w:type="dxa"/>
            <w:tcBorders>
              <w:top w:val="nil"/>
              <w:left w:val="single" w:color="auto" w:sz="4" w:space="0"/>
              <w:bottom w:val="single" w:color="auto" w:sz="4" w:space="0"/>
              <w:right w:val="single" w:color="auto" w:sz="4" w:space="0"/>
            </w:tcBorders>
            <w:shd w:val="clear" w:color="000000" w:fill="DDEBF7"/>
            <w:noWrap/>
            <w:vAlign w:val="center"/>
            <w:hideMark/>
          </w:tcPr>
          <w:p w:rsidRPr="00A334EE" w:rsidR="00A334EE" w:rsidP="00A334EE" w:rsidRDefault="00A334EE" w14:paraId="6F9C2E0F" w14:textId="090D918E">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28"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559FE2B2" w14:textId="510C9798">
            <w:pPr>
              <w:rPr>
                <w:rFonts w:ascii="Arial" w:hAnsi="Arial" w:eastAsia="Times New Roman" w:cs="Arial"/>
                <w:bCs/>
                <w:color w:val="000000"/>
                <w:sz w:val="20"/>
                <w:szCs w:val="20"/>
              </w:rPr>
            </w:pPr>
            <w:r w:rsidRPr="00A334EE">
              <w:rPr>
                <w:rFonts w:ascii="Arial" w:hAnsi="Arial" w:eastAsia="Times New Roman" w:cs="Arial"/>
                <w:bCs/>
                <w:color w:val="000000"/>
                <w:sz w:val="20"/>
                <w:szCs w:val="20"/>
              </w:rPr>
              <w:t>idea_item8</w:t>
            </w:r>
          </w:p>
        </w:tc>
        <w:tc>
          <w:tcPr>
            <w:tcW w:w="5421"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71C89A35" w14:textId="5AC52048">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Complex ideation: Will a good pair of rubber boots keep water out?</w:t>
            </w:r>
          </w:p>
        </w:tc>
        <w:tc>
          <w:tcPr>
            <w:tcW w:w="1440" w:type="dxa"/>
            <w:tcBorders>
              <w:top w:val="nil"/>
              <w:left w:val="nil"/>
              <w:bottom w:val="single" w:color="auto" w:sz="4" w:space="0"/>
              <w:right w:val="single" w:color="auto" w:sz="4" w:space="0"/>
            </w:tcBorders>
            <w:shd w:val="clear" w:color="000000" w:fill="DDEBF7"/>
          </w:tcPr>
          <w:p w:rsidRPr="00A334EE" w:rsidR="00A334EE" w:rsidP="00A334EE" w:rsidRDefault="00A334EE" w14:paraId="37D0D166" w14:textId="77777777">
            <w:pPr>
              <w:jc w:val="center"/>
              <w:rPr>
                <w:rFonts w:ascii="Arial" w:hAnsi="Arial" w:eastAsia="Times New Roman" w:cs="Arial"/>
                <w:bCs/>
                <w:color w:val="000000"/>
                <w:sz w:val="20"/>
                <w:szCs w:val="20"/>
              </w:rPr>
            </w:pPr>
          </w:p>
        </w:tc>
      </w:tr>
    </w:tbl>
    <w:p w:rsidR="002F32E9" w:rsidP="00233714" w:rsidRDefault="002F32E9" w14:paraId="47EB3FB4" w14:textId="77777777">
      <w:pPr>
        <w:rPr>
          <w:rFonts w:ascii="Arial" w:hAnsi="Arial" w:eastAsia="Times New Roman" w:cs="Arial"/>
          <w:b/>
          <w:bCs/>
        </w:rPr>
      </w:pPr>
    </w:p>
    <w:p w:rsidR="00A334EE" w:rsidP="00A334EE" w:rsidRDefault="00A334EE" w14:paraId="01E27D8B" w14:textId="0A495155">
      <w:pPr>
        <w:rPr>
          <w:rFonts w:ascii="Arial" w:hAnsi="Arial" w:cs="Arial"/>
        </w:rPr>
      </w:pPr>
      <w:r>
        <w:rPr>
          <w:rFonts w:ascii="Arial" w:hAnsi="Arial" w:cs="Arial"/>
        </w:rPr>
        <w:t xml:space="preserve">MMSE items </w:t>
      </w:r>
      <w:proofErr w:type="gramStart"/>
      <w:r>
        <w:rPr>
          <w:rFonts w:ascii="Arial" w:hAnsi="Arial" w:cs="Arial"/>
        </w:rPr>
        <w:t>watch</w:t>
      </w:r>
      <w:proofErr w:type="gramEnd"/>
      <w:r>
        <w:rPr>
          <w:rFonts w:ascii="Arial" w:hAnsi="Arial" w:cs="Arial"/>
        </w:rPr>
        <w:t xml:space="preserve"> and pencil naming were dropped from the legacy model since a) in ADNI those items were dropped because of sparseness in cells b) in ROSMAP, those items had very high standardized loadings (&gt;0.98).</w:t>
      </w:r>
    </w:p>
    <w:p w:rsidR="00F16F0C" w:rsidP="00F16F0C" w:rsidRDefault="00F16F0C" w14:paraId="39C1EDC4" w14:textId="0AFADDC5">
      <w:pPr>
        <w:pStyle w:val="SupTableHead"/>
      </w:pPr>
      <w:r>
        <w:t>Table 12. Co-calibration of language across ACT, ADNI, ROS/MAP</w:t>
      </w:r>
    </w:p>
    <w:tbl>
      <w:tblPr>
        <w:tblW w:w="10677" w:type="dxa"/>
        <w:tblInd w:w="113" w:type="dxa"/>
        <w:tblLook w:val="04A0" w:firstRow="1" w:lastRow="0" w:firstColumn="1" w:lastColumn="0" w:noHBand="0" w:noVBand="1"/>
      </w:tblPr>
      <w:tblGrid>
        <w:gridCol w:w="2280"/>
        <w:gridCol w:w="2192"/>
        <w:gridCol w:w="4599"/>
        <w:gridCol w:w="1606"/>
      </w:tblGrid>
      <w:tr w:rsidRPr="00E62507" w:rsidR="00233714" w:rsidTr="00233714" w14:paraId="4FC309B2" w14:textId="77777777">
        <w:trPr>
          <w:trHeight w:val="300"/>
        </w:trPr>
        <w:tc>
          <w:tcPr>
            <w:tcW w:w="2280" w:type="dxa"/>
            <w:tcBorders>
              <w:top w:val="single" w:color="auto" w:sz="4" w:space="0"/>
              <w:left w:val="single" w:color="auto" w:sz="4" w:space="0"/>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244B269C"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Study</w:t>
            </w:r>
          </w:p>
        </w:tc>
        <w:tc>
          <w:tcPr>
            <w:tcW w:w="2192"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7214EF42"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Variable</w:t>
            </w:r>
          </w:p>
        </w:tc>
        <w:tc>
          <w:tcPr>
            <w:tcW w:w="4599"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282BA6D9"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Description</w:t>
            </w:r>
          </w:p>
        </w:tc>
        <w:tc>
          <w:tcPr>
            <w:tcW w:w="1606"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2DAC8DA7"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Secondary structure</w:t>
            </w:r>
          </w:p>
        </w:tc>
      </w:tr>
      <w:tr w:rsidRPr="00E62507" w:rsidR="00A334EE" w:rsidTr="00233714" w14:paraId="27C8E519" w14:textId="77777777">
        <w:trPr>
          <w:trHeight w:val="300"/>
        </w:trPr>
        <w:tc>
          <w:tcPr>
            <w:tcW w:w="2280" w:type="dxa"/>
            <w:tcBorders>
              <w:top w:val="nil"/>
              <w:left w:val="single" w:color="auto" w:sz="4" w:space="0"/>
              <w:bottom w:val="single" w:color="auto" w:sz="4" w:space="0"/>
              <w:right w:val="single" w:color="auto" w:sz="4" w:space="0"/>
            </w:tcBorders>
            <w:shd w:val="clear" w:color="auto" w:fill="B6DDE8" w:themeFill="accent5" w:themeFillTint="66"/>
            <w:noWrap/>
            <w:vAlign w:val="center"/>
          </w:tcPr>
          <w:p w:rsidRPr="00A334EE" w:rsidR="00A334EE" w:rsidP="00A334EE" w:rsidRDefault="00A334EE" w14:paraId="0857DD31" w14:textId="32971FC9">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ACT, ADNI, ROS/MAP</w:t>
            </w:r>
          </w:p>
        </w:tc>
        <w:tc>
          <w:tcPr>
            <w:tcW w:w="2192" w:type="dxa"/>
            <w:tcBorders>
              <w:top w:val="nil"/>
              <w:left w:val="nil"/>
              <w:bottom w:val="single" w:color="auto" w:sz="4" w:space="0"/>
              <w:right w:val="single" w:color="auto" w:sz="4" w:space="0"/>
            </w:tcBorders>
            <w:shd w:val="clear" w:color="auto" w:fill="B6DDE8" w:themeFill="accent5" w:themeFillTint="66"/>
            <w:noWrap/>
            <w:vAlign w:val="center"/>
          </w:tcPr>
          <w:p w:rsidRPr="00A334EE" w:rsidR="00A334EE" w:rsidP="00A334EE" w:rsidRDefault="00A334EE" w14:paraId="2DCD4704" w14:textId="451604C0">
            <w:pPr>
              <w:rPr>
                <w:rFonts w:ascii="Arial" w:hAnsi="Arial" w:eastAsia="Times New Roman" w:cs="Arial"/>
                <w:bCs/>
                <w:color w:val="000000"/>
                <w:sz w:val="20"/>
                <w:szCs w:val="20"/>
              </w:rPr>
            </w:pPr>
            <w:r w:rsidRPr="00A334EE">
              <w:rPr>
                <w:rFonts w:ascii="Arial" w:hAnsi="Arial" w:eastAsia="Times New Roman" w:cs="Arial"/>
                <w:bCs/>
                <w:color w:val="000000"/>
                <w:sz w:val="20"/>
                <w:szCs w:val="20"/>
              </w:rPr>
              <w:t>read</w:t>
            </w:r>
          </w:p>
        </w:tc>
        <w:tc>
          <w:tcPr>
            <w:tcW w:w="4599" w:type="dxa"/>
            <w:tcBorders>
              <w:top w:val="nil"/>
              <w:left w:val="nil"/>
              <w:bottom w:val="single" w:color="auto" w:sz="4" w:space="0"/>
              <w:right w:val="single" w:color="auto" w:sz="4" w:space="0"/>
            </w:tcBorders>
            <w:shd w:val="clear" w:color="auto" w:fill="B6DDE8" w:themeFill="accent5" w:themeFillTint="66"/>
            <w:noWrap/>
            <w:vAlign w:val="center"/>
          </w:tcPr>
          <w:p w:rsidRPr="00A334EE" w:rsidR="00A334EE" w:rsidP="00A334EE" w:rsidRDefault="00A334EE" w14:paraId="372A305B" w14:textId="2297D3D7">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 Read the words on this card, then do it</w:t>
            </w:r>
          </w:p>
        </w:tc>
        <w:tc>
          <w:tcPr>
            <w:tcW w:w="1606" w:type="dxa"/>
            <w:tcBorders>
              <w:top w:val="nil"/>
              <w:left w:val="nil"/>
              <w:bottom w:val="single" w:color="auto" w:sz="4" w:space="0"/>
              <w:right w:val="single" w:color="auto" w:sz="4" w:space="0"/>
            </w:tcBorders>
            <w:shd w:val="clear" w:color="auto" w:fill="B6DDE8" w:themeFill="accent5" w:themeFillTint="66"/>
            <w:noWrap/>
            <w:vAlign w:val="center"/>
          </w:tcPr>
          <w:p w:rsidRPr="00A334EE" w:rsidR="00A334EE" w:rsidP="00A334EE" w:rsidRDefault="00A334EE" w14:paraId="688DECF8" w14:textId="77777777">
            <w:pPr>
              <w:jc w:val="center"/>
              <w:rPr>
                <w:rFonts w:ascii="Arial" w:hAnsi="Arial" w:eastAsia="Times New Roman" w:cs="Arial"/>
                <w:bCs/>
                <w:color w:val="000000"/>
                <w:sz w:val="20"/>
                <w:szCs w:val="20"/>
              </w:rPr>
            </w:pPr>
          </w:p>
        </w:tc>
      </w:tr>
      <w:tr w:rsidRPr="00E62507" w:rsidR="00A334EE" w:rsidTr="00233714" w14:paraId="08BCCADD" w14:textId="77777777">
        <w:trPr>
          <w:trHeight w:val="300"/>
        </w:trPr>
        <w:tc>
          <w:tcPr>
            <w:tcW w:w="2280" w:type="dxa"/>
            <w:tcBorders>
              <w:top w:val="nil"/>
              <w:left w:val="single" w:color="auto" w:sz="4" w:space="0"/>
              <w:bottom w:val="single" w:color="auto" w:sz="4" w:space="0"/>
              <w:right w:val="single" w:color="auto" w:sz="4" w:space="0"/>
            </w:tcBorders>
            <w:shd w:val="clear" w:color="auto" w:fill="B6DDE8" w:themeFill="accent5" w:themeFillTint="66"/>
            <w:noWrap/>
            <w:vAlign w:val="center"/>
          </w:tcPr>
          <w:p w:rsidRPr="00A334EE" w:rsidR="00A334EE" w:rsidP="00A334EE" w:rsidRDefault="00A334EE" w14:paraId="6109C559" w14:textId="53D91E36">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ACT, ADNI, ROS/MAP</w:t>
            </w:r>
          </w:p>
        </w:tc>
        <w:tc>
          <w:tcPr>
            <w:tcW w:w="2192" w:type="dxa"/>
            <w:tcBorders>
              <w:top w:val="nil"/>
              <w:left w:val="nil"/>
              <w:bottom w:val="single" w:color="auto" w:sz="4" w:space="0"/>
              <w:right w:val="single" w:color="auto" w:sz="4" w:space="0"/>
            </w:tcBorders>
            <w:shd w:val="clear" w:color="auto" w:fill="B6DDE8" w:themeFill="accent5" w:themeFillTint="66"/>
            <w:noWrap/>
            <w:vAlign w:val="center"/>
          </w:tcPr>
          <w:p w:rsidRPr="00A334EE" w:rsidR="00A334EE" w:rsidP="00A334EE" w:rsidRDefault="00A334EE" w14:paraId="4EE4DC4B" w14:textId="124C1C17">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mmse_cmd</w:t>
            </w:r>
            <w:proofErr w:type="spellEnd"/>
          </w:p>
        </w:tc>
        <w:tc>
          <w:tcPr>
            <w:tcW w:w="4599" w:type="dxa"/>
            <w:tcBorders>
              <w:top w:val="nil"/>
              <w:left w:val="nil"/>
              <w:bottom w:val="single" w:color="auto" w:sz="4" w:space="0"/>
              <w:right w:val="single" w:color="auto" w:sz="4" w:space="0"/>
            </w:tcBorders>
            <w:shd w:val="clear" w:color="auto" w:fill="B6DDE8" w:themeFill="accent5" w:themeFillTint="66"/>
            <w:noWrap/>
            <w:vAlign w:val="center"/>
          </w:tcPr>
          <w:p w:rsidRPr="00A334EE" w:rsidR="00A334EE" w:rsidP="00A334EE" w:rsidRDefault="00A334EE" w14:paraId="3CE417D7" w14:textId="48D0A039">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 Paper, fold, place on floor combined</w:t>
            </w:r>
          </w:p>
        </w:tc>
        <w:tc>
          <w:tcPr>
            <w:tcW w:w="1606" w:type="dxa"/>
            <w:tcBorders>
              <w:top w:val="nil"/>
              <w:left w:val="nil"/>
              <w:bottom w:val="single" w:color="auto" w:sz="4" w:space="0"/>
              <w:right w:val="single" w:color="auto" w:sz="4" w:space="0"/>
            </w:tcBorders>
            <w:shd w:val="clear" w:color="auto" w:fill="B6DDE8" w:themeFill="accent5" w:themeFillTint="66"/>
            <w:noWrap/>
            <w:vAlign w:val="center"/>
          </w:tcPr>
          <w:p w:rsidRPr="00A334EE" w:rsidR="00A334EE" w:rsidP="00A334EE" w:rsidRDefault="00A334EE" w14:paraId="157370D8" w14:textId="77777777">
            <w:pPr>
              <w:jc w:val="center"/>
              <w:rPr>
                <w:rFonts w:ascii="Arial" w:hAnsi="Arial" w:eastAsia="Times New Roman" w:cs="Arial"/>
                <w:bCs/>
                <w:color w:val="000000"/>
                <w:sz w:val="20"/>
                <w:szCs w:val="20"/>
              </w:rPr>
            </w:pPr>
          </w:p>
        </w:tc>
      </w:tr>
      <w:tr w:rsidRPr="00E62507" w:rsidR="00A334EE" w:rsidTr="00233714" w14:paraId="7E8E53E8" w14:textId="77777777">
        <w:trPr>
          <w:trHeight w:val="300"/>
        </w:trPr>
        <w:tc>
          <w:tcPr>
            <w:tcW w:w="2280" w:type="dxa"/>
            <w:tcBorders>
              <w:top w:val="nil"/>
              <w:left w:val="single" w:color="auto" w:sz="4" w:space="0"/>
              <w:bottom w:val="single" w:color="auto" w:sz="4" w:space="0"/>
              <w:right w:val="single" w:color="auto" w:sz="4" w:space="0"/>
            </w:tcBorders>
            <w:shd w:val="clear" w:color="auto" w:fill="B6DDE8" w:themeFill="accent5" w:themeFillTint="66"/>
            <w:noWrap/>
            <w:vAlign w:val="center"/>
          </w:tcPr>
          <w:p w:rsidRPr="00A334EE" w:rsidR="00A334EE" w:rsidP="00A334EE" w:rsidRDefault="00A334EE" w14:paraId="4DBF4332" w14:textId="2FAA0C2C">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ACT, ADNI, ROS/MAP</w:t>
            </w:r>
          </w:p>
        </w:tc>
        <w:tc>
          <w:tcPr>
            <w:tcW w:w="2192" w:type="dxa"/>
            <w:tcBorders>
              <w:top w:val="nil"/>
              <w:left w:val="nil"/>
              <w:bottom w:val="single" w:color="auto" w:sz="4" w:space="0"/>
              <w:right w:val="single" w:color="auto" w:sz="4" w:space="0"/>
            </w:tcBorders>
            <w:shd w:val="clear" w:color="auto" w:fill="B6DDE8" w:themeFill="accent5" w:themeFillTint="66"/>
            <w:noWrap/>
            <w:vAlign w:val="center"/>
          </w:tcPr>
          <w:p w:rsidRPr="00A334EE" w:rsidR="00A334EE" w:rsidP="00A334EE" w:rsidRDefault="00A334EE" w14:paraId="3D81B6DF" w14:textId="3D680016">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catanim</w:t>
            </w:r>
            <w:proofErr w:type="spellEnd"/>
          </w:p>
        </w:tc>
        <w:tc>
          <w:tcPr>
            <w:tcW w:w="4599" w:type="dxa"/>
            <w:tcBorders>
              <w:top w:val="nil"/>
              <w:left w:val="nil"/>
              <w:bottom w:val="single" w:color="auto" w:sz="4" w:space="0"/>
              <w:right w:val="single" w:color="auto" w:sz="4" w:space="0"/>
            </w:tcBorders>
            <w:shd w:val="clear" w:color="auto" w:fill="B6DDE8" w:themeFill="accent5" w:themeFillTint="66"/>
            <w:noWrap/>
            <w:vAlign w:val="center"/>
          </w:tcPr>
          <w:p w:rsidRPr="00A334EE" w:rsidR="00A334EE" w:rsidP="00A334EE" w:rsidRDefault="00A334EE" w14:paraId="34515D75" w14:textId="5394F509">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Category Fluency (Animals)—Total Correct</w:t>
            </w:r>
          </w:p>
        </w:tc>
        <w:tc>
          <w:tcPr>
            <w:tcW w:w="1606" w:type="dxa"/>
            <w:tcBorders>
              <w:top w:val="nil"/>
              <w:left w:val="nil"/>
              <w:bottom w:val="single" w:color="auto" w:sz="4" w:space="0"/>
              <w:right w:val="single" w:color="auto" w:sz="4" w:space="0"/>
            </w:tcBorders>
            <w:shd w:val="clear" w:color="auto" w:fill="B6DDE8" w:themeFill="accent5" w:themeFillTint="66"/>
            <w:noWrap/>
            <w:vAlign w:val="center"/>
          </w:tcPr>
          <w:p w:rsidRPr="00A334EE" w:rsidR="00A334EE" w:rsidP="00A334EE" w:rsidRDefault="00A334EE" w14:paraId="307B202E" w14:textId="77777777">
            <w:pPr>
              <w:jc w:val="center"/>
              <w:rPr>
                <w:rFonts w:ascii="Arial" w:hAnsi="Arial" w:eastAsia="Times New Roman" w:cs="Arial"/>
                <w:bCs/>
                <w:color w:val="000000"/>
                <w:sz w:val="20"/>
                <w:szCs w:val="20"/>
              </w:rPr>
            </w:pPr>
          </w:p>
        </w:tc>
      </w:tr>
      <w:tr w:rsidRPr="00E62507" w:rsidR="00A334EE" w:rsidTr="00233714" w14:paraId="7CBBAC90" w14:textId="77777777">
        <w:trPr>
          <w:trHeight w:val="300"/>
        </w:trPr>
        <w:tc>
          <w:tcPr>
            <w:tcW w:w="2280" w:type="dxa"/>
            <w:tcBorders>
              <w:top w:val="nil"/>
              <w:left w:val="single" w:color="auto" w:sz="4" w:space="0"/>
              <w:bottom w:val="single" w:color="auto" w:sz="4" w:space="0"/>
              <w:right w:val="single" w:color="auto" w:sz="4" w:space="0"/>
            </w:tcBorders>
            <w:shd w:val="clear" w:color="auto" w:fill="E5DFEC" w:themeFill="accent4" w:themeFillTint="33"/>
            <w:noWrap/>
            <w:vAlign w:val="center"/>
          </w:tcPr>
          <w:p w:rsidRPr="00A334EE" w:rsidR="00A334EE" w:rsidP="00A334EE" w:rsidRDefault="00A334EE" w14:paraId="3535EB42" w14:textId="6D6A75CF">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ACT, ROS/MAP</w:t>
            </w:r>
          </w:p>
        </w:tc>
        <w:tc>
          <w:tcPr>
            <w:tcW w:w="2192" w:type="dxa"/>
            <w:tcBorders>
              <w:top w:val="nil"/>
              <w:left w:val="nil"/>
              <w:bottom w:val="single" w:color="auto" w:sz="4" w:space="0"/>
              <w:right w:val="single" w:color="auto" w:sz="4" w:space="0"/>
            </w:tcBorders>
            <w:shd w:val="clear" w:color="auto" w:fill="E5DFEC" w:themeFill="accent4" w:themeFillTint="33"/>
            <w:noWrap/>
            <w:vAlign w:val="center"/>
          </w:tcPr>
          <w:p w:rsidRPr="00A334EE" w:rsidR="00A334EE" w:rsidP="00A334EE" w:rsidRDefault="00A334EE" w14:paraId="708F261B" w14:textId="4C734A53">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bnt_name</w:t>
            </w:r>
            <w:proofErr w:type="spellEnd"/>
          </w:p>
        </w:tc>
        <w:tc>
          <w:tcPr>
            <w:tcW w:w="4599" w:type="dxa"/>
            <w:tcBorders>
              <w:top w:val="nil"/>
              <w:left w:val="nil"/>
              <w:bottom w:val="single" w:color="auto" w:sz="4" w:space="0"/>
              <w:right w:val="single" w:color="auto" w:sz="4" w:space="0"/>
            </w:tcBorders>
            <w:shd w:val="clear" w:color="auto" w:fill="E5DFEC" w:themeFill="accent4" w:themeFillTint="33"/>
            <w:noWrap/>
            <w:vAlign w:val="bottom"/>
          </w:tcPr>
          <w:p w:rsidRPr="00A334EE" w:rsidR="00A334EE" w:rsidP="00A334EE" w:rsidRDefault="00A334EE" w14:paraId="3EB5BF90" w14:textId="0CCFF2ED">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CERAD: Boston Naming Test ‒ 15-item version</w:t>
            </w:r>
          </w:p>
        </w:tc>
        <w:tc>
          <w:tcPr>
            <w:tcW w:w="1606" w:type="dxa"/>
            <w:tcBorders>
              <w:top w:val="nil"/>
              <w:left w:val="nil"/>
              <w:bottom w:val="single" w:color="auto" w:sz="4" w:space="0"/>
              <w:right w:val="single" w:color="auto" w:sz="4" w:space="0"/>
            </w:tcBorders>
            <w:shd w:val="clear" w:color="auto" w:fill="E5DFEC" w:themeFill="accent4" w:themeFillTint="33"/>
            <w:noWrap/>
            <w:vAlign w:val="center"/>
          </w:tcPr>
          <w:p w:rsidRPr="00A334EE" w:rsidR="00A334EE" w:rsidP="00A334EE" w:rsidRDefault="00A334EE" w14:paraId="5D82C490" w14:textId="77777777">
            <w:pPr>
              <w:jc w:val="center"/>
              <w:rPr>
                <w:rFonts w:ascii="Arial" w:hAnsi="Arial" w:eastAsia="Times New Roman" w:cs="Arial"/>
                <w:bCs/>
                <w:color w:val="000000"/>
                <w:sz w:val="20"/>
                <w:szCs w:val="20"/>
              </w:rPr>
            </w:pPr>
          </w:p>
        </w:tc>
      </w:tr>
      <w:tr w:rsidRPr="00E62507" w:rsidR="00A334EE" w:rsidTr="00233714" w14:paraId="127A5B50" w14:textId="77777777">
        <w:trPr>
          <w:trHeight w:val="300"/>
        </w:trPr>
        <w:tc>
          <w:tcPr>
            <w:tcW w:w="2280"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A334EE" w:rsidR="00A334EE" w:rsidP="00A334EE" w:rsidRDefault="00A334EE" w14:paraId="46D811DD" w14:textId="464CDB3F">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 ROS/MAP</w:t>
            </w:r>
          </w:p>
        </w:tc>
        <w:tc>
          <w:tcPr>
            <w:tcW w:w="2192" w:type="dxa"/>
            <w:tcBorders>
              <w:top w:val="nil"/>
              <w:left w:val="nil"/>
              <w:bottom w:val="single" w:color="auto" w:sz="4" w:space="0"/>
              <w:right w:val="single" w:color="auto" w:sz="4" w:space="0"/>
            </w:tcBorders>
            <w:shd w:val="clear" w:color="auto" w:fill="E5B8B7" w:themeFill="accent2" w:themeFillTint="66"/>
            <w:noWrap/>
            <w:vAlign w:val="center"/>
            <w:hideMark/>
          </w:tcPr>
          <w:p w:rsidRPr="00A334EE" w:rsidR="00A334EE" w:rsidP="00A334EE" w:rsidRDefault="00A334EE" w14:paraId="6A32275F" w14:textId="17E8335D">
            <w:pPr>
              <w:rPr>
                <w:rFonts w:ascii="Arial" w:hAnsi="Arial" w:eastAsia="Times New Roman" w:cs="Arial"/>
                <w:bCs/>
                <w:color w:val="000000"/>
                <w:sz w:val="20"/>
                <w:szCs w:val="20"/>
              </w:rPr>
            </w:pPr>
            <w:r w:rsidRPr="00A334EE">
              <w:rPr>
                <w:rFonts w:ascii="Arial" w:hAnsi="Arial" w:eastAsia="Times New Roman" w:cs="Arial"/>
                <w:bCs/>
                <w:color w:val="000000"/>
                <w:sz w:val="20"/>
                <w:szCs w:val="20"/>
              </w:rPr>
              <w:t>repeat</w:t>
            </w:r>
          </w:p>
        </w:tc>
        <w:tc>
          <w:tcPr>
            <w:tcW w:w="4599" w:type="dxa"/>
            <w:tcBorders>
              <w:top w:val="nil"/>
              <w:left w:val="nil"/>
              <w:bottom w:val="single" w:color="auto" w:sz="4" w:space="0"/>
              <w:right w:val="single" w:color="auto" w:sz="4" w:space="0"/>
            </w:tcBorders>
            <w:shd w:val="clear" w:color="auto" w:fill="E5B8B7" w:themeFill="accent2" w:themeFillTint="66"/>
            <w:noWrap/>
            <w:vAlign w:val="center"/>
            <w:hideMark/>
          </w:tcPr>
          <w:p w:rsidRPr="00A334EE" w:rsidR="00A334EE" w:rsidP="00A334EE" w:rsidRDefault="00A334EE" w14:paraId="211D4A6B" w14:textId="29AD89D7">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 Repeat a phrase</w:t>
            </w:r>
          </w:p>
        </w:tc>
        <w:tc>
          <w:tcPr>
            <w:tcW w:w="1606" w:type="dxa"/>
            <w:tcBorders>
              <w:top w:val="nil"/>
              <w:left w:val="nil"/>
              <w:bottom w:val="single" w:color="auto" w:sz="4" w:space="0"/>
              <w:right w:val="single" w:color="auto" w:sz="4" w:space="0"/>
            </w:tcBorders>
            <w:shd w:val="clear" w:color="auto" w:fill="E5B8B7" w:themeFill="accent2" w:themeFillTint="66"/>
            <w:noWrap/>
            <w:vAlign w:val="center"/>
          </w:tcPr>
          <w:p w:rsidRPr="00A334EE" w:rsidR="00A334EE" w:rsidP="00A334EE" w:rsidRDefault="00A334EE" w14:paraId="7BBCBBB7" w14:textId="77777777">
            <w:pPr>
              <w:jc w:val="center"/>
              <w:rPr>
                <w:rFonts w:ascii="Arial" w:hAnsi="Arial" w:eastAsia="Times New Roman" w:cs="Arial"/>
                <w:bCs/>
                <w:color w:val="000000"/>
                <w:sz w:val="20"/>
                <w:szCs w:val="20"/>
              </w:rPr>
            </w:pPr>
          </w:p>
        </w:tc>
      </w:tr>
      <w:tr w:rsidRPr="00E62507" w:rsidR="00A334EE" w:rsidTr="00233714" w14:paraId="13B88E02" w14:textId="77777777">
        <w:trPr>
          <w:trHeight w:val="300"/>
        </w:trPr>
        <w:tc>
          <w:tcPr>
            <w:tcW w:w="2280" w:type="dxa"/>
            <w:tcBorders>
              <w:top w:val="nil"/>
              <w:left w:val="single" w:color="auto" w:sz="4" w:space="0"/>
              <w:bottom w:val="single" w:color="auto" w:sz="4" w:space="0"/>
              <w:right w:val="single" w:color="auto" w:sz="4" w:space="0"/>
            </w:tcBorders>
            <w:shd w:val="clear" w:color="auto" w:fill="E5B8B7" w:themeFill="accent2" w:themeFillTint="66"/>
            <w:noWrap/>
            <w:vAlign w:val="center"/>
            <w:hideMark/>
          </w:tcPr>
          <w:p w:rsidRPr="00A334EE" w:rsidR="00A334EE" w:rsidP="00A334EE" w:rsidRDefault="00A334EE" w14:paraId="7B0DBB0A" w14:textId="350F468B">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 ROS/MAP</w:t>
            </w:r>
          </w:p>
        </w:tc>
        <w:tc>
          <w:tcPr>
            <w:tcW w:w="2192" w:type="dxa"/>
            <w:tcBorders>
              <w:top w:val="nil"/>
              <w:left w:val="nil"/>
              <w:bottom w:val="single" w:color="auto" w:sz="4" w:space="0"/>
              <w:right w:val="single" w:color="auto" w:sz="4" w:space="0"/>
            </w:tcBorders>
            <w:shd w:val="clear" w:color="auto" w:fill="E5B8B7" w:themeFill="accent2" w:themeFillTint="66"/>
            <w:noWrap/>
            <w:vAlign w:val="center"/>
            <w:hideMark/>
          </w:tcPr>
          <w:p w:rsidRPr="00A334EE" w:rsidR="00A334EE" w:rsidP="00A334EE" w:rsidRDefault="00A334EE" w14:paraId="58CD6A90" w14:textId="1BE219F1">
            <w:pPr>
              <w:rPr>
                <w:rFonts w:ascii="Arial" w:hAnsi="Arial" w:eastAsia="Times New Roman" w:cs="Arial"/>
                <w:bCs/>
                <w:color w:val="000000"/>
                <w:sz w:val="20"/>
                <w:szCs w:val="20"/>
              </w:rPr>
            </w:pPr>
            <w:r w:rsidRPr="00A334EE">
              <w:rPr>
                <w:rFonts w:ascii="Arial" w:hAnsi="Arial" w:eastAsia="Times New Roman" w:cs="Arial"/>
                <w:bCs/>
                <w:color w:val="000000"/>
                <w:sz w:val="20"/>
                <w:szCs w:val="20"/>
              </w:rPr>
              <w:t xml:space="preserve">write </w:t>
            </w:r>
          </w:p>
        </w:tc>
        <w:tc>
          <w:tcPr>
            <w:tcW w:w="4599" w:type="dxa"/>
            <w:tcBorders>
              <w:top w:val="nil"/>
              <w:left w:val="nil"/>
              <w:bottom w:val="single" w:color="auto" w:sz="4" w:space="0"/>
              <w:right w:val="single" w:color="auto" w:sz="4" w:space="0"/>
            </w:tcBorders>
            <w:shd w:val="clear" w:color="auto" w:fill="E5B8B7" w:themeFill="accent2" w:themeFillTint="66"/>
            <w:noWrap/>
            <w:vAlign w:val="center"/>
            <w:hideMark/>
          </w:tcPr>
          <w:p w:rsidRPr="00A334EE" w:rsidR="00A334EE" w:rsidP="00A334EE" w:rsidRDefault="00A334EE" w14:paraId="5B7E00EF" w14:textId="33D73020">
            <w:pPr>
              <w:rPr>
                <w:rFonts w:ascii="Arial" w:hAnsi="Arial" w:eastAsia="Times New Roman" w:cs="Arial"/>
                <w:bCs/>
                <w:color w:val="000000"/>
                <w:sz w:val="20"/>
                <w:szCs w:val="20"/>
              </w:rPr>
            </w:pPr>
            <w:r w:rsidRPr="00A334EE">
              <w:rPr>
                <w:rFonts w:ascii="Arial" w:hAnsi="Arial" w:eastAsia="Times New Roman" w:cs="Arial"/>
                <w:bCs/>
                <w:color w:val="000000"/>
                <w:sz w:val="20"/>
                <w:szCs w:val="20"/>
              </w:rPr>
              <w:t xml:space="preserve">MMSE: Write any complete sentence </w:t>
            </w:r>
          </w:p>
        </w:tc>
        <w:tc>
          <w:tcPr>
            <w:tcW w:w="1606" w:type="dxa"/>
            <w:tcBorders>
              <w:top w:val="nil"/>
              <w:left w:val="nil"/>
              <w:bottom w:val="single" w:color="auto" w:sz="4" w:space="0"/>
              <w:right w:val="single" w:color="auto" w:sz="4" w:space="0"/>
            </w:tcBorders>
            <w:shd w:val="clear" w:color="auto" w:fill="E5B8B7" w:themeFill="accent2" w:themeFillTint="66"/>
            <w:noWrap/>
            <w:vAlign w:val="center"/>
          </w:tcPr>
          <w:p w:rsidRPr="00A334EE" w:rsidR="00A334EE" w:rsidP="00A334EE" w:rsidRDefault="00A334EE" w14:paraId="0BF6BCE0" w14:textId="77777777">
            <w:pPr>
              <w:jc w:val="center"/>
              <w:rPr>
                <w:rFonts w:ascii="Arial" w:hAnsi="Arial" w:eastAsia="Times New Roman" w:cs="Arial"/>
                <w:bCs/>
                <w:color w:val="000000"/>
                <w:sz w:val="20"/>
                <w:szCs w:val="20"/>
              </w:rPr>
            </w:pPr>
          </w:p>
        </w:tc>
      </w:tr>
      <w:tr w:rsidRPr="00E62507" w:rsidR="00A334EE" w:rsidTr="00233714" w14:paraId="38983862" w14:textId="77777777">
        <w:trPr>
          <w:trHeight w:val="300"/>
        </w:trPr>
        <w:tc>
          <w:tcPr>
            <w:tcW w:w="2280" w:type="dxa"/>
            <w:tcBorders>
              <w:top w:val="nil"/>
              <w:left w:val="single" w:color="auto" w:sz="4" w:space="0"/>
              <w:bottom w:val="single" w:color="auto" w:sz="4" w:space="0"/>
              <w:right w:val="single" w:color="auto" w:sz="4" w:space="0"/>
            </w:tcBorders>
            <w:shd w:val="clear" w:color="000000" w:fill="DDEBF7"/>
            <w:noWrap/>
            <w:vAlign w:val="center"/>
          </w:tcPr>
          <w:p w:rsidRPr="00A334EE" w:rsidR="00A334EE" w:rsidP="00A334EE" w:rsidRDefault="00A334EE" w14:paraId="2A2C91C8" w14:textId="6E370CC2">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92" w:type="dxa"/>
            <w:tcBorders>
              <w:top w:val="nil"/>
              <w:left w:val="nil"/>
              <w:bottom w:val="single" w:color="auto" w:sz="4" w:space="0"/>
              <w:right w:val="single" w:color="auto" w:sz="4" w:space="0"/>
            </w:tcBorders>
            <w:shd w:val="clear" w:color="000000" w:fill="DDEBF7"/>
            <w:noWrap/>
            <w:vAlign w:val="bottom"/>
          </w:tcPr>
          <w:p w:rsidRPr="00A334EE" w:rsidR="00A334EE" w:rsidP="00A334EE" w:rsidRDefault="00A334EE" w14:paraId="0AE18232" w14:textId="56E85523">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mmse30_item26_wor</w:t>
            </w:r>
          </w:p>
        </w:tc>
        <w:tc>
          <w:tcPr>
            <w:tcW w:w="4599" w:type="dxa"/>
            <w:tcBorders>
              <w:top w:val="nil"/>
              <w:left w:val="nil"/>
              <w:bottom w:val="single" w:color="auto" w:sz="4" w:space="0"/>
              <w:right w:val="single" w:color="auto" w:sz="4" w:space="0"/>
            </w:tcBorders>
            <w:shd w:val="clear" w:color="000000" w:fill="DDEBF7"/>
            <w:noWrap/>
            <w:vAlign w:val="center"/>
          </w:tcPr>
          <w:p w:rsidRPr="00A334EE" w:rsidR="00A334EE" w:rsidP="00A334EE" w:rsidRDefault="00A334EE" w14:paraId="084C7828" w14:textId="4D42BBD6">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 Spell WORLD forwards</w:t>
            </w:r>
          </w:p>
        </w:tc>
        <w:tc>
          <w:tcPr>
            <w:tcW w:w="1606" w:type="dxa"/>
            <w:tcBorders>
              <w:top w:val="nil"/>
              <w:left w:val="nil"/>
              <w:bottom w:val="single" w:color="auto" w:sz="4" w:space="0"/>
              <w:right w:val="single" w:color="auto" w:sz="4" w:space="0"/>
            </w:tcBorders>
            <w:shd w:val="clear" w:color="000000" w:fill="DDEBF7"/>
            <w:noWrap/>
            <w:vAlign w:val="center"/>
          </w:tcPr>
          <w:p w:rsidRPr="00A334EE" w:rsidR="00A334EE" w:rsidP="00A334EE" w:rsidRDefault="00A334EE" w14:paraId="78AA4EA6" w14:textId="77777777">
            <w:pPr>
              <w:jc w:val="center"/>
              <w:rPr>
                <w:rFonts w:ascii="Arial" w:hAnsi="Arial" w:eastAsia="Times New Roman" w:cs="Arial"/>
                <w:bCs/>
                <w:color w:val="000000"/>
                <w:sz w:val="20"/>
                <w:szCs w:val="20"/>
              </w:rPr>
            </w:pPr>
          </w:p>
        </w:tc>
      </w:tr>
      <w:tr w:rsidRPr="00E62507" w:rsidR="00A334EE" w:rsidTr="00233714" w14:paraId="2AA66C05" w14:textId="77777777">
        <w:trPr>
          <w:trHeight w:val="300"/>
        </w:trPr>
        <w:tc>
          <w:tcPr>
            <w:tcW w:w="2280" w:type="dxa"/>
            <w:tcBorders>
              <w:top w:val="nil"/>
              <w:left w:val="single" w:color="auto" w:sz="4" w:space="0"/>
              <w:bottom w:val="single" w:color="auto" w:sz="4" w:space="0"/>
              <w:right w:val="single" w:color="auto" w:sz="4" w:space="0"/>
            </w:tcBorders>
            <w:shd w:val="clear" w:color="000000" w:fill="DDEBF7"/>
            <w:noWrap/>
            <w:vAlign w:val="center"/>
            <w:hideMark/>
          </w:tcPr>
          <w:p w:rsidRPr="00A334EE" w:rsidR="00A334EE" w:rsidP="00A334EE" w:rsidRDefault="00A334EE" w14:paraId="42B7C7AA" w14:textId="19542616">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92"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1F73AA37" w14:textId="2E77D44A">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cts_clothing</w:t>
            </w:r>
            <w:proofErr w:type="spellEnd"/>
          </w:p>
        </w:tc>
        <w:tc>
          <w:tcPr>
            <w:tcW w:w="4599"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3355B136" w14:textId="20678B21">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Category Fluency (Clothing) - Total Correct</w:t>
            </w:r>
          </w:p>
        </w:tc>
        <w:tc>
          <w:tcPr>
            <w:tcW w:w="1606" w:type="dxa"/>
            <w:tcBorders>
              <w:top w:val="nil"/>
              <w:left w:val="nil"/>
              <w:bottom w:val="single" w:color="auto" w:sz="4" w:space="0"/>
              <w:right w:val="single" w:color="auto" w:sz="4" w:space="0"/>
            </w:tcBorders>
            <w:shd w:val="clear" w:color="000000" w:fill="DDEBF7"/>
            <w:noWrap/>
            <w:vAlign w:val="center"/>
          </w:tcPr>
          <w:p w:rsidRPr="00A334EE" w:rsidR="00A334EE" w:rsidP="00A334EE" w:rsidRDefault="00A334EE" w14:paraId="797C250D" w14:textId="77777777">
            <w:pPr>
              <w:jc w:val="center"/>
              <w:rPr>
                <w:rFonts w:ascii="Arial" w:hAnsi="Arial" w:eastAsia="Times New Roman" w:cs="Arial"/>
                <w:bCs/>
                <w:color w:val="000000"/>
                <w:sz w:val="20"/>
                <w:szCs w:val="20"/>
              </w:rPr>
            </w:pPr>
          </w:p>
        </w:tc>
      </w:tr>
      <w:tr w:rsidRPr="00E62507" w:rsidR="00A334EE" w:rsidTr="00233714" w14:paraId="34A394AE" w14:textId="77777777">
        <w:trPr>
          <w:trHeight w:val="300"/>
        </w:trPr>
        <w:tc>
          <w:tcPr>
            <w:tcW w:w="2280" w:type="dxa"/>
            <w:tcBorders>
              <w:top w:val="nil"/>
              <w:left w:val="single" w:color="auto" w:sz="4" w:space="0"/>
              <w:bottom w:val="single" w:color="auto" w:sz="4" w:space="0"/>
              <w:right w:val="single" w:color="auto" w:sz="4" w:space="0"/>
            </w:tcBorders>
            <w:shd w:val="clear" w:color="000000" w:fill="DDEBF7"/>
            <w:noWrap/>
            <w:vAlign w:val="center"/>
            <w:hideMark/>
          </w:tcPr>
          <w:p w:rsidRPr="00A334EE" w:rsidR="00A334EE" w:rsidP="00A334EE" w:rsidRDefault="00A334EE" w14:paraId="4D8ABEE0" w14:textId="2BF5A118">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92"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5EC98704" w14:textId="5B94F48F">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cts_fruits</w:t>
            </w:r>
            <w:proofErr w:type="spellEnd"/>
          </w:p>
        </w:tc>
        <w:tc>
          <w:tcPr>
            <w:tcW w:w="4599"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744D9704" w14:textId="7CB2EE59">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Category Fluency (Fruits) - Total Correct</w:t>
            </w:r>
          </w:p>
        </w:tc>
        <w:tc>
          <w:tcPr>
            <w:tcW w:w="1606" w:type="dxa"/>
            <w:tcBorders>
              <w:top w:val="nil"/>
              <w:left w:val="nil"/>
              <w:bottom w:val="single" w:color="auto" w:sz="4" w:space="0"/>
              <w:right w:val="single" w:color="auto" w:sz="4" w:space="0"/>
            </w:tcBorders>
            <w:shd w:val="clear" w:color="000000" w:fill="DDEBF7"/>
            <w:noWrap/>
            <w:vAlign w:val="center"/>
          </w:tcPr>
          <w:p w:rsidRPr="00A334EE" w:rsidR="00A334EE" w:rsidP="00A334EE" w:rsidRDefault="00A334EE" w14:paraId="5FA76A3D" w14:textId="77777777">
            <w:pPr>
              <w:jc w:val="center"/>
              <w:rPr>
                <w:rFonts w:ascii="Arial" w:hAnsi="Arial" w:eastAsia="Times New Roman" w:cs="Arial"/>
                <w:bCs/>
                <w:color w:val="000000"/>
                <w:sz w:val="20"/>
                <w:szCs w:val="20"/>
              </w:rPr>
            </w:pPr>
          </w:p>
        </w:tc>
      </w:tr>
      <w:tr w:rsidRPr="00E62507" w:rsidR="00A334EE" w:rsidTr="00233714" w14:paraId="3C6C0F7B" w14:textId="77777777">
        <w:trPr>
          <w:trHeight w:val="300"/>
        </w:trPr>
        <w:tc>
          <w:tcPr>
            <w:tcW w:w="2280" w:type="dxa"/>
            <w:tcBorders>
              <w:top w:val="nil"/>
              <w:left w:val="single" w:color="auto" w:sz="4" w:space="0"/>
              <w:bottom w:val="single" w:color="auto" w:sz="4" w:space="0"/>
              <w:right w:val="single" w:color="auto" w:sz="4" w:space="0"/>
            </w:tcBorders>
            <w:shd w:val="clear" w:color="000000" w:fill="DDEBF7"/>
            <w:noWrap/>
            <w:vAlign w:val="center"/>
            <w:hideMark/>
          </w:tcPr>
          <w:p w:rsidRPr="00A334EE" w:rsidR="00A334EE" w:rsidP="00A334EE" w:rsidRDefault="00A334EE" w14:paraId="028BADFB" w14:textId="70BAB4BD">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92"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439E36B2" w14:textId="3E206D54">
            <w:pPr>
              <w:rPr>
                <w:rFonts w:ascii="Arial" w:hAnsi="Arial" w:eastAsia="Times New Roman" w:cs="Arial"/>
                <w:bCs/>
                <w:color w:val="000000"/>
                <w:sz w:val="20"/>
                <w:szCs w:val="20"/>
              </w:rPr>
            </w:pPr>
            <w:r w:rsidRPr="00A334EE">
              <w:rPr>
                <w:rFonts w:ascii="Arial" w:hAnsi="Arial" w:eastAsia="Times New Roman" w:cs="Arial"/>
                <w:bCs/>
                <w:color w:val="000000"/>
                <w:sz w:val="20"/>
                <w:szCs w:val="20"/>
              </w:rPr>
              <w:t>idea_item1</w:t>
            </w:r>
          </w:p>
        </w:tc>
        <w:tc>
          <w:tcPr>
            <w:tcW w:w="4599"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27A53391" w14:textId="45DB0EBD">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Complex ideation: Will a board sink in water?</w:t>
            </w:r>
          </w:p>
        </w:tc>
        <w:tc>
          <w:tcPr>
            <w:tcW w:w="1606" w:type="dxa"/>
            <w:tcBorders>
              <w:top w:val="nil"/>
              <w:left w:val="nil"/>
              <w:bottom w:val="single" w:color="auto" w:sz="4" w:space="0"/>
              <w:right w:val="single" w:color="auto" w:sz="4" w:space="0"/>
            </w:tcBorders>
            <w:shd w:val="clear" w:color="000000" w:fill="DDEBF7"/>
            <w:noWrap/>
            <w:vAlign w:val="center"/>
          </w:tcPr>
          <w:p w:rsidRPr="00A334EE" w:rsidR="00A334EE" w:rsidP="00A334EE" w:rsidRDefault="00A334EE" w14:paraId="07B8178C" w14:textId="77777777">
            <w:pPr>
              <w:jc w:val="center"/>
              <w:rPr>
                <w:rFonts w:ascii="Arial" w:hAnsi="Arial" w:eastAsia="Times New Roman" w:cs="Arial"/>
                <w:bCs/>
                <w:color w:val="000000"/>
                <w:sz w:val="20"/>
                <w:szCs w:val="20"/>
              </w:rPr>
            </w:pPr>
          </w:p>
        </w:tc>
      </w:tr>
      <w:tr w:rsidRPr="00E62507" w:rsidR="00A334EE" w:rsidTr="00233714" w14:paraId="03713B75" w14:textId="77777777">
        <w:trPr>
          <w:trHeight w:val="300"/>
        </w:trPr>
        <w:tc>
          <w:tcPr>
            <w:tcW w:w="2280" w:type="dxa"/>
            <w:tcBorders>
              <w:top w:val="nil"/>
              <w:left w:val="single" w:color="auto" w:sz="4" w:space="0"/>
              <w:bottom w:val="single" w:color="auto" w:sz="4" w:space="0"/>
              <w:right w:val="single" w:color="auto" w:sz="4" w:space="0"/>
            </w:tcBorders>
            <w:shd w:val="clear" w:color="000000" w:fill="DDEBF7"/>
            <w:noWrap/>
            <w:vAlign w:val="center"/>
            <w:hideMark/>
          </w:tcPr>
          <w:p w:rsidRPr="00A334EE" w:rsidR="00A334EE" w:rsidP="00A334EE" w:rsidRDefault="00A334EE" w14:paraId="189AAF50" w14:textId="1922037C">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92"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01444A70" w14:textId="3346B93E">
            <w:pPr>
              <w:rPr>
                <w:rFonts w:ascii="Arial" w:hAnsi="Arial" w:eastAsia="Times New Roman" w:cs="Arial"/>
                <w:bCs/>
                <w:color w:val="000000"/>
                <w:sz w:val="20"/>
                <w:szCs w:val="20"/>
              </w:rPr>
            </w:pPr>
            <w:r w:rsidRPr="00A334EE">
              <w:rPr>
                <w:rFonts w:ascii="Arial" w:hAnsi="Arial" w:eastAsia="Times New Roman" w:cs="Arial"/>
                <w:bCs/>
                <w:color w:val="000000"/>
                <w:sz w:val="20"/>
                <w:szCs w:val="20"/>
              </w:rPr>
              <w:t>idea_item2</w:t>
            </w:r>
          </w:p>
        </w:tc>
        <w:tc>
          <w:tcPr>
            <w:tcW w:w="4599"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33E84AE8" w14:textId="3BC254A6">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Complex ideation: Will a stone sink in water?</w:t>
            </w:r>
          </w:p>
        </w:tc>
        <w:tc>
          <w:tcPr>
            <w:tcW w:w="1606" w:type="dxa"/>
            <w:tcBorders>
              <w:top w:val="nil"/>
              <w:left w:val="nil"/>
              <w:bottom w:val="single" w:color="auto" w:sz="4" w:space="0"/>
              <w:right w:val="single" w:color="auto" w:sz="4" w:space="0"/>
            </w:tcBorders>
            <w:shd w:val="clear" w:color="000000" w:fill="DDEBF7"/>
            <w:noWrap/>
            <w:vAlign w:val="center"/>
          </w:tcPr>
          <w:p w:rsidRPr="00A334EE" w:rsidR="00A334EE" w:rsidP="00A334EE" w:rsidRDefault="00A334EE" w14:paraId="718E842A" w14:textId="77777777">
            <w:pPr>
              <w:jc w:val="center"/>
              <w:rPr>
                <w:rFonts w:ascii="Arial" w:hAnsi="Arial" w:eastAsia="Times New Roman" w:cs="Arial"/>
                <w:bCs/>
                <w:color w:val="000000"/>
                <w:sz w:val="20"/>
                <w:szCs w:val="20"/>
              </w:rPr>
            </w:pPr>
          </w:p>
        </w:tc>
      </w:tr>
      <w:tr w:rsidRPr="00E62507" w:rsidR="00A334EE" w:rsidTr="00233714" w14:paraId="31F3CD70" w14:textId="77777777">
        <w:trPr>
          <w:trHeight w:val="300"/>
        </w:trPr>
        <w:tc>
          <w:tcPr>
            <w:tcW w:w="2280" w:type="dxa"/>
            <w:tcBorders>
              <w:top w:val="nil"/>
              <w:left w:val="single" w:color="auto" w:sz="4" w:space="0"/>
              <w:bottom w:val="single" w:color="auto" w:sz="4" w:space="0"/>
              <w:right w:val="single" w:color="auto" w:sz="4" w:space="0"/>
            </w:tcBorders>
            <w:shd w:val="clear" w:color="000000" w:fill="DDEBF7"/>
            <w:noWrap/>
            <w:vAlign w:val="center"/>
            <w:hideMark/>
          </w:tcPr>
          <w:p w:rsidRPr="00A334EE" w:rsidR="00A334EE" w:rsidP="00A334EE" w:rsidRDefault="00A334EE" w14:paraId="2A029A7F" w14:textId="1E040542">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92"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40EDCD4F" w14:textId="1295A4CC">
            <w:pPr>
              <w:rPr>
                <w:rFonts w:ascii="Arial" w:hAnsi="Arial" w:eastAsia="Times New Roman" w:cs="Arial"/>
                <w:bCs/>
                <w:color w:val="000000"/>
                <w:sz w:val="20"/>
                <w:szCs w:val="20"/>
              </w:rPr>
            </w:pPr>
            <w:r w:rsidRPr="00A334EE">
              <w:rPr>
                <w:rFonts w:ascii="Arial" w:hAnsi="Arial" w:eastAsia="Times New Roman" w:cs="Arial"/>
                <w:bCs/>
                <w:color w:val="000000"/>
                <w:sz w:val="20"/>
                <w:szCs w:val="20"/>
              </w:rPr>
              <w:t>idea_item3</w:t>
            </w:r>
          </w:p>
        </w:tc>
        <w:tc>
          <w:tcPr>
            <w:tcW w:w="4599"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7DEA1B00" w14:textId="52E7A9F5">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Complex ideation: Is a hammer good for cutting wood?</w:t>
            </w:r>
          </w:p>
        </w:tc>
        <w:tc>
          <w:tcPr>
            <w:tcW w:w="1606" w:type="dxa"/>
            <w:tcBorders>
              <w:top w:val="nil"/>
              <w:left w:val="nil"/>
              <w:bottom w:val="single" w:color="auto" w:sz="4" w:space="0"/>
              <w:right w:val="single" w:color="auto" w:sz="4" w:space="0"/>
            </w:tcBorders>
            <w:shd w:val="clear" w:color="000000" w:fill="DDEBF7"/>
            <w:noWrap/>
            <w:vAlign w:val="center"/>
          </w:tcPr>
          <w:p w:rsidRPr="00A334EE" w:rsidR="00A334EE" w:rsidP="00A334EE" w:rsidRDefault="00A334EE" w14:paraId="191ABDE6" w14:textId="77777777">
            <w:pPr>
              <w:jc w:val="center"/>
              <w:rPr>
                <w:rFonts w:ascii="Arial" w:hAnsi="Arial" w:eastAsia="Times New Roman" w:cs="Arial"/>
                <w:bCs/>
                <w:color w:val="000000"/>
                <w:sz w:val="20"/>
                <w:szCs w:val="20"/>
              </w:rPr>
            </w:pPr>
          </w:p>
        </w:tc>
      </w:tr>
      <w:tr w:rsidRPr="00E62507" w:rsidR="00A334EE" w:rsidTr="00233714" w14:paraId="5C5C8A89" w14:textId="77777777">
        <w:trPr>
          <w:trHeight w:val="300"/>
        </w:trPr>
        <w:tc>
          <w:tcPr>
            <w:tcW w:w="2280" w:type="dxa"/>
            <w:tcBorders>
              <w:top w:val="nil"/>
              <w:left w:val="single" w:color="auto" w:sz="4" w:space="0"/>
              <w:bottom w:val="single" w:color="auto" w:sz="4" w:space="0"/>
              <w:right w:val="single" w:color="auto" w:sz="4" w:space="0"/>
            </w:tcBorders>
            <w:shd w:val="clear" w:color="000000" w:fill="DDEBF7"/>
            <w:noWrap/>
            <w:vAlign w:val="center"/>
            <w:hideMark/>
          </w:tcPr>
          <w:p w:rsidRPr="00A334EE" w:rsidR="00A334EE" w:rsidP="00A334EE" w:rsidRDefault="00A334EE" w14:paraId="711D13F5" w14:textId="0FE65DBF">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92"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039388C8" w14:textId="0C2CC73D">
            <w:pPr>
              <w:rPr>
                <w:rFonts w:ascii="Arial" w:hAnsi="Arial" w:eastAsia="Times New Roman" w:cs="Arial"/>
                <w:bCs/>
                <w:color w:val="000000"/>
                <w:sz w:val="20"/>
                <w:szCs w:val="20"/>
              </w:rPr>
            </w:pPr>
            <w:r w:rsidRPr="00A334EE">
              <w:rPr>
                <w:rFonts w:ascii="Arial" w:hAnsi="Arial" w:eastAsia="Times New Roman" w:cs="Arial"/>
                <w:bCs/>
                <w:color w:val="000000"/>
                <w:sz w:val="20"/>
                <w:szCs w:val="20"/>
              </w:rPr>
              <w:t>idea_item4</w:t>
            </w:r>
          </w:p>
        </w:tc>
        <w:tc>
          <w:tcPr>
            <w:tcW w:w="4599"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4DF30DFD" w14:textId="464861F0">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Complex ideation: Can you use a hammer to pound nails?</w:t>
            </w:r>
          </w:p>
        </w:tc>
        <w:tc>
          <w:tcPr>
            <w:tcW w:w="1606" w:type="dxa"/>
            <w:tcBorders>
              <w:top w:val="nil"/>
              <w:left w:val="nil"/>
              <w:bottom w:val="single" w:color="auto" w:sz="4" w:space="0"/>
              <w:right w:val="single" w:color="auto" w:sz="4" w:space="0"/>
            </w:tcBorders>
            <w:shd w:val="clear" w:color="000000" w:fill="DDEBF7"/>
            <w:noWrap/>
            <w:vAlign w:val="center"/>
          </w:tcPr>
          <w:p w:rsidRPr="00A334EE" w:rsidR="00A334EE" w:rsidP="00A334EE" w:rsidRDefault="00A334EE" w14:paraId="006C78A2" w14:textId="77777777">
            <w:pPr>
              <w:jc w:val="center"/>
              <w:rPr>
                <w:rFonts w:ascii="Arial" w:hAnsi="Arial" w:eastAsia="Times New Roman" w:cs="Arial"/>
                <w:bCs/>
                <w:color w:val="000000"/>
                <w:sz w:val="20"/>
                <w:szCs w:val="20"/>
              </w:rPr>
            </w:pPr>
          </w:p>
        </w:tc>
      </w:tr>
      <w:tr w:rsidRPr="00E62507" w:rsidR="00A334EE" w:rsidTr="00233714" w14:paraId="32ADDD86" w14:textId="77777777">
        <w:trPr>
          <w:trHeight w:val="300"/>
        </w:trPr>
        <w:tc>
          <w:tcPr>
            <w:tcW w:w="2280" w:type="dxa"/>
            <w:tcBorders>
              <w:top w:val="nil"/>
              <w:left w:val="single" w:color="auto" w:sz="4" w:space="0"/>
              <w:bottom w:val="single" w:color="auto" w:sz="4" w:space="0"/>
              <w:right w:val="single" w:color="auto" w:sz="4" w:space="0"/>
            </w:tcBorders>
            <w:shd w:val="clear" w:color="000000" w:fill="DDEBF7"/>
            <w:noWrap/>
            <w:vAlign w:val="center"/>
            <w:hideMark/>
          </w:tcPr>
          <w:p w:rsidRPr="00A334EE" w:rsidR="00A334EE" w:rsidP="00A334EE" w:rsidRDefault="00A334EE" w14:paraId="653B7FA3" w14:textId="3B2C5297">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92"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369C7BAA" w14:textId="17D36E75">
            <w:pPr>
              <w:rPr>
                <w:rFonts w:ascii="Arial" w:hAnsi="Arial" w:eastAsia="Times New Roman" w:cs="Arial"/>
                <w:bCs/>
                <w:color w:val="000000"/>
                <w:sz w:val="20"/>
                <w:szCs w:val="20"/>
              </w:rPr>
            </w:pPr>
            <w:r w:rsidRPr="00A334EE">
              <w:rPr>
                <w:rFonts w:ascii="Arial" w:hAnsi="Arial" w:eastAsia="Times New Roman" w:cs="Arial"/>
                <w:bCs/>
                <w:color w:val="000000"/>
                <w:sz w:val="20"/>
                <w:szCs w:val="20"/>
              </w:rPr>
              <w:t>idea_item5</w:t>
            </w:r>
          </w:p>
        </w:tc>
        <w:tc>
          <w:tcPr>
            <w:tcW w:w="4599"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2C40EE5E" w14:textId="558E0929">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Complex ideation: Do two pounds of flour weigh more than one?</w:t>
            </w:r>
          </w:p>
        </w:tc>
        <w:tc>
          <w:tcPr>
            <w:tcW w:w="1606" w:type="dxa"/>
            <w:tcBorders>
              <w:top w:val="nil"/>
              <w:left w:val="nil"/>
              <w:bottom w:val="single" w:color="auto" w:sz="4" w:space="0"/>
              <w:right w:val="single" w:color="auto" w:sz="4" w:space="0"/>
            </w:tcBorders>
            <w:shd w:val="clear" w:color="000000" w:fill="DDEBF7"/>
            <w:noWrap/>
            <w:vAlign w:val="center"/>
          </w:tcPr>
          <w:p w:rsidRPr="00A334EE" w:rsidR="00A334EE" w:rsidP="00A334EE" w:rsidRDefault="00A334EE" w14:paraId="52055C2C" w14:textId="77777777">
            <w:pPr>
              <w:jc w:val="center"/>
              <w:rPr>
                <w:rFonts w:ascii="Arial" w:hAnsi="Arial" w:eastAsia="Times New Roman" w:cs="Arial"/>
                <w:bCs/>
                <w:color w:val="000000"/>
                <w:sz w:val="20"/>
                <w:szCs w:val="20"/>
              </w:rPr>
            </w:pPr>
          </w:p>
        </w:tc>
      </w:tr>
      <w:tr w:rsidRPr="00E62507" w:rsidR="00A334EE" w:rsidTr="00233714" w14:paraId="2E0A39B8" w14:textId="77777777">
        <w:trPr>
          <w:trHeight w:val="300"/>
        </w:trPr>
        <w:tc>
          <w:tcPr>
            <w:tcW w:w="2280" w:type="dxa"/>
            <w:tcBorders>
              <w:top w:val="nil"/>
              <w:left w:val="single" w:color="auto" w:sz="4" w:space="0"/>
              <w:bottom w:val="single" w:color="auto" w:sz="4" w:space="0"/>
              <w:right w:val="single" w:color="auto" w:sz="4" w:space="0"/>
            </w:tcBorders>
            <w:shd w:val="clear" w:color="000000" w:fill="DDEBF7"/>
            <w:noWrap/>
            <w:vAlign w:val="center"/>
            <w:hideMark/>
          </w:tcPr>
          <w:p w:rsidRPr="00A334EE" w:rsidR="00A334EE" w:rsidP="00A334EE" w:rsidRDefault="00A334EE" w14:paraId="531839D7" w14:textId="023B1CFE">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92"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636FD6FA" w14:textId="4B9C01B4">
            <w:pPr>
              <w:rPr>
                <w:rFonts w:ascii="Arial" w:hAnsi="Arial" w:eastAsia="Times New Roman" w:cs="Arial"/>
                <w:bCs/>
                <w:color w:val="000000"/>
                <w:sz w:val="20"/>
                <w:szCs w:val="20"/>
              </w:rPr>
            </w:pPr>
            <w:r w:rsidRPr="00A334EE">
              <w:rPr>
                <w:rFonts w:ascii="Arial" w:hAnsi="Arial" w:eastAsia="Times New Roman" w:cs="Arial"/>
                <w:bCs/>
                <w:color w:val="000000"/>
                <w:sz w:val="20"/>
                <w:szCs w:val="20"/>
              </w:rPr>
              <w:t>idea_item6</w:t>
            </w:r>
          </w:p>
        </w:tc>
        <w:tc>
          <w:tcPr>
            <w:tcW w:w="4599"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549727E9" w14:textId="2AA8FE27">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Complex ideation: Is one pound of flour heavier than two?</w:t>
            </w:r>
          </w:p>
        </w:tc>
        <w:tc>
          <w:tcPr>
            <w:tcW w:w="1606" w:type="dxa"/>
            <w:tcBorders>
              <w:top w:val="nil"/>
              <w:left w:val="nil"/>
              <w:bottom w:val="single" w:color="auto" w:sz="4" w:space="0"/>
              <w:right w:val="single" w:color="auto" w:sz="4" w:space="0"/>
            </w:tcBorders>
            <w:shd w:val="clear" w:color="000000" w:fill="DDEBF7"/>
            <w:noWrap/>
            <w:vAlign w:val="center"/>
          </w:tcPr>
          <w:p w:rsidRPr="00A334EE" w:rsidR="00A334EE" w:rsidP="00A334EE" w:rsidRDefault="00A334EE" w14:paraId="45E2EF7C" w14:textId="77777777">
            <w:pPr>
              <w:jc w:val="center"/>
              <w:rPr>
                <w:rFonts w:ascii="Arial" w:hAnsi="Arial" w:eastAsia="Times New Roman" w:cs="Arial"/>
                <w:bCs/>
                <w:color w:val="000000"/>
                <w:sz w:val="20"/>
                <w:szCs w:val="20"/>
              </w:rPr>
            </w:pPr>
          </w:p>
        </w:tc>
      </w:tr>
      <w:tr w:rsidRPr="00E62507" w:rsidR="00A334EE" w:rsidTr="00233714" w14:paraId="1CFD2B5B" w14:textId="77777777">
        <w:trPr>
          <w:trHeight w:val="300"/>
        </w:trPr>
        <w:tc>
          <w:tcPr>
            <w:tcW w:w="2280" w:type="dxa"/>
            <w:tcBorders>
              <w:top w:val="nil"/>
              <w:left w:val="single" w:color="auto" w:sz="4" w:space="0"/>
              <w:bottom w:val="single" w:color="auto" w:sz="4" w:space="0"/>
              <w:right w:val="single" w:color="auto" w:sz="4" w:space="0"/>
            </w:tcBorders>
            <w:shd w:val="clear" w:color="000000" w:fill="DDEBF7"/>
            <w:noWrap/>
            <w:vAlign w:val="center"/>
            <w:hideMark/>
          </w:tcPr>
          <w:p w:rsidRPr="00A334EE" w:rsidR="00A334EE" w:rsidP="00A334EE" w:rsidRDefault="00A334EE" w14:paraId="5955213B" w14:textId="76BF0CD7">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92"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31E8C906" w14:textId="6DEBBE46">
            <w:pPr>
              <w:rPr>
                <w:rFonts w:ascii="Arial" w:hAnsi="Arial" w:eastAsia="Times New Roman" w:cs="Arial"/>
                <w:bCs/>
                <w:color w:val="000000"/>
                <w:sz w:val="20"/>
                <w:szCs w:val="20"/>
              </w:rPr>
            </w:pPr>
            <w:r w:rsidRPr="00A334EE">
              <w:rPr>
                <w:rFonts w:ascii="Arial" w:hAnsi="Arial" w:eastAsia="Times New Roman" w:cs="Arial"/>
                <w:bCs/>
                <w:color w:val="000000"/>
                <w:sz w:val="20"/>
                <w:szCs w:val="20"/>
              </w:rPr>
              <w:t>idea_item7</w:t>
            </w:r>
          </w:p>
        </w:tc>
        <w:tc>
          <w:tcPr>
            <w:tcW w:w="4599"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4A74B6EF" w14:textId="0674FF66">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Complex ideation: Will water go through a good pair of rubber boots?</w:t>
            </w:r>
          </w:p>
        </w:tc>
        <w:tc>
          <w:tcPr>
            <w:tcW w:w="1606" w:type="dxa"/>
            <w:tcBorders>
              <w:top w:val="nil"/>
              <w:left w:val="nil"/>
              <w:bottom w:val="single" w:color="auto" w:sz="4" w:space="0"/>
              <w:right w:val="single" w:color="auto" w:sz="4" w:space="0"/>
            </w:tcBorders>
            <w:shd w:val="clear" w:color="000000" w:fill="DDEBF7"/>
            <w:noWrap/>
            <w:vAlign w:val="center"/>
          </w:tcPr>
          <w:p w:rsidRPr="00A334EE" w:rsidR="00A334EE" w:rsidP="00A334EE" w:rsidRDefault="00A334EE" w14:paraId="7A9ABACC" w14:textId="77777777">
            <w:pPr>
              <w:jc w:val="center"/>
              <w:rPr>
                <w:rFonts w:ascii="Arial" w:hAnsi="Arial" w:eastAsia="Times New Roman" w:cs="Arial"/>
                <w:bCs/>
                <w:color w:val="000000"/>
                <w:sz w:val="20"/>
                <w:szCs w:val="20"/>
              </w:rPr>
            </w:pPr>
          </w:p>
        </w:tc>
      </w:tr>
      <w:tr w:rsidRPr="00E62507" w:rsidR="00A334EE" w:rsidTr="00233714" w14:paraId="34EEBBCB" w14:textId="77777777">
        <w:trPr>
          <w:trHeight w:val="300"/>
        </w:trPr>
        <w:tc>
          <w:tcPr>
            <w:tcW w:w="2280" w:type="dxa"/>
            <w:tcBorders>
              <w:top w:val="nil"/>
              <w:left w:val="single" w:color="auto" w:sz="4" w:space="0"/>
              <w:bottom w:val="single" w:color="auto" w:sz="4" w:space="0"/>
              <w:right w:val="single" w:color="auto" w:sz="4" w:space="0"/>
            </w:tcBorders>
            <w:shd w:val="clear" w:color="000000" w:fill="DDEBF7"/>
            <w:noWrap/>
            <w:vAlign w:val="center"/>
            <w:hideMark/>
          </w:tcPr>
          <w:p w:rsidRPr="00A334EE" w:rsidR="00A334EE" w:rsidP="00A334EE" w:rsidRDefault="00A334EE" w14:paraId="377516A7" w14:textId="4EC496B9">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w:t>
            </w:r>
          </w:p>
        </w:tc>
        <w:tc>
          <w:tcPr>
            <w:tcW w:w="2192"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21F2E148" w14:textId="66BB083E">
            <w:pPr>
              <w:rPr>
                <w:rFonts w:ascii="Arial" w:hAnsi="Arial" w:eastAsia="Times New Roman" w:cs="Arial"/>
                <w:bCs/>
                <w:color w:val="000000"/>
                <w:sz w:val="20"/>
                <w:szCs w:val="20"/>
              </w:rPr>
            </w:pPr>
            <w:r w:rsidRPr="00A334EE">
              <w:rPr>
                <w:rFonts w:ascii="Arial" w:hAnsi="Arial" w:eastAsia="Times New Roman" w:cs="Arial"/>
                <w:bCs/>
                <w:color w:val="000000"/>
                <w:sz w:val="20"/>
                <w:szCs w:val="20"/>
              </w:rPr>
              <w:t>idea_item8</w:t>
            </w:r>
          </w:p>
        </w:tc>
        <w:tc>
          <w:tcPr>
            <w:tcW w:w="4599" w:type="dxa"/>
            <w:tcBorders>
              <w:top w:val="nil"/>
              <w:left w:val="nil"/>
              <w:bottom w:val="single" w:color="auto" w:sz="4" w:space="0"/>
              <w:right w:val="single" w:color="auto" w:sz="4" w:space="0"/>
            </w:tcBorders>
            <w:shd w:val="clear" w:color="000000" w:fill="DDEBF7"/>
            <w:noWrap/>
            <w:vAlign w:val="center"/>
            <w:hideMark/>
          </w:tcPr>
          <w:p w:rsidRPr="00A334EE" w:rsidR="00A334EE" w:rsidP="00A334EE" w:rsidRDefault="00A334EE" w14:paraId="7DB94E1C" w14:textId="71C63760">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Complex ideation: Will a good pair of rubber boots keep water out?</w:t>
            </w:r>
          </w:p>
        </w:tc>
        <w:tc>
          <w:tcPr>
            <w:tcW w:w="1606" w:type="dxa"/>
            <w:tcBorders>
              <w:top w:val="nil"/>
              <w:left w:val="nil"/>
              <w:bottom w:val="single" w:color="auto" w:sz="4" w:space="0"/>
              <w:right w:val="single" w:color="auto" w:sz="4" w:space="0"/>
            </w:tcBorders>
            <w:shd w:val="clear" w:color="000000" w:fill="DDEBF7"/>
            <w:noWrap/>
            <w:vAlign w:val="center"/>
          </w:tcPr>
          <w:p w:rsidRPr="00A334EE" w:rsidR="00A334EE" w:rsidP="00A334EE" w:rsidRDefault="00A334EE" w14:paraId="48F688E6" w14:textId="77777777">
            <w:pPr>
              <w:jc w:val="center"/>
              <w:rPr>
                <w:rFonts w:ascii="Arial" w:hAnsi="Arial" w:eastAsia="Times New Roman" w:cs="Arial"/>
                <w:bCs/>
                <w:color w:val="000000"/>
                <w:sz w:val="20"/>
                <w:szCs w:val="20"/>
              </w:rPr>
            </w:pPr>
          </w:p>
        </w:tc>
      </w:tr>
      <w:tr w:rsidRPr="00E62507" w:rsidR="00A334EE" w:rsidTr="00233714" w14:paraId="62F22083" w14:textId="77777777">
        <w:trPr>
          <w:trHeight w:val="300"/>
        </w:trPr>
        <w:tc>
          <w:tcPr>
            <w:tcW w:w="2280" w:type="dxa"/>
            <w:tcBorders>
              <w:top w:val="nil"/>
              <w:left w:val="single" w:color="auto" w:sz="4" w:space="0"/>
              <w:bottom w:val="single" w:color="auto" w:sz="4" w:space="0"/>
              <w:right w:val="single" w:color="auto" w:sz="4" w:space="0"/>
            </w:tcBorders>
            <w:shd w:val="clear" w:color="000000" w:fill="C6E0B4"/>
            <w:noWrap/>
            <w:vAlign w:val="bottom"/>
            <w:hideMark/>
          </w:tcPr>
          <w:p w:rsidRPr="00A334EE" w:rsidR="00A334EE" w:rsidP="00A334EE" w:rsidRDefault="00A334EE" w14:paraId="45A7253A" w14:textId="3897DAF3">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ACT</w:t>
            </w:r>
          </w:p>
        </w:tc>
        <w:tc>
          <w:tcPr>
            <w:tcW w:w="2192" w:type="dxa"/>
            <w:tcBorders>
              <w:top w:val="nil"/>
              <w:left w:val="nil"/>
              <w:bottom w:val="single" w:color="auto" w:sz="4" w:space="0"/>
              <w:right w:val="single" w:color="auto" w:sz="4" w:space="0"/>
            </w:tcBorders>
            <w:shd w:val="clear" w:color="000000" w:fill="C6E0B4"/>
            <w:noWrap/>
            <w:vAlign w:val="bottom"/>
            <w:hideMark/>
          </w:tcPr>
          <w:p w:rsidRPr="00A334EE" w:rsidR="00A334EE" w:rsidP="00A334EE" w:rsidRDefault="00A334EE" w14:paraId="384BEAAD" w14:textId="794FFBB4">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bnt_adpr</w:t>
            </w:r>
            <w:proofErr w:type="spellEnd"/>
            <w:r w:rsidRPr="00A334EE">
              <w:rPr>
                <w:rFonts w:ascii="Arial" w:hAnsi="Arial" w:eastAsia="Times New Roman" w:cs="Arial"/>
                <w:bCs/>
                <w:color w:val="000000"/>
                <w:sz w:val="20"/>
                <w:szCs w:val="20"/>
              </w:rPr>
              <w:t xml:space="preserve"> </w:t>
            </w:r>
          </w:p>
        </w:tc>
        <w:tc>
          <w:tcPr>
            <w:tcW w:w="4599" w:type="dxa"/>
            <w:tcBorders>
              <w:top w:val="nil"/>
              <w:left w:val="nil"/>
              <w:bottom w:val="single" w:color="auto" w:sz="4" w:space="0"/>
              <w:right w:val="single" w:color="auto" w:sz="4" w:space="0"/>
            </w:tcBorders>
            <w:shd w:val="clear" w:color="000000" w:fill="C6E0B4"/>
            <w:noWrap/>
            <w:vAlign w:val="bottom"/>
            <w:hideMark/>
          </w:tcPr>
          <w:p w:rsidRPr="00A334EE" w:rsidR="00A334EE" w:rsidP="00A334EE" w:rsidRDefault="00A334EE" w14:paraId="5376C90F" w14:textId="75BAA36B">
            <w:pPr>
              <w:rPr>
                <w:rFonts w:ascii="Arial" w:hAnsi="Arial" w:eastAsia="Times New Roman" w:cs="Arial"/>
                <w:bCs/>
                <w:color w:val="000000"/>
                <w:sz w:val="20"/>
                <w:szCs w:val="20"/>
              </w:rPr>
            </w:pPr>
            <w:r w:rsidRPr="00A334EE">
              <w:rPr>
                <w:rFonts w:ascii="Arial" w:hAnsi="Arial" w:eastAsia="Times New Roman" w:cs="Arial"/>
                <w:bCs/>
                <w:color w:val="000000"/>
                <w:sz w:val="20"/>
                <w:szCs w:val="20"/>
              </w:rPr>
              <w:t>Boston Naming Test ‒ 10-item version</w:t>
            </w:r>
          </w:p>
        </w:tc>
        <w:tc>
          <w:tcPr>
            <w:tcW w:w="1606" w:type="dxa"/>
            <w:tcBorders>
              <w:top w:val="nil"/>
              <w:left w:val="nil"/>
              <w:bottom w:val="single" w:color="auto" w:sz="4" w:space="0"/>
              <w:right w:val="single" w:color="auto" w:sz="4" w:space="0"/>
            </w:tcBorders>
            <w:shd w:val="clear" w:color="000000" w:fill="C6E0B4"/>
            <w:noWrap/>
            <w:vAlign w:val="bottom"/>
          </w:tcPr>
          <w:p w:rsidRPr="00A334EE" w:rsidR="00A334EE" w:rsidP="00A334EE" w:rsidRDefault="00A334EE" w14:paraId="0F0C38F7" w14:textId="77777777">
            <w:pPr>
              <w:jc w:val="center"/>
              <w:rPr>
                <w:rFonts w:ascii="Arial" w:hAnsi="Arial" w:eastAsia="Times New Roman" w:cs="Arial"/>
                <w:bCs/>
                <w:color w:val="000000"/>
                <w:sz w:val="20"/>
                <w:szCs w:val="20"/>
              </w:rPr>
            </w:pPr>
          </w:p>
        </w:tc>
      </w:tr>
      <w:tr w:rsidRPr="00E62507" w:rsidR="00A334EE" w:rsidTr="00233714" w14:paraId="59EB5475" w14:textId="77777777">
        <w:trPr>
          <w:trHeight w:val="300"/>
        </w:trPr>
        <w:tc>
          <w:tcPr>
            <w:tcW w:w="2280"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A334EE" w:rsidR="00A334EE" w:rsidP="00A334EE" w:rsidRDefault="00A334EE" w14:paraId="7DD6380C" w14:textId="18ED2095">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ACT</w:t>
            </w:r>
          </w:p>
        </w:tc>
        <w:tc>
          <w:tcPr>
            <w:tcW w:w="2192" w:type="dxa"/>
            <w:tcBorders>
              <w:top w:val="nil"/>
              <w:left w:val="nil"/>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1E312B3C" w14:textId="2F9E357D">
            <w:pPr>
              <w:rPr>
                <w:rFonts w:ascii="Arial" w:hAnsi="Arial" w:eastAsia="Times New Roman" w:cs="Arial"/>
                <w:bCs/>
                <w:color w:val="000000"/>
                <w:sz w:val="20"/>
                <w:szCs w:val="20"/>
              </w:rPr>
            </w:pPr>
            <w:r w:rsidRPr="00A334EE">
              <w:rPr>
                <w:rFonts w:ascii="Arial" w:hAnsi="Arial" w:eastAsia="Times New Roman" w:cs="Arial"/>
                <w:bCs/>
                <w:color w:val="000000"/>
                <w:sz w:val="20"/>
                <w:szCs w:val="20"/>
              </w:rPr>
              <w:t>animal</w:t>
            </w:r>
          </w:p>
        </w:tc>
        <w:tc>
          <w:tcPr>
            <w:tcW w:w="4599" w:type="dxa"/>
            <w:tcBorders>
              <w:top w:val="nil"/>
              <w:left w:val="nil"/>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5F544E79" w14:textId="5C3ABE25">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CASI: animals with 4 legs</w:t>
            </w:r>
          </w:p>
        </w:tc>
        <w:tc>
          <w:tcPr>
            <w:tcW w:w="1606" w:type="dxa"/>
            <w:tcBorders>
              <w:top w:val="nil"/>
              <w:left w:val="nil"/>
              <w:bottom w:val="single" w:color="auto" w:sz="4" w:space="0"/>
              <w:right w:val="single" w:color="auto" w:sz="4" w:space="0"/>
            </w:tcBorders>
            <w:shd w:val="clear" w:color="auto" w:fill="FBD4B4" w:themeFill="accent6" w:themeFillTint="66"/>
            <w:noWrap/>
            <w:vAlign w:val="bottom"/>
          </w:tcPr>
          <w:p w:rsidRPr="00A334EE" w:rsidR="00A334EE" w:rsidP="00A334EE" w:rsidRDefault="00A334EE" w14:paraId="40536235" w14:textId="77777777">
            <w:pPr>
              <w:jc w:val="center"/>
              <w:rPr>
                <w:rFonts w:ascii="Arial" w:hAnsi="Arial" w:eastAsia="Times New Roman" w:cs="Arial"/>
                <w:bCs/>
                <w:color w:val="000000"/>
                <w:sz w:val="20"/>
                <w:szCs w:val="20"/>
              </w:rPr>
            </w:pPr>
          </w:p>
        </w:tc>
      </w:tr>
      <w:tr w:rsidRPr="00E62507" w:rsidR="00A334EE" w:rsidTr="00233714" w14:paraId="002DE6BD" w14:textId="77777777">
        <w:trPr>
          <w:trHeight w:val="300"/>
        </w:trPr>
        <w:tc>
          <w:tcPr>
            <w:tcW w:w="2280"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A334EE" w:rsidR="00A334EE" w:rsidP="00A334EE" w:rsidRDefault="00A334EE" w14:paraId="3413F81A" w14:textId="3557A445">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ACT</w:t>
            </w:r>
          </w:p>
        </w:tc>
        <w:tc>
          <w:tcPr>
            <w:tcW w:w="2192" w:type="dxa"/>
            <w:tcBorders>
              <w:top w:val="nil"/>
              <w:left w:val="nil"/>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7D21D0FD" w14:textId="54A5B534">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rpta</w:t>
            </w:r>
            <w:proofErr w:type="spellEnd"/>
          </w:p>
        </w:tc>
        <w:tc>
          <w:tcPr>
            <w:tcW w:w="4599" w:type="dxa"/>
            <w:tcBorders>
              <w:top w:val="nil"/>
              <w:left w:val="nil"/>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155B680F" w14:textId="5BAAF25C">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CASI: repeat phrase 1</w:t>
            </w:r>
          </w:p>
        </w:tc>
        <w:tc>
          <w:tcPr>
            <w:tcW w:w="1606" w:type="dxa"/>
            <w:tcBorders>
              <w:top w:val="nil"/>
              <w:left w:val="nil"/>
              <w:bottom w:val="single" w:color="auto" w:sz="4" w:space="0"/>
              <w:right w:val="single" w:color="auto" w:sz="4" w:space="0"/>
            </w:tcBorders>
            <w:shd w:val="clear" w:color="auto" w:fill="FBD4B4" w:themeFill="accent6" w:themeFillTint="66"/>
            <w:noWrap/>
            <w:vAlign w:val="bottom"/>
          </w:tcPr>
          <w:p w:rsidRPr="00A334EE" w:rsidR="00A334EE" w:rsidP="00A334EE" w:rsidRDefault="00A334EE" w14:paraId="6EB3BB86" w14:textId="77777777">
            <w:pPr>
              <w:jc w:val="center"/>
              <w:rPr>
                <w:rFonts w:ascii="Arial" w:hAnsi="Arial" w:eastAsia="Times New Roman" w:cs="Arial"/>
                <w:bCs/>
                <w:color w:val="000000"/>
                <w:sz w:val="20"/>
                <w:szCs w:val="20"/>
              </w:rPr>
            </w:pPr>
          </w:p>
        </w:tc>
      </w:tr>
      <w:tr w:rsidRPr="00E62507" w:rsidR="00A334EE" w:rsidTr="00233714" w14:paraId="1718F460" w14:textId="77777777">
        <w:trPr>
          <w:trHeight w:val="300"/>
        </w:trPr>
        <w:tc>
          <w:tcPr>
            <w:tcW w:w="2280"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A334EE" w:rsidR="00A334EE" w:rsidP="00A334EE" w:rsidRDefault="00A334EE" w14:paraId="7BF9993A" w14:textId="26CEF2DF">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ACT</w:t>
            </w:r>
          </w:p>
        </w:tc>
        <w:tc>
          <w:tcPr>
            <w:tcW w:w="2192" w:type="dxa"/>
            <w:tcBorders>
              <w:top w:val="nil"/>
              <w:left w:val="nil"/>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31784B98" w14:textId="26180B71">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rptb</w:t>
            </w:r>
            <w:proofErr w:type="spellEnd"/>
          </w:p>
        </w:tc>
        <w:tc>
          <w:tcPr>
            <w:tcW w:w="4599" w:type="dxa"/>
            <w:tcBorders>
              <w:top w:val="nil"/>
              <w:left w:val="nil"/>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6EF8E24E" w14:textId="3B3AEF55">
            <w:pPr>
              <w:rPr>
                <w:rFonts w:ascii="Arial" w:hAnsi="Arial" w:eastAsia="Times New Roman" w:cs="Arial"/>
                <w:bCs/>
                <w:color w:val="000000"/>
                <w:sz w:val="20"/>
                <w:szCs w:val="20"/>
              </w:rPr>
            </w:pPr>
            <w:proofErr w:type="spellStart"/>
            <w:proofErr w:type="gramStart"/>
            <w:r w:rsidRPr="00A334EE">
              <w:rPr>
                <w:rFonts w:ascii="Arial" w:hAnsi="Arial" w:eastAsia="Times New Roman" w:cs="Arial"/>
                <w:bCs/>
                <w:color w:val="000000"/>
                <w:sz w:val="20"/>
                <w:szCs w:val="20"/>
              </w:rPr>
              <w:t>CASI:repeat</w:t>
            </w:r>
            <w:proofErr w:type="spellEnd"/>
            <w:proofErr w:type="gramEnd"/>
            <w:r w:rsidRPr="00A334EE">
              <w:rPr>
                <w:rFonts w:ascii="Arial" w:hAnsi="Arial" w:eastAsia="Times New Roman" w:cs="Arial"/>
                <w:bCs/>
                <w:color w:val="000000"/>
                <w:sz w:val="20"/>
                <w:szCs w:val="20"/>
              </w:rPr>
              <w:t xml:space="preserve"> phrase 2</w:t>
            </w:r>
          </w:p>
        </w:tc>
        <w:tc>
          <w:tcPr>
            <w:tcW w:w="1606" w:type="dxa"/>
            <w:tcBorders>
              <w:top w:val="nil"/>
              <w:left w:val="nil"/>
              <w:bottom w:val="single" w:color="auto" w:sz="4" w:space="0"/>
              <w:right w:val="single" w:color="auto" w:sz="4" w:space="0"/>
            </w:tcBorders>
            <w:shd w:val="clear" w:color="auto" w:fill="FBD4B4" w:themeFill="accent6" w:themeFillTint="66"/>
            <w:noWrap/>
            <w:vAlign w:val="bottom"/>
          </w:tcPr>
          <w:p w:rsidRPr="00A334EE" w:rsidR="00A334EE" w:rsidP="00A334EE" w:rsidRDefault="00A334EE" w14:paraId="5D0EAD3D" w14:textId="77777777">
            <w:pPr>
              <w:jc w:val="center"/>
              <w:rPr>
                <w:rFonts w:ascii="Arial" w:hAnsi="Arial" w:eastAsia="Times New Roman" w:cs="Arial"/>
                <w:bCs/>
                <w:color w:val="000000"/>
                <w:sz w:val="20"/>
                <w:szCs w:val="20"/>
              </w:rPr>
            </w:pPr>
          </w:p>
        </w:tc>
      </w:tr>
      <w:tr w:rsidRPr="00E62507" w:rsidR="00A334EE" w:rsidTr="00233714" w14:paraId="7BD57367" w14:textId="77777777">
        <w:trPr>
          <w:trHeight w:val="300"/>
        </w:trPr>
        <w:tc>
          <w:tcPr>
            <w:tcW w:w="2280"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A334EE" w:rsidR="00A334EE" w:rsidP="00A334EE" w:rsidRDefault="00A334EE" w14:paraId="3363B9FA" w14:textId="14DDC49B">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ACT</w:t>
            </w:r>
          </w:p>
        </w:tc>
        <w:tc>
          <w:tcPr>
            <w:tcW w:w="2192" w:type="dxa"/>
            <w:tcBorders>
              <w:top w:val="nil"/>
              <w:left w:val="nil"/>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13E28104" w14:textId="23AEF3E7">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cas_writ</w:t>
            </w:r>
            <w:proofErr w:type="spellEnd"/>
          </w:p>
        </w:tc>
        <w:tc>
          <w:tcPr>
            <w:tcW w:w="4599" w:type="dxa"/>
            <w:tcBorders>
              <w:top w:val="nil"/>
              <w:left w:val="nil"/>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737C3E15" w14:textId="7CEAE2CA">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CASI: write something</w:t>
            </w:r>
          </w:p>
        </w:tc>
        <w:tc>
          <w:tcPr>
            <w:tcW w:w="1606" w:type="dxa"/>
            <w:tcBorders>
              <w:top w:val="nil"/>
              <w:left w:val="nil"/>
              <w:bottom w:val="single" w:color="auto" w:sz="4" w:space="0"/>
              <w:right w:val="single" w:color="auto" w:sz="4" w:space="0"/>
            </w:tcBorders>
            <w:shd w:val="clear" w:color="auto" w:fill="FBD4B4" w:themeFill="accent6" w:themeFillTint="66"/>
            <w:noWrap/>
            <w:vAlign w:val="bottom"/>
          </w:tcPr>
          <w:p w:rsidRPr="00A334EE" w:rsidR="00A334EE" w:rsidP="00A334EE" w:rsidRDefault="00A334EE" w14:paraId="00669E59" w14:textId="77777777">
            <w:pPr>
              <w:jc w:val="center"/>
              <w:rPr>
                <w:rFonts w:ascii="Arial" w:hAnsi="Arial" w:eastAsia="Times New Roman" w:cs="Arial"/>
                <w:bCs/>
                <w:color w:val="000000"/>
                <w:sz w:val="20"/>
                <w:szCs w:val="20"/>
              </w:rPr>
            </w:pPr>
          </w:p>
        </w:tc>
      </w:tr>
      <w:tr w:rsidRPr="00E62507" w:rsidR="00A334EE" w:rsidTr="00233714" w14:paraId="5A2B2E28" w14:textId="77777777">
        <w:trPr>
          <w:trHeight w:val="300"/>
        </w:trPr>
        <w:tc>
          <w:tcPr>
            <w:tcW w:w="2280"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A334EE" w:rsidR="00A334EE" w:rsidP="00A334EE" w:rsidRDefault="00A334EE" w14:paraId="46B923AA" w14:textId="01984CA8">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ACT</w:t>
            </w:r>
          </w:p>
        </w:tc>
        <w:tc>
          <w:tcPr>
            <w:tcW w:w="2192" w:type="dxa"/>
            <w:tcBorders>
              <w:top w:val="nil"/>
              <w:left w:val="nil"/>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479A128A" w14:textId="7BF1F779">
            <w:pPr>
              <w:rPr>
                <w:rFonts w:ascii="Arial" w:hAnsi="Arial" w:eastAsia="Times New Roman" w:cs="Arial"/>
                <w:bCs/>
                <w:color w:val="000000"/>
                <w:sz w:val="20"/>
                <w:szCs w:val="20"/>
              </w:rPr>
            </w:pPr>
            <w:r w:rsidRPr="00A334EE">
              <w:rPr>
                <w:rFonts w:ascii="Arial" w:hAnsi="Arial" w:eastAsia="Times New Roman" w:cs="Arial"/>
                <w:bCs/>
                <w:color w:val="000000"/>
                <w:sz w:val="20"/>
                <w:szCs w:val="20"/>
              </w:rPr>
              <w:t>body</w:t>
            </w:r>
          </w:p>
        </w:tc>
        <w:tc>
          <w:tcPr>
            <w:tcW w:w="4599" w:type="dxa"/>
            <w:tcBorders>
              <w:top w:val="nil"/>
              <w:left w:val="nil"/>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7CC6138B" w14:textId="525F78A8">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CASI: identify parts of body</w:t>
            </w:r>
          </w:p>
        </w:tc>
        <w:tc>
          <w:tcPr>
            <w:tcW w:w="1606" w:type="dxa"/>
            <w:tcBorders>
              <w:top w:val="nil"/>
              <w:left w:val="nil"/>
              <w:bottom w:val="single" w:color="auto" w:sz="4" w:space="0"/>
              <w:right w:val="single" w:color="auto" w:sz="4" w:space="0"/>
            </w:tcBorders>
            <w:shd w:val="clear" w:color="auto" w:fill="FBD4B4" w:themeFill="accent6" w:themeFillTint="66"/>
            <w:noWrap/>
            <w:vAlign w:val="bottom"/>
          </w:tcPr>
          <w:p w:rsidRPr="00A334EE" w:rsidR="00A334EE" w:rsidP="00A334EE" w:rsidRDefault="00A334EE" w14:paraId="55E8AC69" w14:textId="77777777">
            <w:pPr>
              <w:jc w:val="center"/>
              <w:rPr>
                <w:rFonts w:ascii="Arial" w:hAnsi="Arial" w:eastAsia="Times New Roman" w:cs="Arial"/>
                <w:bCs/>
                <w:color w:val="000000"/>
                <w:sz w:val="20"/>
                <w:szCs w:val="20"/>
              </w:rPr>
            </w:pPr>
          </w:p>
        </w:tc>
      </w:tr>
      <w:tr w:rsidRPr="00E62507" w:rsidR="00A334EE" w:rsidTr="00233714" w14:paraId="03EAF021" w14:textId="77777777">
        <w:trPr>
          <w:trHeight w:val="300"/>
        </w:trPr>
        <w:tc>
          <w:tcPr>
            <w:tcW w:w="2280"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A334EE" w:rsidR="00A334EE" w:rsidP="00A334EE" w:rsidRDefault="00A334EE" w14:paraId="45969198" w14:textId="4F8EEA3E">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ACT</w:t>
            </w:r>
          </w:p>
        </w:tc>
        <w:tc>
          <w:tcPr>
            <w:tcW w:w="2192" w:type="dxa"/>
            <w:tcBorders>
              <w:top w:val="nil"/>
              <w:left w:val="nil"/>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3C5C3EA0" w14:textId="49A6C447">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obja</w:t>
            </w:r>
            <w:proofErr w:type="spellEnd"/>
          </w:p>
        </w:tc>
        <w:tc>
          <w:tcPr>
            <w:tcW w:w="4599" w:type="dxa"/>
            <w:tcBorders>
              <w:top w:val="nil"/>
              <w:left w:val="nil"/>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39DB41C3" w14:textId="1F8032C6">
            <w:pPr>
              <w:rPr>
                <w:rFonts w:ascii="Arial" w:hAnsi="Arial" w:eastAsia="Times New Roman" w:cs="Arial"/>
                <w:bCs/>
                <w:color w:val="000000"/>
                <w:sz w:val="20"/>
                <w:szCs w:val="20"/>
              </w:rPr>
            </w:pPr>
            <w:r w:rsidRPr="00A334EE">
              <w:rPr>
                <w:rFonts w:ascii="Arial" w:hAnsi="Arial" w:eastAsia="Times New Roman" w:cs="Arial"/>
                <w:bCs/>
                <w:color w:val="000000"/>
                <w:sz w:val="20"/>
                <w:szCs w:val="20"/>
              </w:rPr>
              <w:t xml:space="preserve">CASI: identify </w:t>
            </w:r>
            <w:proofErr w:type="gramStart"/>
            <w:r w:rsidRPr="00A334EE">
              <w:rPr>
                <w:rFonts w:ascii="Arial" w:hAnsi="Arial" w:eastAsia="Times New Roman" w:cs="Arial"/>
                <w:bCs/>
                <w:color w:val="000000"/>
                <w:sz w:val="20"/>
                <w:szCs w:val="20"/>
              </w:rPr>
              <w:t>objects—1</w:t>
            </w:r>
            <w:proofErr w:type="gramEnd"/>
          </w:p>
        </w:tc>
        <w:tc>
          <w:tcPr>
            <w:tcW w:w="1606" w:type="dxa"/>
            <w:tcBorders>
              <w:top w:val="nil"/>
              <w:left w:val="nil"/>
              <w:bottom w:val="single" w:color="auto" w:sz="4" w:space="0"/>
              <w:right w:val="single" w:color="auto" w:sz="4" w:space="0"/>
            </w:tcBorders>
            <w:shd w:val="clear" w:color="auto" w:fill="FBD4B4" w:themeFill="accent6" w:themeFillTint="66"/>
            <w:noWrap/>
            <w:vAlign w:val="bottom"/>
          </w:tcPr>
          <w:p w:rsidRPr="00A334EE" w:rsidR="00A334EE" w:rsidP="00A334EE" w:rsidRDefault="00A334EE" w14:paraId="2B76B42D" w14:textId="77777777">
            <w:pPr>
              <w:jc w:val="center"/>
              <w:rPr>
                <w:rFonts w:ascii="Arial" w:hAnsi="Arial" w:eastAsia="Times New Roman" w:cs="Arial"/>
                <w:bCs/>
                <w:color w:val="000000"/>
                <w:sz w:val="20"/>
                <w:szCs w:val="20"/>
              </w:rPr>
            </w:pPr>
          </w:p>
        </w:tc>
      </w:tr>
      <w:tr w:rsidRPr="00E62507" w:rsidR="00A334EE" w:rsidTr="00233714" w14:paraId="1F6A9982" w14:textId="77777777">
        <w:trPr>
          <w:trHeight w:val="300"/>
        </w:trPr>
        <w:tc>
          <w:tcPr>
            <w:tcW w:w="2280" w:type="dxa"/>
            <w:tcBorders>
              <w:top w:val="nil"/>
              <w:left w:val="single" w:color="auto" w:sz="4" w:space="0"/>
              <w:bottom w:val="single" w:color="auto" w:sz="4" w:space="0"/>
              <w:right w:val="single" w:color="auto" w:sz="4" w:space="0"/>
            </w:tcBorders>
            <w:shd w:val="clear" w:color="auto" w:fill="FBD4B4" w:themeFill="accent6" w:themeFillTint="66"/>
            <w:noWrap/>
            <w:vAlign w:val="bottom"/>
            <w:hideMark/>
          </w:tcPr>
          <w:p w:rsidRPr="00A334EE" w:rsidR="00A334EE" w:rsidP="00A334EE" w:rsidRDefault="00A334EE" w14:paraId="670AC3EE" w14:textId="748AB12A">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ACT</w:t>
            </w:r>
          </w:p>
        </w:tc>
        <w:tc>
          <w:tcPr>
            <w:tcW w:w="2192" w:type="dxa"/>
            <w:tcBorders>
              <w:top w:val="nil"/>
              <w:left w:val="nil"/>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230B662B" w14:textId="3EEF456A">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objb</w:t>
            </w:r>
            <w:proofErr w:type="spellEnd"/>
          </w:p>
        </w:tc>
        <w:tc>
          <w:tcPr>
            <w:tcW w:w="4599" w:type="dxa"/>
            <w:tcBorders>
              <w:top w:val="nil"/>
              <w:left w:val="nil"/>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075B37E5" w14:textId="44C4AF8B">
            <w:pPr>
              <w:rPr>
                <w:rFonts w:ascii="Arial" w:hAnsi="Arial" w:eastAsia="Times New Roman" w:cs="Arial"/>
                <w:bCs/>
                <w:color w:val="000000"/>
                <w:sz w:val="20"/>
                <w:szCs w:val="20"/>
              </w:rPr>
            </w:pPr>
            <w:r w:rsidRPr="00A334EE">
              <w:rPr>
                <w:rFonts w:ascii="Arial" w:hAnsi="Arial" w:eastAsia="Times New Roman" w:cs="Arial"/>
                <w:bCs/>
                <w:color w:val="000000"/>
                <w:sz w:val="20"/>
                <w:szCs w:val="20"/>
              </w:rPr>
              <w:t xml:space="preserve">CASI: identify </w:t>
            </w:r>
            <w:proofErr w:type="gramStart"/>
            <w:r w:rsidRPr="00A334EE">
              <w:rPr>
                <w:rFonts w:ascii="Arial" w:hAnsi="Arial" w:eastAsia="Times New Roman" w:cs="Arial"/>
                <w:bCs/>
                <w:color w:val="000000"/>
                <w:sz w:val="20"/>
                <w:szCs w:val="20"/>
              </w:rPr>
              <w:t>objects—2</w:t>
            </w:r>
            <w:proofErr w:type="gramEnd"/>
          </w:p>
        </w:tc>
        <w:tc>
          <w:tcPr>
            <w:tcW w:w="1606" w:type="dxa"/>
            <w:tcBorders>
              <w:top w:val="nil"/>
              <w:left w:val="nil"/>
              <w:bottom w:val="single" w:color="auto" w:sz="4" w:space="0"/>
              <w:right w:val="single" w:color="auto" w:sz="4" w:space="0"/>
            </w:tcBorders>
            <w:shd w:val="clear" w:color="auto" w:fill="FBD4B4" w:themeFill="accent6" w:themeFillTint="66"/>
            <w:noWrap/>
            <w:vAlign w:val="bottom"/>
          </w:tcPr>
          <w:p w:rsidRPr="00A334EE" w:rsidR="00A334EE" w:rsidP="00A334EE" w:rsidRDefault="00A334EE" w14:paraId="517C0F7A" w14:textId="77777777">
            <w:pPr>
              <w:jc w:val="center"/>
              <w:rPr>
                <w:rFonts w:ascii="Arial" w:hAnsi="Arial" w:eastAsia="Times New Roman" w:cs="Arial"/>
                <w:bCs/>
                <w:color w:val="000000"/>
                <w:sz w:val="20"/>
                <w:szCs w:val="20"/>
              </w:rPr>
            </w:pPr>
          </w:p>
        </w:tc>
      </w:tr>
      <w:tr w:rsidRPr="00E62507" w:rsidR="00A334EE" w:rsidTr="00233714" w14:paraId="6A9B5088" w14:textId="77777777">
        <w:trPr>
          <w:trHeight w:val="300"/>
        </w:trPr>
        <w:tc>
          <w:tcPr>
            <w:tcW w:w="2280"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578FD010" w14:textId="3D98F195">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2192"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432DECB9" w14:textId="466D04F9">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catvegesc</w:t>
            </w:r>
            <w:proofErr w:type="spellEnd"/>
          </w:p>
        </w:tc>
        <w:tc>
          <w:tcPr>
            <w:tcW w:w="4599"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53DF5929" w14:textId="3047F03C">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Category Fluency (Vegetables) —Total Correct</w:t>
            </w:r>
          </w:p>
        </w:tc>
        <w:tc>
          <w:tcPr>
            <w:tcW w:w="1606" w:type="dxa"/>
            <w:tcBorders>
              <w:top w:val="nil"/>
              <w:left w:val="nil"/>
              <w:bottom w:val="single" w:color="auto" w:sz="4" w:space="0"/>
              <w:right w:val="single" w:color="auto" w:sz="4" w:space="0"/>
            </w:tcBorders>
            <w:shd w:val="clear" w:color="000000" w:fill="A5A5A5"/>
            <w:noWrap/>
            <w:vAlign w:val="center"/>
          </w:tcPr>
          <w:p w:rsidRPr="00A334EE" w:rsidR="00A334EE" w:rsidP="00A334EE" w:rsidRDefault="00A334EE" w14:paraId="3A6C5F93" w14:textId="77777777">
            <w:pPr>
              <w:jc w:val="center"/>
              <w:rPr>
                <w:rFonts w:ascii="Arial" w:hAnsi="Arial" w:eastAsia="Times New Roman" w:cs="Arial"/>
                <w:bCs/>
                <w:color w:val="000000"/>
                <w:sz w:val="20"/>
                <w:szCs w:val="20"/>
              </w:rPr>
            </w:pPr>
          </w:p>
        </w:tc>
      </w:tr>
      <w:tr w:rsidRPr="00E62507" w:rsidR="00A334EE" w:rsidTr="00233714" w14:paraId="2BED6DF5" w14:textId="77777777">
        <w:trPr>
          <w:trHeight w:val="300"/>
        </w:trPr>
        <w:tc>
          <w:tcPr>
            <w:tcW w:w="2280"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636D7235" w14:textId="4128F23D">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2192"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78C33E4E" w14:textId="24B3FA86">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bnttotal</w:t>
            </w:r>
            <w:proofErr w:type="spellEnd"/>
          </w:p>
        </w:tc>
        <w:tc>
          <w:tcPr>
            <w:tcW w:w="4599"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753A3B7B" w14:textId="0C1F301A">
            <w:pPr>
              <w:rPr>
                <w:rFonts w:ascii="Arial" w:hAnsi="Arial" w:eastAsia="Times New Roman" w:cs="Arial"/>
                <w:bCs/>
                <w:color w:val="000000"/>
                <w:sz w:val="20"/>
                <w:szCs w:val="20"/>
              </w:rPr>
            </w:pPr>
            <w:r w:rsidRPr="00A334EE">
              <w:rPr>
                <w:rFonts w:ascii="Arial" w:hAnsi="Arial" w:eastAsia="Times New Roman" w:cs="Arial"/>
                <w:bCs/>
                <w:color w:val="000000"/>
                <w:sz w:val="20"/>
                <w:szCs w:val="20"/>
              </w:rPr>
              <w:t>Boston Naming Test: Total Number Correct (1+3)</w:t>
            </w:r>
          </w:p>
        </w:tc>
        <w:tc>
          <w:tcPr>
            <w:tcW w:w="1606" w:type="dxa"/>
            <w:tcBorders>
              <w:top w:val="nil"/>
              <w:left w:val="nil"/>
              <w:bottom w:val="single" w:color="auto" w:sz="4" w:space="0"/>
              <w:right w:val="single" w:color="auto" w:sz="4" w:space="0"/>
            </w:tcBorders>
            <w:shd w:val="clear" w:color="000000" w:fill="A5A5A5"/>
            <w:noWrap/>
            <w:vAlign w:val="center"/>
          </w:tcPr>
          <w:p w:rsidRPr="00A334EE" w:rsidR="00A334EE" w:rsidP="00A334EE" w:rsidRDefault="00A334EE" w14:paraId="5608D558" w14:textId="77777777">
            <w:pPr>
              <w:jc w:val="center"/>
              <w:rPr>
                <w:rFonts w:ascii="Arial" w:hAnsi="Arial" w:eastAsia="Times New Roman" w:cs="Arial"/>
                <w:bCs/>
                <w:color w:val="000000"/>
                <w:sz w:val="20"/>
                <w:szCs w:val="20"/>
              </w:rPr>
            </w:pPr>
          </w:p>
        </w:tc>
      </w:tr>
      <w:tr w:rsidRPr="00E62507" w:rsidR="00A334EE" w:rsidTr="00233714" w14:paraId="6B169487" w14:textId="77777777">
        <w:trPr>
          <w:trHeight w:val="300"/>
        </w:trPr>
        <w:tc>
          <w:tcPr>
            <w:tcW w:w="2280"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4EA01370" w14:textId="41695AC5">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2192"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6E169BCE" w14:textId="0B82A2F1">
            <w:pPr>
              <w:rPr>
                <w:rFonts w:ascii="Arial" w:hAnsi="Arial" w:eastAsia="Times New Roman" w:cs="Arial"/>
                <w:bCs/>
                <w:color w:val="000000"/>
                <w:sz w:val="20"/>
                <w:szCs w:val="20"/>
              </w:rPr>
            </w:pPr>
            <w:r w:rsidRPr="00A334EE">
              <w:rPr>
                <w:rFonts w:ascii="Arial" w:hAnsi="Arial" w:eastAsia="Times New Roman" w:cs="Arial"/>
                <w:bCs/>
                <w:color w:val="000000"/>
                <w:sz w:val="20"/>
                <w:szCs w:val="20"/>
              </w:rPr>
              <w:t>q2score</w:t>
            </w:r>
          </w:p>
        </w:tc>
        <w:tc>
          <w:tcPr>
            <w:tcW w:w="4599" w:type="dxa"/>
            <w:tcBorders>
              <w:top w:val="nil"/>
              <w:left w:val="nil"/>
              <w:bottom w:val="single" w:color="auto" w:sz="4" w:space="0"/>
              <w:right w:val="single" w:color="auto" w:sz="4" w:space="0"/>
            </w:tcBorders>
            <w:shd w:val="clear" w:color="000000" w:fill="A5A5A5"/>
            <w:noWrap/>
            <w:vAlign w:val="center"/>
            <w:hideMark/>
          </w:tcPr>
          <w:p w:rsidRPr="00A334EE" w:rsidR="00A334EE" w:rsidP="00A334EE" w:rsidRDefault="00A334EE" w14:paraId="74643228" w14:textId="1417D2EB">
            <w:pPr>
              <w:rPr>
                <w:rFonts w:ascii="Arial" w:hAnsi="Arial" w:eastAsia="Times New Roman" w:cs="Arial"/>
                <w:bCs/>
                <w:color w:val="000000"/>
                <w:sz w:val="20"/>
                <w:szCs w:val="20"/>
              </w:rPr>
            </w:pPr>
            <w:r w:rsidRPr="00A334EE">
              <w:rPr>
                <w:rFonts w:ascii="Arial" w:hAnsi="Arial" w:eastAsia="Times New Roman" w:cs="Arial"/>
                <w:bCs/>
                <w:color w:val="000000"/>
                <w:sz w:val="20"/>
                <w:szCs w:val="20"/>
              </w:rPr>
              <w:t>ADAS-Cog Commands</w:t>
            </w:r>
          </w:p>
        </w:tc>
        <w:tc>
          <w:tcPr>
            <w:tcW w:w="1606" w:type="dxa"/>
            <w:tcBorders>
              <w:top w:val="nil"/>
              <w:left w:val="nil"/>
              <w:bottom w:val="single" w:color="auto" w:sz="4" w:space="0"/>
              <w:right w:val="single" w:color="auto" w:sz="4" w:space="0"/>
            </w:tcBorders>
            <w:shd w:val="clear" w:color="000000" w:fill="A5A5A5"/>
            <w:noWrap/>
            <w:vAlign w:val="center"/>
          </w:tcPr>
          <w:p w:rsidRPr="00A334EE" w:rsidR="00A334EE" w:rsidP="00A334EE" w:rsidRDefault="00A334EE" w14:paraId="42E52057" w14:textId="77777777">
            <w:pPr>
              <w:jc w:val="center"/>
              <w:rPr>
                <w:rFonts w:ascii="Arial" w:hAnsi="Arial" w:eastAsia="Times New Roman" w:cs="Arial"/>
                <w:bCs/>
                <w:color w:val="000000"/>
                <w:sz w:val="20"/>
                <w:szCs w:val="20"/>
              </w:rPr>
            </w:pPr>
          </w:p>
        </w:tc>
      </w:tr>
      <w:tr w:rsidRPr="00E62507" w:rsidR="00A334EE" w:rsidTr="00233714" w14:paraId="54E3949E" w14:textId="77777777">
        <w:trPr>
          <w:trHeight w:val="300"/>
        </w:trPr>
        <w:tc>
          <w:tcPr>
            <w:tcW w:w="2280"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5C4CE099" w14:textId="24ABB7F3">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2192"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0C513A9B" w14:textId="60AA30DE">
            <w:pPr>
              <w:rPr>
                <w:rFonts w:ascii="Arial" w:hAnsi="Arial" w:eastAsia="Times New Roman" w:cs="Arial"/>
                <w:bCs/>
                <w:color w:val="000000"/>
                <w:sz w:val="20"/>
                <w:szCs w:val="20"/>
              </w:rPr>
            </w:pPr>
            <w:r w:rsidRPr="00A334EE">
              <w:rPr>
                <w:rFonts w:ascii="Arial" w:hAnsi="Arial" w:eastAsia="Times New Roman" w:cs="Arial"/>
                <w:bCs/>
                <w:color w:val="000000"/>
                <w:sz w:val="20"/>
                <w:szCs w:val="20"/>
              </w:rPr>
              <w:t>q5score</w:t>
            </w:r>
          </w:p>
        </w:tc>
        <w:tc>
          <w:tcPr>
            <w:tcW w:w="4599" w:type="dxa"/>
            <w:tcBorders>
              <w:top w:val="nil"/>
              <w:left w:val="nil"/>
              <w:bottom w:val="single" w:color="auto" w:sz="4" w:space="0"/>
              <w:right w:val="single" w:color="auto" w:sz="4" w:space="0"/>
            </w:tcBorders>
            <w:shd w:val="clear" w:color="000000" w:fill="A5A5A5"/>
            <w:noWrap/>
            <w:vAlign w:val="center"/>
            <w:hideMark/>
          </w:tcPr>
          <w:p w:rsidRPr="00A334EE" w:rsidR="00A334EE" w:rsidP="00A334EE" w:rsidRDefault="00A334EE" w14:paraId="23420ACD" w14:textId="3399E713">
            <w:pPr>
              <w:rPr>
                <w:rFonts w:ascii="Arial" w:hAnsi="Arial" w:eastAsia="Times New Roman" w:cs="Arial"/>
                <w:bCs/>
                <w:color w:val="000000"/>
                <w:sz w:val="20"/>
                <w:szCs w:val="20"/>
              </w:rPr>
            </w:pPr>
            <w:r w:rsidRPr="00A334EE">
              <w:rPr>
                <w:rFonts w:ascii="Arial" w:hAnsi="Arial" w:eastAsia="Times New Roman" w:cs="Arial"/>
                <w:bCs/>
                <w:color w:val="000000"/>
                <w:sz w:val="20"/>
                <w:szCs w:val="20"/>
              </w:rPr>
              <w:t>ADAS-Cog Naming</w:t>
            </w:r>
          </w:p>
        </w:tc>
        <w:tc>
          <w:tcPr>
            <w:tcW w:w="1606" w:type="dxa"/>
            <w:tcBorders>
              <w:top w:val="nil"/>
              <w:left w:val="nil"/>
              <w:bottom w:val="single" w:color="auto" w:sz="4" w:space="0"/>
              <w:right w:val="single" w:color="auto" w:sz="4" w:space="0"/>
            </w:tcBorders>
            <w:shd w:val="clear" w:color="000000" w:fill="A5A5A5"/>
            <w:noWrap/>
            <w:vAlign w:val="center"/>
          </w:tcPr>
          <w:p w:rsidRPr="00A334EE" w:rsidR="00A334EE" w:rsidP="00A334EE" w:rsidRDefault="00A334EE" w14:paraId="37A520AE" w14:textId="77777777">
            <w:pPr>
              <w:jc w:val="center"/>
              <w:rPr>
                <w:rFonts w:ascii="Arial" w:hAnsi="Arial" w:eastAsia="Times New Roman" w:cs="Arial"/>
                <w:bCs/>
                <w:color w:val="000000"/>
                <w:sz w:val="20"/>
                <w:szCs w:val="20"/>
              </w:rPr>
            </w:pPr>
          </w:p>
        </w:tc>
      </w:tr>
      <w:tr w:rsidRPr="00E62507" w:rsidR="00A334EE" w:rsidTr="00233714" w14:paraId="4BCC5B89" w14:textId="77777777">
        <w:trPr>
          <w:trHeight w:val="300"/>
        </w:trPr>
        <w:tc>
          <w:tcPr>
            <w:tcW w:w="2280"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39C95055" w14:textId="4184C9DE">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2192"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7B1BAC09" w14:textId="42F88FB9">
            <w:pPr>
              <w:rPr>
                <w:rFonts w:ascii="Arial" w:hAnsi="Arial" w:eastAsia="Times New Roman" w:cs="Arial"/>
                <w:bCs/>
                <w:color w:val="000000"/>
                <w:sz w:val="20"/>
                <w:szCs w:val="20"/>
              </w:rPr>
            </w:pPr>
            <w:r w:rsidRPr="00A334EE">
              <w:rPr>
                <w:rFonts w:ascii="Arial" w:hAnsi="Arial" w:eastAsia="Times New Roman" w:cs="Arial"/>
                <w:bCs/>
                <w:color w:val="000000"/>
                <w:sz w:val="20"/>
                <w:szCs w:val="20"/>
              </w:rPr>
              <w:t>q6score</w:t>
            </w:r>
          </w:p>
        </w:tc>
        <w:tc>
          <w:tcPr>
            <w:tcW w:w="4599"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6FA3C955" w14:textId="445F62CB">
            <w:pPr>
              <w:rPr>
                <w:rFonts w:ascii="Arial" w:hAnsi="Arial" w:eastAsia="Times New Roman" w:cs="Arial"/>
                <w:bCs/>
                <w:color w:val="000000"/>
                <w:sz w:val="20"/>
                <w:szCs w:val="20"/>
              </w:rPr>
            </w:pPr>
            <w:r w:rsidRPr="00A334EE">
              <w:rPr>
                <w:rFonts w:ascii="Arial" w:hAnsi="Arial" w:eastAsia="Times New Roman" w:cs="Arial"/>
                <w:bCs/>
                <w:color w:val="000000"/>
                <w:sz w:val="20"/>
                <w:szCs w:val="20"/>
              </w:rPr>
              <w:t>ADAS-Cog: Ideational Praxis—score</w:t>
            </w:r>
          </w:p>
        </w:tc>
        <w:tc>
          <w:tcPr>
            <w:tcW w:w="1606" w:type="dxa"/>
            <w:tcBorders>
              <w:top w:val="nil"/>
              <w:left w:val="nil"/>
              <w:bottom w:val="single" w:color="auto" w:sz="4" w:space="0"/>
              <w:right w:val="single" w:color="auto" w:sz="4" w:space="0"/>
            </w:tcBorders>
            <w:shd w:val="clear" w:color="000000" w:fill="A5A5A5"/>
            <w:noWrap/>
            <w:vAlign w:val="center"/>
          </w:tcPr>
          <w:p w:rsidRPr="00A334EE" w:rsidR="00A334EE" w:rsidP="00A334EE" w:rsidRDefault="00A334EE" w14:paraId="796FA9A7" w14:textId="77777777">
            <w:pPr>
              <w:jc w:val="center"/>
              <w:rPr>
                <w:rFonts w:ascii="Arial" w:hAnsi="Arial" w:eastAsia="Times New Roman" w:cs="Arial"/>
                <w:bCs/>
                <w:color w:val="000000"/>
                <w:sz w:val="20"/>
                <w:szCs w:val="20"/>
              </w:rPr>
            </w:pPr>
          </w:p>
        </w:tc>
      </w:tr>
      <w:tr w:rsidRPr="00E62507" w:rsidR="00A334EE" w:rsidTr="00233714" w14:paraId="78F17438" w14:textId="77777777">
        <w:trPr>
          <w:trHeight w:val="300"/>
        </w:trPr>
        <w:tc>
          <w:tcPr>
            <w:tcW w:w="2280" w:type="dxa"/>
            <w:tcBorders>
              <w:top w:val="nil"/>
              <w:left w:val="single" w:color="auto" w:sz="4" w:space="0"/>
              <w:bottom w:val="single" w:color="auto" w:sz="4" w:space="0"/>
              <w:right w:val="single" w:color="auto" w:sz="4" w:space="0"/>
            </w:tcBorders>
            <w:shd w:val="clear" w:color="000000" w:fill="B4C6E7"/>
            <w:noWrap/>
            <w:vAlign w:val="bottom"/>
            <w:hideMark/>
          </w:tcPr>
          <w:p w:rsidRPr="00A334EE" w:rsidR="00A334EE" w:rsidP="00A334EE" w:rsidRDefault="00A334EE" w14:paraId="79E077F3" w14:textId="1DBC1626">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2192" w:type="dxa"/>
            <w:tcBorders>
              <w:top w:val="nil"/>
              <w:left w:val="nil"/>
              <w:bottom w:val="single" w:color="auto" w:sz="4" w:space="0"/>
              <w:right w:val="single" w:color="auto" w:sz="4" w:space="0"/>
            </w:tcBorders>
            <w:shd w:val="clear" w:color="000000" w:fill="B4C6E7"/>
            <w:noWrap/>
            <w:vAlign w:val="bottom"/>
            <w:hideMark/>
          </w:tcPr>
          <w:p w:rsidRPr="00A334EE" w:rsidR="00A334EE" w:rsidP="00A334EE" w:rsidRDefault="00A334EE" w14:paraId="336695AC" w14:textId="4F38DE94">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camel</w:t>
            </w:r>
          </w:p>
        </w:tc>
        <w:tc>
          <w:tcPr>
            <w:tcW w:w="4599" w:type="dxa"/>
            <w:tcBorders>
              <w:top w:val="nil"/>
              <w:left w:val="nil"/>
              <w:bottom w:val="single" w:color="auto" w:sz="4" w:space="0"/>
              <w:right w:val="single" w:color="auto" w:sz="4" w:space="0"/>
            </w:tcBorders>
            <w:shd w:val="clear" w:color="000000" w:fill="B4C6E7"/>
            <w:noWrap/>
            <w:vAlign w:val="bottom"/>
            <w:hideMark/>
          </w:tcPr>
          <w:p w:rsidRPr="00A334EE" w:rsidR="00A334EE" w:rsidP="00A334EE" w:rsidRDefault="00A334EE" w14:paraId="0188ACA6" w14:textId="7ED7FDEC">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MoCA: Camel naming</w:t>
            </w:r>
          </w:p>
        </w:tc>
        <w:tc>
          <w:tcPr>
            <w:tcW w:w="1606" w:type="dxa"/>
            <w:tcBorders>
              <w:top w:val="nil"/>
              <w:left w:val="nil"/>
              <w:bottom w:val="single" w:color="auto" w:sz="4" w:space="0"/>
              <w:right w:val="single" w:color="auto" w:sz="4" w:space="0"/>
            </w:tcBorders>
            <w:shd w:val="clear" w:color="000000" w:fill="B4C6E7"/>
            <w:noWrap/>
            <w:vAlign w:val="bottom"/>
          </w:tcPr>
          <w:p w:rsidRPr="00A334EE" w:rsidR="00A334EE" w:rsidP="00A334EE" w:rsidRDefault="00A334EE" w14:paraId="73540284" w14:textId="77777777">
            <w:pPr>
              <w:jc w:val="center"/>
              <w:rPr>
                <w:rFonts w:ascii="Arial" w:hAnsi="Arial" w:eastAsia="Times New Roman" w:cs="Arial"/>
                <w:bCs/>
                <w:color w:val="000000"/>
                <w:sz w:val="20"/>
                <w:szCs w:val="20"/>
              </w:rPr>
            </w:pPr>
          </w:p>
        </w:tc>
      </w:tr>
      <w:tr w:rsidRPr="00E62507" w:rsidR="00A334EE" w:rsidTr="00233714" w14:paraId="3C18EDD6" w14:textId="77777777">
        <w:trPr>
          <w:trHeight w:val="300"/>
        </w:trPr>
        <w:tc>
          <w:tcPr>
            <w:tcW w:w="2280" w:type="dxa"/>
            <w:tcBorders>
              <w:top w:val="nil"/>
              <w:left w:val="single" w:color="auto" w:sz="4" w:space="0"/>
              <w:bottom w:val="single" w:color="auto" w:sz="4" w:space="0"/>
              <w:right w:val="single" w:color="auto" w:sz="4" w:space="0"/>
            </w:tcBorders>
            <w:shd w:val="clear" w:color="000000" w:fill="B4C6E7"/>
            <w:noWrap/>
            <w:vAlign w:val="bottom"/>
            <w:hideMark/>
          </w:tcPr>
          <w:p w:rsidRPr="00A334EE" w:rsidR="00A334EE" w:rsidP="00A334EE" w:rsidRDefault="00A334EE" w14:paraId="62046DDF" w14:textId="775454EF">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2192" w:type="dxa"/>
            <w:tcBorders>
              <w:top w:val="nil"/>
              <w:left w:val="nil"/>
              <w:bottom w:val="single" w:color="auto" w:sz="4" w:space="0"/>
              <w:right w:val="single" w:color="auto" w:sz="4" w:space="0"/>
            </w:tcBorders>
            <w:shd w:val="clear" w:color="000000" w:fill="B4C6E7"/>
            <w:noWrap/>
            <w:vAlign w:val="bottom"/>
            <w:hideMark/>
          </w:tcPr>
          <w:p w:rsidRPr="00A334EE" w:rsidR="00A334EE" w:rsidP="00A334EE" w:rsidRDefault="00A334EE" w14:paraId="5EF7E2A5" w14:textId="5A90D949">
            <w:pPr>
              <w:rPr>
                <w:rFonts w:ascii="Arial" w:hAnsi="Arial" w:eastAsia="Times New Roman" w:cs="Arial"/>
                <w:bCs/>
                <w:color w:val="000000"/>
                <w:sz w:val="20"/>
                <w:szCs w:val="20"/>
              </w:rPr>
            </w:pPr>
            <w:r w:rsidRPr="00A334EE">
              <w:rPr>
                <w:rFonts w:ascii="Arial" w:hAnsi="Arial" w:eastAsia="Times New Roman" w:cs="Arial"/>
                <w:bCs/>
                <w:color w:val="000000"/>
                <w:sz w:val="20"/>
                <w:szCs w:val="20"/>
              </w:rPr>
              <w:t>lion</w:t>
            </w:r>
          </w:p>
        </w:tc>
        <w:tc>
          <w:tcPr>
            <w:tcW w:w="4599" w:type="dxa"/>
            <w:tcBorders>
              <w:top w:val="nil"/>
              <w:left w:val="nil"/>
              <w:bottom w:val="single" w:color="auto" w:sz="4" w:space="0"/>
              <w:right w:val="single" w:color="auto" w:sz="4" w:space="0"/>
            </w:tcBorders>
            <w:shd w:val="clear" w:color="000000" w:fill="B4C6E7"/>
            <w:noWrap/>
            <w:vAlign w:val="bottom"/>
            <w:hideMark/>
          </w:tcPr>
          <w:p w:rsidRPr="00A334EE" w:rsidR="00A334EE" w:rsidP="00A334EE" w:rsidRDefault="00A334EE" w14:paraId="66BEBD97" w14:textId="6F6AC9EB">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MoCA: Lion naming</w:t>
            </w:r>
          </w:p>
        </w:tc>
        <w:tc>
          <w:tcPr>
            <w:tcW w:w="1606" w:type="dxa"/>
            <w:tcBorders>
              <w:top w:val="nil"/>
              <w:left w:val="nil"/>
              <w:bottom w:val="single" w:color="auto" w:sz="4" w:space="0"/>
              <w:right w:val="single" w:color="auto" w:sz="4" w:space="0"/>
            </w:tcBorders>
            <w:shd w:val="clear" w:color="000000" w:fill="B4C6E7"/>
            <w:noWrap/>
            <w:vAlign w:val="bottom"/>
          </w:tcPr>
          <w:p w:rsidRPr="00A334EE" w:rsidR="00A334EE" w:rsidP="00A334EE" w:rsidRDefault="00A334EE" w14:paraId="3E7C280A" w14:textId="77777777">
            <w:pPr>
              <w:jc w:val="center"/>
              <w:rPr>
                <w:rFonts w:ascii="Arial" w:hAnsi="Arial" w:eastAsia="Times New Roman" w:cs="Arial"/>
                <w:bCs/>
                <w:color w:val="000000"/>
                <w:sz w:val="20"/>
                <w:szCs w:val="20"/>
              </w:rPr>
            </w:pPr>
          </w:p>
        </w:tc>
      </w:tr>
      <w:tr w:rsidRPr="00E62507" w:rsidR="00A334EE" w:rsidTr="00233714" w14:paraId="6920AD96" w14:textId="77777777">
        <w:trPr>
          <w:trHeight w:val="300"/>
        </w:trPr>
        <w:tc>
          <w:tcPr>
            <w:tcW w:w="2280" w:type="dxa"/>
            <w:tcBorders>
              <w:top w:val="nil"/>
              <w:left w:val="single" w:color="auto" w:sz="4" w:space="0"/>
              <w:bottom w:val="single" w:color="auto" w:sz="4" w:space="0"/>
              <w:right w:val="single" w:color="auto" w:sz="4" w:space="0"/>
            </w:tcBorders>
            <w:shd w:val="clear" w:color="000000" w:fill="B4C6E7"/>
            <w:noWrap/>
            <w:vAlign w:val="bottom"/>
            <w:hideMark/>
          </w:tcPr>
          <w:p w:rsidRPr="00A334EE" w:rsidR="00A334EE" w:rsidP="00A334EE" w:rsidRDefault="00A334EE" w14:paraId="2368FB4B" w14:textId="67A12F08">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2192" w:type="dxa"/>
            <w:tcBorders>
              <w:top w:val="nil"/>
              <w:left w:val="nil"/>
              <w:bottom w:val="single" w:color="auto" w:sz="4" w:space="0"/>
              <w:right w:val="single" w:color="auto" w:sz="4" w:space="0"/>
            </w:tcBorders>
            <w:shd w:val="clear" w:color="000000" w:fill="B4C6E7"/>
            <w:noWrap/>
            <w:vAlign w:val="bottom"/>
            <w:hideMark/>
          </w:tcPr>
          <w:p w:rsidRPr="00A334EE" w:rsidR="00A334EE" w:rsidP="00A334EE" w:rsidRDefault="00A334EE" w14:paraId="0D7D29D7" w14:textId="73BFAEE2">
            <w:pPr>
              <w:rPr>
                <w:rFonts w:ascii="Arial" w:hAnsi="Arial" w:eastAsia="Times New Roman" w:cs="Arial"/>
                <w:bCs/>
                <w:color w:val="000000"/>
                <w:sz w:val="20"/>
                <w:szCs w:val="20"/>
              </w:rPr>
            </w:pPr>
            <w:r w:rsidRPr="00A334EE">
              <w:rPr>
                <w:rFonts w:ascii="Arial" w:hAnsi="Arial" w:eastAsia="Times New Roman" w:cs="Arial"/>
                <w:bCs/>
                <w:color w:val="000000"/>
                <w:sz w:val="20"/>
                <w:szCs w:val="20"/>
              </w:rPr>
              <w:t>rhino</w:t>
            </w:r>
          </w:p>
        </w:tc>
        <w:tc>
          <w:tcPr>
            <w:tcW w:w="4599" w:type="dxa"/>
            <w:tcBorders>
              <w:top w:val="nil"/>
              <w:left w:val="nil"/>
              <w:bottom w:val="single" w:color="auto" w:sz="4" w:space="0"/>
              <w:right w:val="single" w:color="auto" w:sz="4" w:space="0"/>
            </w:tcBorders>
            <w:shd w:val="clear" w:color="000000" w:fill="B4C6E7"/>
            <w:noWrap/>
            <w:vAlign w:val="bottom"/>
            <w:hideMark/>
          </w:tcPr>
          <w:p w:rsidRPr="00A334EE" w:rsidR="00A334EE" w:rsidP="00A334EE" w:rsidRDefault="00A334EE" w14:paraId="15BADC6C" w14:textId="25429A85">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MoCA: Rhinoceros naming</w:t>
            </w:r>
          </w:p>
        </w:tc>
        <w:tc>
          <w:tcPr>
            <w:tcW w:w="1606" w:type="dxa"/>
            <w:tcBorders>
              <w:top w:val="nil"/>
              <w:left w:val="nil"/>
              <w:bottom w:val="single" w:color="auto" w:sz="4" w:space="0"/>
              <w:right w:val="single" w:color="auto" w:sz="4" w:space="0"/>
            </w:tcBorders>
            <w:shd w:val="clear" w:color="000000" w:fill="B4C6E7"/>
            <w:noWrap/>
            <w:vAlign w:val="bottom"/>
          </w:tcPr>
          <w:p w:rsidRPr="00A334EE" w:rsidR="00A334EE" w:rsidP="00A334EE" w:rsidRDefault="00A334EE" w14:paraId="3CA6E15E" w14:textId="77777777">
            <w:pPr>
              <w:jc w:val="center"/>
              <w:rPr>
                <w:rFonts w:ascii="Arial" w:hAnsi="Arial" w:eastAsia="Times New Roman" w:cs="Arial"/>
                <w:bCs/>
                <w:color w:val="000000"/>
                <w:sz w:val="20"/>
                <w:szCs w:val="20"/>
              </w:rPr>
            </w:pPr>
          </w:p>
        </w:tc>
      </w:tr>
      <w:tr w:rsidRPr="00E62507" w:rsidR="00A334EE" w:rsidTr="00233714" w14:paraId="43CDFE8E" w14:textId="77777777">
        <w:trPr>
          <w:trHeight w:val="300"/>
        </w:trPr>
        <w:tc>
          <w:tcPr>
            <w:tcW w:w="2280" w:type="dxa"/>
            <w:tcBorders>
              <w:top w:val="nil"/>
              <w:left w:val="single" w:color="auto" w:sz="4" w:space="0"/>
              <w:bottom w:val="single" w:color="auto" w:sz="4" w:space="0"/>
              <w:right w:val="single" w:color="auto" w:sz="4" w:space="0"/>
            </w:tcBorders>
            <w:shd w:val="clear" w:color="000000" w:fill="B4C6E7"/>
            <w:noWrap/>
            <w:vAlign w:val="bottom"/>
            <w:hideMark/>
          </w:tcPr>
          <w:p w:rsidRPr="00A334EE" w:rsidR="00A334EE" w:rsidP="00A334EE" w:rsidRDefault="00A334EE" w14:paraId="25B0368D" w14:textId="21BA7AFB">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2192" w:type="dxa"/>
            <w:tcBorders>
              <w:top w:val="nil"/>
              <w:left w:val="nil"/>
              <w:bottom w:val="single" w:color="auto" w:sz="4" w:space="0"/>
              <w:right w:val="single" w:color="auto" w:sz="4" w:space="0"/>
            </w:tcBorders>
            <w:shd w:val="clear" w:color="000000" w:fill="B4C6E7"/>
            <w:noWrap/>
            <w:vAlign w:val="bottom"/>
            <w:hideMark/>
          </w:tcPr>
          <w:p w:rsidRPr="00A334EE" w:rsidR="00A334EE" w:rsidP="00A334EE" w:rsidRDefault="00A334EE" w14:paraId="742977A4" w14:textId="22A0955E">
            <w:pPr>
              <w:rPr>
                <w:rFonts w:ascii="Arial" w:hAnsi="Arial" w:eastAsia="Times New Roman" w:cs="Arial"/>
                <w:bCs/>
                <w:color w:val="000000"/>
                <w:sz w:val="20"/>
                <w:szCs w:val="20"/>
              </w:rPr>
            </w:pPr>
            <w:r w:rsidRPr="00A334EE">
              <w:rPr>
                <w:rFonts w:ascii="Arial" w:hAnsi="Arial" w:eastAsia="Times New Roman" w:cs="Arial"/>
                <w:bCs/>
                <w:color w:val="000000"/>
                <w:sz w:val="20"/>
                <w:szCs w:val="20"/>
              </w:rPr>
              <w:t>repeat1</w:t>
            </w:r>
          </w:p>
        </w:tc>
        <w:tc>
          <w:tcPr>
            <w:tcW w:w="4599" w:type="dxa"/>
            <w:tcBorders>
              <w:top w:val="nil"/>
              <w:left w:val="nil"/>
              <w:bottom w:val="single" w:color="auto" w:sz="4" w:space="0"/>
              <w:right w:val="single" w:color="auto" w:sz="4" w:space="0"/>
            </w:tcBorders>
            <w:shd w:val="clear" w:color="000000" w:fill="B4C6E7"/>
            <w:noWrap/>
            <w:vAlign w:val="bottom"/>
            <w:hideMark/>
          </w:tcPr>
          <w:p w:rsidRPr="00A334EE" w:rsidR="00A334EE" w:rsidP="00A334EE" w:rsidRDefault="00A334EE" w14:paraId="75DFC629" w14:textId="5C26F01B">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MoCA: Repeat Sentence</w:t>
            </w:r>
          </w:p>
        </w:tc>
        <w:tc>
          <w:tcPr>
            <w:tcW w:w="1606" w:type="dxa"/>
            <w:tcBorders>
              <w:top w:val="nil"/>
              <w:left w:val="nil"/>
              <w:bottom w:val="single" w:color="auto" w:sz="4" w:space="0"/>
              <w:right w:val="single" w:color="auto" w:sz="4" w:space="0"/>
            </w:tcBorders>
            <w:shd w:val="clear" w:color="000000" w:fill="B4C6E7"/>
            <w:noWrap/>
            <w:vAlign w:val="bottom"/>
          </w:tcPr>
          <w:p w:rsidRPr="00A334EE" w:rsidR="00A334EE" w:rsidP="00A334EE" w:rsidRDefault="00A334EE" w14:paraId="24C20F34" w14:textId="77777777">
            <w:pPr>
              <w:jc w:val="center"/>
              <w:rPr>
                <w:rFonts w:ascii="Arial" w:hAnsi="Arial" w:eastAsia="Times New Roman" w:cs="Arial"/>
                <w:bCs/>
                <w:color w:val="000000"/>
                <w:sz w:val="20"/>
                <w:szCs w:val="20"/>
              </w:rPr>
            </w:pPr>
          </w:p>
        </w:tc>
      </w:tr>
      <w:tr w:rsidRPr="00E62507" w:rsidR="00A334EE" w:rsidTr="00233714" w14:paraId="12777091" w14:textId="77777777">
        <w:trPr>
          <w:trHeight w:val="300"/>
        </w:trPr>
        <w:tc>
          <w:tcPr>
            <w:tcW w:w="2280" w:type="dxa"/>
            <w:tcBorders>
              <w:top w:val="nil"/>
              <w:left w:val="single" w:color="auto" w:sz="4" w:space="0"/>
              <w:bottom w:val="single" w:color="auto" w:sz="4" w:space="0"/>
              <w:right w:val="single" w:color="auto" w:sz="4" w:space="0"/>
            </w:tcBorders>
            <w:shd w:val="clear" w:color="000000" w:fill="B4C6E7"/>
            <w:noWrap/>
            <w:vAlign w:val="bottom"/>
            <w:hideMark/>
          </w:tcPr>
          <w:p w:rsidRPr="00A334EE" w:rsidR="00A334EE" w:rsidP="00A334EE" w:rsidRDefault="00A334EE" w14:paraId="50AB5E0F" w14:textId="20564172">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2192" w:type="dxa"/>
            <w:tcBorders>
              <w:top w:val="nil"/>
              <w:left w:val="nil"/>
              <w:bottom w:val="single" w:color="auto" w:sz="4" w:space="0"/>
              <w:right w:val="single" w:color="auto" w:sz="4" w:space="0"/>
            </w:tcBorders>
            <w:shd w:val="clear" w:color="000000" w:fill="B4C6E7"/>
            <w:noWrap/>
            <w:vAlign w:val="bottom"/>
            <w:hideMark/>
          </w:tcPr>
          <w:p w:rsidRPr="00A334EE" w:rsidR="00A334EE" w:rsidP="00A334EE" w:rsidRDefault="00A334EE" w14:paraId="5944426F" w14:textId="76435580">
            <w:pPr>
              <w:rPr>
                <w:rFonts w:ascii="Arial" w:hAnsi="Arial" w:eastAsia="Times New Roman" w:cs="Arial"/>
                <w:bCs/>
                <w:color w:val="000000"/>
                <w:sz w:val="20"/>
                <w:szCs w:val="20"/>
              </w:rPr>
            </w:pPr>
            <w:r w:rsidRPr="00A334EE">
              <w:rPr>
                <w:rFonts w:ascii="Arial" w:hAnsi="Arial" w:eastAsia="Times New Roman" w:cs="Arial"/>
                <w:bCs/>
                <w:color w:val="000000"/>
                <w:sz w:val="20"/>
                <w:szCs w:val="20"/>
              </w:rPr>
              <w:t>repeat2</w:t>
            </w:r>
          </w:p>
        </w:tc>
        <w:tc>
          <w:tcPr>
            <w:tcW w:w="4599" w:type="dxa"/>
            <w:tcBorders>
              <w:top w:val="nil"/>
              <w:left w:val="nil"/>
              <w:bottom w:val="single" w:color="auto" w:sz="4" w:space="0"/>
              <w:right w:val="single" w:color="auto" w:sz="4" w:space="0"/>
            </w:tcBorders>
            <w:shd w:val="clear" w:color="000000" w:fill="B4C6E7"/>
            <w:noWrap/>
            <w:vAlign w:val="bottom"/>
            <w:hideMark/>
          </w:tcPr>
          <w:p w:rsidRPr="00A334EE" w:rsidR="00A334EE" w:rsidP="00A334EE" w:rsidRDefault="00A334EE" w14:paraId="2AB58620" w14:textId="35460101">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MoCA: Repeat Sentence</w:t>
            </w:r>
          </w:p>
        </w:tc>
        <w:tc>
          <w:tcPr>
            <w:tcW w:w="1606" w:type="dxa"/>
            <w:tcBorders>
              <w:top w:val="nil"/>
              <w:left w:val="nil"/>
              <w:bottom w:val="single" w:color="auto" w:sz="4" w:space="0"/>
              <w:right w:val="single" w:color="auto" w:sz="4" w:space="0"/>
            </w:tcBorders>
            <w:shd w:val="clear" w:color="000000" w:fill="B4C6E7"/>
            <w:noWrap/>
            <w:vAlign w:val="bottom"/>
          </w:tcPr>
          <w:p w:rsidRPr="00A334EE" w:rsidR="00A334EE" w:rsidP="00A334EE" w:rsidRDefault="00A334EE" w14:paraId="10E73F63" w14:textId="77777777">
            <w:pPr>
              <w:jc w:val="center"/>
              <w:rPr>
                <w:rFonts w:ascii="Arial" w:hAnsi="Arial" w:eastAsia="Times New Roman" w:cs="Arial"/>
                <w:bCs/>
                <w:color w:val="000000"/>
                <w:sz w:val="20"/>
                <w:szCs w:val="20"/>
              </w:rPr>
            </w:pPr>
          </w:p>
        </w:tc>
      </w:tr>
      <w:tr w:rsidRPr="00E62507" w:rsidR="00A334EE" w:rsidTr="00233714" w14:paraId="1D54B579" w14:textId="77777777">
        <w:trPr>
          <w:trHeight w:val="300"/>
        </w:trPr>
        <w:tc>
          <w:tcPr>
            <w:tcW w:w="2280" w:type="dxa"/>
            <w:tcBorders>
              <w:top w:val="nil"/>
              <w:left w:val="single" w:color="auto" w:sz="4" w:space="0"/>
              <w:bottom w:val="single" w:color="auto" w:sz="4" w:space="0"/>
              <w:right w:val="single" w:color="auto" w:sz="4" w:space="0"/>
            </w:tcBorders>
            <w:shd w:val="clear" w:color="000000" w:fill="B4C6E7"/>
            <w:noWrap/>
            <w:vAlign w:val="center"/>
            <w:hideMark/>
          </w:tcPr>
          <w:p w:rsidRPr="00A334EE" w:rsidR="00A334EE" w:rsidP="00A334EE" w:rsidRDefault="00A334EE" w14:paraId="0B26159D" w14:textId="1A2EB75B">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2192" w:type="dxa"/>
            <w:tcBorders>
              <w:top w:val="nil"/>
              <w:left w:val="nil"/>
              <w:bottom w:val="single" w:color="auto" w:sz="4" w:space="0"/>
              <w:right w:val="single" w:color="auto" w:sz="4" w:space="0"/>
            </w:tcBorders>
            <w:shd w:val="clear" w:color="000000" w:fill="B4C6E7"/>
            <w:noWrap/>
            <w:vAlign w:val="center"/>
            <w:hideMark/>
          </w:tcPr>
          <w:p w:rsidRPr="00A334EE" w:rsidR="00A334EE" w:rsidP="00A334EE" w:rsidRDefault="00A334EE" w14:paraId="4F17DE95" w14:textId="733C0F8C">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ffluency</w:t>
            </w:r>
            <w:proofErr w:type="spellEnd"/>
          </w:p>
        </w:tc>
        <w:tc>
          <w:tcPr>
            <w:tcW w:w="4599" w:type="dxa"/>
            <w:tcBorders>
              <w:top w:val="nil"/>
              <w:left w:val="nil"/>
              <w:bottom w:val="single" w:color="auto" w:sz="4" w:space="0"/>
              <w:right w:val="single" w:color="auto" w:sz="4" w:space="0"/>
            </w:tcBorders>
            <w:shd w:val="clear" w:color="000000" w:fill="B4C6E7"/>
            <w:noWrap/>
            <w:vAlign w:val="center"/>
            <w:hideMark/>
          </w:tcPr>
          <w:p w:rsidRPr="00A334EE" w:rsidR="00A334EE" w:rsidP="00A334EE" w:rsidRDefault="00A334EE" w14:paraId="61C2DCF5" w14:textId="03BECF52">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MoCA: Letter Fluency—F (total number of correct words)</w:t>
            </w:r>
          </w:p>
        </w:tc>
        <w:tc>
          <w:tcPr>
            <w:tcW w:w="1606" w:type="dxa"/>
            <w:tcBorders>
              <w:top w:val="nil"/>
              <w:left w:val="nil"/>
              <w:bottom w:val="single" w:color="auto" w:sz="4" w:space="0"/>
              <w:right w:val="single" w:color="auto" w:sz="4" w:space="0"/>
            </w:tcBorders>
            <w:shd w:val="clear" w:color="000000" w:fill="B4C6E7"/>
            <w:noWrap/>
            <w:vAlign w:val="center"/>
          </w:tcPr>
          <w:p w:rsidRPr="00A334EE" w:rsidR="00A334EE" w:rsidP="00A334EE" w:rsidRDefault="00A334EE" w14:paraId="0BA39340" w14:textId="77777777">
            <w:pPr>
              <w:jc w:val="center"/>
              <w:rPr>
                <w:rFonts w:ascii="Arial" w:hAnsi="Arial" w:eastAsia="Times New Roman" w:cs="Arial"/>
                <w:bCs/>
                <w:color w:val="000000"/>
                <w:sz w:val="20"/>
                <w:szCs w:val="20"/>
              </w:rPr>
            </w:pPr>
          </w:p>
        </w:tc>
      </w:tr>
    </w:tbl>
    <w:p w:rsidR="00607ED7" w:rsidP="00607ED7" w:rsidRDefault="00607ED7" w14:paraId="471B36F6" w14:textId="77777777"/>
    <w:p w:rsidR="00607ED7" w:rsidP="00607ED7" w:rsidRDefault="00607ED7" w14:paraId="1144D28B" w14:textId="77777777"/>
    <w:p w:rsidRPr="00607ED7" w:rsidR="00233714" w:rsidP="22AD4474" w:rsidRDefault="00A334EE" w14:paraId="2A111873" w14:textId="103E60C5">
      <w:pPr>
        <w:pStyle w:val="Heading2"/>
        <w:numPr>
          <w:numId w:val="0"/>
        </w:numPr>
        <w:rPr>
          <w:rFonts w:ascii="Arial" w:hAnsi="Arial" w:eastAsia="ＭＳ 明朝" w:cs="Arial" w:eastAsiaTheme="minorEastAsia"/>
          <w:i w:val="0"/>
          <w:iCs w:val="0"/>
        </w:rPr>
      </w:pPr>
      <w:r w:rsidRPr="22AD4474" w:rsidR="00A334EE">
        <w:rPr>
          <w:rFonts w:ascii="Arial" w:hAnsi="Arial" w:cs="Arial"/>
          <w:i w:val="0"/>
          <w:iCs w:val="0"/>
          <w:caps w:val="1"/>
          <w:color w:val="auto"/>
        </w:rPr>
        <w:t>5</w:t>
      </w:r>
      <w:r w:rsidRPr="22AD4474" w:rsidR="00233714">
        <w:rPr>
          <w:rFonts w:ascii="Arial" w:hAnsi="Arial" w:cs="Arial"/>
          <w:i w:val="0"/>
          <w:iCs w:val="0"/>
          <w:caps w:val="1"/>
          <w:color w:val="auto"/>
        </w:rPr>
        <w:t xml:space="preserve">D. </w:t>
      </w:r>
      <w:r w:rsidRPr="22AD4474" w:rsidR="00A334EE">
        <w:rPr>
          <w:rFonts w:ascii="Arial" w:hAnsi="Arial" w:cs="Arial"/>
          <w:i w:val="0"/>
          <w:iCs w:val="0"/>
          <w:color w:val="auto"/>
        </w:rPr>
        <w:t xml:space="preserve">Co-calibration of </w:t>
      </w:r>
      <w:r w:rsidRPr="22AD4474" w:rsidR="00990FEF">
        <w:rPr>
          <w:rFonts w:ascii="Arial" w:hAnsi="Arial" w:cs="Arial"/>
          <w:i w:val="0"/>
          <w:iCs w:val="0"/>
          <w:color w:val="auto"/>
        </w:rPr>
        <w:t>v</w:t>
      </w:r>
      <w:r w:rsidRPr="22AD4474" w:rsidR="00A334EE">
        <w:rPr>
          <w:rFonts w:ascii="Arial" w:hAnsi="Arial" w:cs="Arial"/>
          <w:i w:val="0"/>
          <w:iCs w:val="0"/>
          <w:color w:val="auto"/>
        </w:rPr>
        <w:t xml:space="preserve">isuospatial </w:t>
      </w:r>
      <w:r w:rsidRPr="22AD4474" w:rsidR="00990FEF">
        <w:rPr>
          <w:rFonts w:ascii="Arial" w:hAnsi="Arial" w:cs="Arial"/>
          <w:i w:val="0"/>
          <w:iCs w:val="0"/>
          <w:color w:val="auto"/>
        </w:rPr>
        <w:t>f</w:t>
      </w:r>
      <w:r w:rsidRPr="22AD4474" w:rsidR="00A334EE">
        <w:rPr>
          <w:rFonts w:ascii="Arial" w:hAnsi="Arial" w:cs="Arial"/>
          <w:i w:val="0"/>
          <w:iCs w:val="0"/>
          <w:color w:val="auto"/>
        </w:rPr>
        <w:t xml:space="preserve">unctioning </w:t>
      </w:r>
    </w:p>
    <w:p w:rsidRPr="00A334EE" w:rsidR="00A334EE" w:rsidP="001D1EC6" w:rsidRDefault="00A334EE" w14:paraId="03E11073" w14:textId="5BC36F79">
      <w:pPr>
        <w:pStyle w:val="Study"/>
        <w:tabs>
          <w:tab w:val="clear" w:pos="360"/>
          <w:tab w:val="left" w:pos="720"/>
        </w:tabs>
        <w:spacing w:line="240" w:lineRule="auto"/>
        <w:ind w:left="216" w:hanging="216"/>
        <w:rPr>
          <w:b w:val="0"/>
          <w:bCs w:val="0"/>
          <w:sz w:val="24"/>
          <w:szCs w:val="24"/>
        </w:rPr>
      </w:pPr>
      <w:r w:rsidRPr="00A334EE">
        <w:rPr>
          <w:sz w:val="24"/>
          <w:szCs w:val="24"/>
        </w:rPr>
        <w:t>ACT</w:t>
      </w:r>
      <w:r w:rsidR="00322171">
        <w:rPr>
          <w:sz w:val="24"/>
          <w:szCs w:val="24"/>
        </w:rPr>
        <w:t>:</w:t>
      </w:r>
      <w:r w:rsidRPr="00A334EE">
        <w:rPr>
          <w:sz w:val="24"/>
          <w:szCs w:val="24"/>
        </w:rPr>
        <w:t xml:space="preserve"> </w:t>
      </w:r>
      <w:r w:rsidRPr="00A334EE">
        <w:rPr>
          <w:b w:val="0"/>
          <w:bCs w:val="0"/>
          <w:sz w:val="24"/>
          <w:szCs w:val="24"/>
        </w:rPr>
        <w:t>Final model was a single factor model with CFI = 1</w:t>
      </w:r>
      <w:r w:rsidRPr="00A334EE">
        <w:rPr>
          <w:rFonts w:eastAsia="Times New Roman"/>
          <w:b w:val="0"/>
          <w:bCs w:val="0"/>
          <w:sz w:val="24"/>
          <w:szCs w:val="24"/>
        </w:rPr>
        <w:t>.</w:t>
      </w:r>
      <w:r w:rsidRPr="00A334EE">
        <w:rPr>
          <w:b w:val="0"/>
          <w:bCs w:val="0"/>
          <w:sz w:val="24"/>
          <w:szCs w:val="24"/>
        </w:rPr>
        <w:t>000, TLI = 1</w:t>
      </w:r>
      <w:r w:rsidRPr="00A334EE">
        <w:rPr>
          <w:rFonts w:eastAsia="Times New Roman"/>
          <w:b w:val="0"/>
          <w:bCs w:val="0"/>
          <w:sz w:val="24"/>
          <w:szCs w:val="24"/>
        </w:rPr>
        <w:t>.</w:t>
      </w:r>
      <w:r w:rsidRPr="00A334EE">
        <w:rPr>
          <w:b w:val="0"/>
          <w:bCs w:val="0"/>
          <w:sz w:val="24"/>
          <w:szCs w:val="24"/>
        </w:rPr>
        <w:t>000, and RMSEA = 0</w:t>
      </w:r>
      <w:r w:rsidRPr="00A334EE">
        <w:rPr>
          <w:rFonts w:eastAsia="Times New Roman"/>
          <w:b w:val="0"/>
          <w:bCs w:val="0"/>
          <w:sz w:val="24"/>
          <w:szCs w:val="24"/>
        </w:rPr>
        <w:t>.</w:t>
      </w:r>
      <w:r w:rsidRPr="00A334EE">
        <w:rPr>
          <w:b w:val="0"/>
          <w:bCs w:val="0"/>
          <w:sz w:val="24"/>
          <w:szCs w:val="24"/>
        </w:rPr>
        <w:t>000. The following items were included in the CFA analysis:</w:t>
      </w:r>
    </w:p>
    <w:p w:rsidR="00A334EE" w:rsidP="001D1EC6" w:rsidRDefault="00A334EE" w14:paraId="6C40AB78" w14:textId="116F9758">
      <w:pPr>
        <w:pStyle w:val="SupTableHead"/>
        <w:spacing w:line="240" w:lineRule="auto"/>
      </w:pPr>
      <w:r>
        <w:t xml:space="preserve"> Table 13. Items and secondary structure for visuospatial functioning for the ACT study</w:t>
      </w:r>
    </w:p>
    <w:tbl>
      <w:tblPr>
        <w:tblW w:w="9615" w:type="dxa"/>
        <w:tblInd w:w="113" w:type="dxa"/>
        <w:tblLook w:val="04A0" w:firstRow="1" w:lastRow="0" w:firstColumn="1" w:lastColumn="0" w:noHBand="0" w:noVBand="1"/>
      </w:tblPr>
      <w:tblGrid>
        <w:gridCol w:w="1322"/>
        <w:gridCol w:w="1257"/>
        <w:gridCol w:w="5596"/>
        <w:gridCol w:w="1440"/>
      </w:tblGrid>
      <w:tr w:rsidRPr="00E62507" w:rsidR="00233714" w:rsidTr="00A334EE" w14:paraId="2D58A3D7" w14:textId="77777777">
        <w:trPr>
          <w:trHeight w:val="300"/>
        </w:trPr>
        <w:tc>
          <w:tcPr>
            <w:tcW w:w="1322" w:type="dxa"/>
            <w:tcBorders>
              <w:top w:val="single" w:color="auto" w:sz="4" w:space="0"/>
              <w:left w:val="single" w:color="auto" w:sz="4" w:space="0"/>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61AE2798"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Study</w:t>
            </w:r>
          </w:p>
        </w:tc>
        <w:tc>
          <w:tcPr>
            <w:tcW w:w="1257"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7131EB13"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Variable</w:t>
            </w:r>
          </w:p>
        </w:tc>
        <w:tc>
          <w:tcPr>
            <w:tcW w:w="5596"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23143795"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Description</w:t>
            </w:r>
          </w:p>
        </w:tc>
        <w:tc>
          <w:tcPr>
            <w:tcW w:w="1440" w:type="dxa"/>
            <w:tcBorders>
              <w:top w:val="single" w:color="auto" w:sz="4" w:space="0"/>
              <w:left w:val="nil"/>
              <w:bottom w:val="single" w:color="auto" w:sz="4" w:space="0"/>
              <w:right w:val="single" w:color="auto" w:sz="4" w:space="0"/>
            </w:tcBorders>
            <w:shd w:val="clear" w:color="auto" w:fill="595959" w:themeFill="text1" w:themeFillTint="A6"/>
            <w:noWrap/>
            <w:vAlign w:val="center"/>
          </w:tcPr>
          <w:p w:rsidRPr="00E62507" w:rsidR="00233714" w:rsidP="00233714" w:rsidRDefault="00233714" w14:paraId="59A51662"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Secondary Structure</w:t>
            </w:r>
          </w:p>
        </w:tc>
      </w:tr>
      <w:tr w:rsidRPr="00E62507" w:rsidR="00A334EE" w:rsidTr="00A334EE" w14:paraId="4AFB6229" w14:textId="77777777">
        <w:trPr>
          <w:trHeight w:val="300"/>
        </w:trPr>
        <w:tc>
          <w:tcPr>
            <w:tcW w:w="1322" w:type="dxa"/>
            <w:tcBorders>
              <w:top w:val="nil"/>
              <w:left w:val="single" w:color="auto" w:sz="4" w:space="0"/>
              <w:bottom w:val="single" w:color="auto" w:sz="4" w:space="0"/>
              <w:right w:val="single" w:color="auto" w:sz="4" w:space="0"/>
            </w:tcBorders>
            <w:shd w:val="clear" w:color="000000" w:fill="C6E0B4"/>
            <w:noWrap/>
            <w:vAlign w:val="center"/>
            <w:hideMark/>
          </w:tcPr>
          <w:p w:rsidRPr="00E62507" w:rsidR="00A334EE" w:rsidP="00A334EE" w:rsidRDefault="00A334EE" w14:paraId="3C923AB5" w14:textId="37D4F1F8">
            <w:pPr>
              <w:jc w:val="center"/>
              <w:rPr>
                <w:rFonts w:ascii="Arial" w:hAnsi="Arial" w:eastAsia="Times New Roman" w:cs="Arial"/>
                <w:bCs/>
                <w:color w:val="000000"/>
                <w:sz w:val="20"/>
                <w:szCs w:val="20"/>
              </w:rPr>
            </w:pPr>
            <w:r>
              <w:rPr>
                <w:rFonts w:ascii="Arial" w:hAnsi="Arial" w:eastAsia="Times New Roman" w:cs="Arial"/>
                <w:bCs/>
                <w:color w:val="000000"/>
                <w:szCs w:val="20"/>
              </w:rPr>
              <w:t>ACT</w:t>
            </w:r>
          </w:p>
        </w:tc>
        <w:tc>
          <w:tcPr>
            <w:tcW w:w="1257" w:type="dxa"/>
            <w:tcBorders>
              <w:top w:val="nil"/>
              <w:left w:val="nil"/>
              <w:bottom w:val="single" w:color="auto" w:sz="4" w:space="0"/>
              <w:right w:val="single" w:color="auto" w:sz="4" w:space="0"/>
            </w:tcBorders>
            <w:shd w:val="clear" w:color="000000" w:fill="C6E0B4"/>
            <w:noWrap/>
            <w:vAlign w:val="center"/>
            <w:hideMark/>
          </w:tcPr>
          <w:p w:rsidRPr="00E62507" w:rsidR="00A334EE" w:rsidP="00A334EE" w:rsidRDefault="00A334EE" w14:paraId="50E31628" w14:textId="42BE2013">
            <w:pPr>
              <w:rPr>
                <w:rFonts w:ascii="Arial" w:hAnsi="Arial" w:eastAsia="Times New Roman" w:cs="Arial"/>
                <w:bCs/>
                <w:color w:val="000000"/>
                <w:sz w:val="20"/>
                <w:szCs w:val="20"/>
              </w:rPr>
            </w:pPr>
            <w:proofErr w:type="spellStart"/>
            <w:r>
              <w:rPr>
                <w:rFonts w:ascii="Arial" w:hAnsi="Arial" w:eastAsia="Times New Roman" w:cs="Arial"/>
                <w:bCs/>
                <w:color w:val="000000"/>
                <w:szCs w:val="20"/>
              </w:rPr>
              <w:t>mat_cons</w:t>
            </w:r>
            <w:proofErr w:type="spellEnd"/>
          </w:p>
        </w:tc>
        <w:tc>
          <w:tcPr>
            <w:tcW w:w="5596" w:type="dxa"/>
            <w:tcBorders>
              <w:top w:val="nil"/>
              <w:left w:val="nil"/>
              <w:bottom w:val="single" w:color="auto" w:sz="4" w:space="0"/>
              <w:right w:val="single" w:color="auto" w:sz="4" w:space="0"/>
            </w:tcBorders>
            <w:shd w:val="clear" w:color="000000" w:fill="C6E0B4"/>
            <w:noWrap/>
            <w:vAlign w:val="center"/>
            <w:hideMark/>
          </w:tcPr>
          <w:p w:rsidRPr="00E62507" w:rsidR="00A334EE" w:rsidP="00A334EE" w:rsidRDefault="00A334EE" w14:paraId="32D5E5A8" w14:textId="6ABCC2D9">
            <w:pPr>
              <w:rPr>
                <w:rFonts w:ascii="Arial" w:hAnsi="Arial" w:eastAsia="Times New Roman" w:cs="Arial"/>
                <w:bCs/>
                <w:color w:val="000000"/>
                <w:sz w:val="20"/>
                <w:szCs w:val="20"/>
              </w:rPr>
            </w:pPr>
            <w:r>
              <w:rPr>
                <w:rFonts w:ascii="Arial" w:hAnsi="Arial" w:eastAsia="Times New Roman" w:cs="Arial"/>
                <w:bCs/>
                <w:color w:val="000000"/>
                <w:szCs w:val="20"/>
              </w:rPr>
              <w:t>DRS: Mattis Dementia Rating Scale—constructional praxis score</w:t>
            </w:r>
          </w:p>
        </w:tc>
        <w:tc>
          <w:tcPr>
            <w:tcW w:w="1440" w:type="dxa"/>
            <w:tcBorders>
              <w:top w:val="nil"/>
              <w:left w:val="nil"/>
              <w:bottom w:val="single" w:color="auto" w:sz="4" w:space="0"/>
              <w:right w:val="single" w:color="auto" w:sz="4" w:space="0"/>
            </w:tcBorders>
            <w:shd w:val="clear" w:color="000000" w:fill="C6E0B4"/>
            <w:noWrap/>
            <w:vAlign w:val="bottom"/>
          </w:tcPr>
          <w:p w:rsidRPr="00E62507" w:rsidR="00A334EE" w:rsidP="00A334EE" w:rsidRDefault="00A334EE" w14:paraId="52D831CD" w14:textId="77777777">
            <w:pPr>
              <w:jc w:val="center"/>
              <w:rPr>
                <w:rFonts w:ascii="Arial" w:hAnsi="Arial" w:eastAsia="Times New Roman" w:cs="Arial"/>
                <w:bCs/>
                <w:color w:val="000000"/>
                <w:sz w:val="20"/>
                <w:szCs w:val="20"/>
              </w:rPr>
            </w:pPr>
          </w:p>
        </w:tc>
      </w:tr>
      <w:tr w:rsidRPr="00E62507" w:rsidR="00A334EE" w:rsidTr="00A334EE" w14:paraId="399FE096" w14:textId="77777777">
        <w:trPr>
          <w:trHeight w:val="300"/>
        </w:trPr>
        <w:tc>
          <w:tcPr>
            <w:tcW w:w="1322" w:type="dxa"/>
            <w:tcBorders>
              <w:top w:val="nil"/>
              <w:left w:val="single" w:color="auto" w:sz="4" w:space="0"/>
              <w:bottom w:val="single" w:color="auto" w:sz="4" w:space="0"/>
              <w:right w:val="single" w:color="auto" w:sz="4" w:space="0"/>
            </w:tcBorders>
            <w:shd w:val="clear" w:color="000000" w:fill="C6E0B4"/>
            <w:noWrap/>
            <w:vAlign w:val="bottom"/>
            <w:hideMark/>
          </w:tcPr>
          <w:p w:rsidRPr="00E62507" w:rsidR="00A334EE" w:rsidP="00A334EE" w:rsidRDefault="00A334EE" w14:paraId="28F18CD2" w14:textId="1EF5854C">
            <w:pPr>
              <w:jc w:val="center"/>
              <w:rPr>
                <w:rFonts w:ascii="Arial" w:hAnsi="Arial" w:eastAsia="Times New Roman" w:cs="Arial"/>
                <w:bCs/>
                <w:color w:val="000000"/>
                <w:sz w:val="20"/>
                <w:szCs w:val="20"/>
              </w:rPr>
            </w:pPr>
            <w:r>
              <w:rPr>
                <w:rFonts w:ascii="Arial" w:hAnsi="Arial" w:eastAsia="Times New Roman" w:cs="Arial"/>
                <w:bCs/>
                <w:color w:val="000000"/>
                <w:szCs w:val="20"/>
              </w:rPr>
              <w:t>ACT</w:t>
            </w:r>
          </w:p>
        </w:tc>
        <w:tc>
          <w:tcPr>
            <w:tcW w:w="1257" w:type="dxa"/>
            <w:tcBorders>
              <w:top w:val="nil"/>
              <w:left w:val="nil"/>
              <w:bottom w:val="single" w:color="auto" w:sz="4" w:space="0"/>
              <w:right w:val="single" w:color="auto" w:sz="4" w:space="0"/>
            </w:tcBorders>
            <w:shd w:val="clear" w:color="000000" w:fill="C6E0B4"/>
            <w:noWrap/>
            <w:vAlign w:val="bottom"/>
            <w:hideMark/>
          </w:tcPr>
          <w:p w:rsidRPr="00E62507" w:rsidR="00A334EE" w:rsidP="00A334EE" w:rsidRDefault="00A334EE" w14:paraId="55B42A88" w14:textId="52FD27FE">
            <w:pPr>
              <w:rPr>
                <w:rFonts w:ascii="Arial" w:hAnsi="Arial" w:eastAsia="Times New Roman" w:cs="Arial"/>
                <w:bCs/>
                <w:color w:val="000000"/>
                <w:sz w:val="20"/>
                <w:szCs w:val="20"/>
              </w:rPr>
            </w:pPr>
            <w:proofErr w:type="spellStart"/>
            <w:r>
              <w:rPr>
                <w:rFonts w:ascii="Arial" w:hAnsi="Arial" w:eastAsia="Times New Roman" w:cs="Arial"/>
                <w:bCs/>
                <w:color w:val="000000"/>
                <w:szCs w:val="20"/>
              </w:rPr>
              <w:t>cp_in_ci</w:t>
            </w:r>
            <w:proofErr w:type="spellEnd"/>
          </w:p>
        </w:tc>
        <w:tc>
          <w:tcPr>
            <w:tcW w:w="5596" w:type="dxa"/>
            <w:tcBorders>
              <w:top w:val="nil"/>
              <w:left w:val="nil"/>
              <w:bottom w:val="single" w:color="auto" w:sz="4" w:space="0"/>
              <w:right w:val="single" w:color="auto" w:sz="4" w:space="0"/>
            </w:tcBorders>
            <w:shd w:val="clear" w:color="000000" w:fill="C6E0B4"/>
            <w:noWrap/>
            <w:vAlign w:val="bottom"/>
            <w:hideMark/>
          </w:tcPr>
          <w:p w:rsidRPr="00E62507" w:rsidR="00A334EE" w:rsidP="00A334EE" w:rsidRDefault="00A334EE" w14:paraId="7BD07FDD" w14:textId="3267D062">
            <w:pPr>
              <w:rPr>
                <w:rFonts w:ascii="Arial" w:hAnsi="Arial" w:eastAsia="Times New Roman" w:cs="Arial"/>
                <w:bCs/>
                <w:color w:val="000000"/>
                <w:sz w:val="20"/>
                <w:szCs w:val="20"/>
              </w:rPr>
            </w:pPr>
            <w:r>
              <w:rPr>
                <w:rFonts w:ascii="Arial" w:hAnsi="Arial" w:eastAsia="Times New Roman" w:cs="Arial"/>
                <w:bCs/>
                <w:color w:val="000000"/>
                <w:szCs w:val="20"/>
              </w:rPr>
              <w:t>CERAD: Constructional Praxis—circle</w:t>
            </w:r>
          </w:p>
        </w:tc>
        <w:tc>
          <w:tcPr>
            <w:tcW w:w="1440" w:type="dxa"/>
            <w:tcBorders>
              <w:top w:val="nil"/>
              <w:left w:val="nil"/>
              <w:bottom w:val="single" w:color="auto" w:sz="4" w:space="0"/>
              <w:right w:val="single" w:color="auto" w:sz="4" w:space="0"/>
            </w:tcBorders>
            <w:shd w:val="clear" w:color="000000" w:fill="C6E0B4"/>
            <w:noWrap/>
            <w:vAlign w:val="bottom"/>
          </w:tcPr>
          <w:p w:rsidRPr="00E62507" w:rsidR="00A334EE" w:rsidP="00A334EE" w:rsidRDefault="00A334EE" w14:paraId="08C64709" w14:textId="77777777">
            <w:pPr>
              <w:jc w:val="center"/>
              <w:rPr>
                <w:rFonts w:ascii="Arial" w:hAnsi="Arial" w:eastAsia="Times New Roman" w:cs="Arial"/>
                <w:bCs/>
                <w:color w:val="000000"/>
                <w:sz w:val="20"/>
                <w:szCs w:val="20"/>
              </w:rPr>
            </w:pPr>
          </w:p>
        </w:tc>
      </w:tr>
      <w:tr w:rsidRPr="00E62507" w:rsidR="00A334EE" w:rsidTr="00A334EE" w14:paraId="1ABBCBCB" w14:textId="77777777">
        <w:trPr>
          <w:trHeight w:val="300"/>
        </w:trPr>
        <w:tc>
          <w:tcPr>
            <w:tcW w:w="1322" w:type="dxa"/>
            <w:tcBorders>
              <w:top w:val="nil"/>
              <w:left w:val="single" w:color="auto" w:sz="4" w:space="0"/>
              <w:bottom w:val="single" w:color="auto" w:sz="4" w:space="0"/>
              <w:right w:val="single" w:color="auto" w:sz="4" w:space="0"/>
            </w:tcBorders>
            <w:shd w:val="clear" w:color="000000" w:fill="C6E0B4"/>
            <w:noWrap/>
            <w:vAlign w:val="bottom"/>
            <w:hideMark/>
          </w:tcPr>
          <w:p w:rsidRPr="00E62507" w:rsidR="00A334EE" w:rsidP="00A334EE" w:rsidRDefault="00A334EE" w14:paraId="4577BCCC" w14:textId="6E6AC50E">
            <w:pPr>
              <w:jc w:val="center"/>
              <w:rPr>
                <w:rFonts w:ascii="Arial" w:hAnsi="Arial" w:eastAsia="Times New Roman" w:cs="Arial"/>
                <w:bCs/>
                <w:color w:val="000000"/>
                <w:sz w:val="20"/>
                <w:szCs w:val="20"/>
              </w:rPr>
            </w:pPr>
            <w:r>
              <w:rPr>
                <w:rFonts w:ascii="Arial" w:hAnsi="Arial" w:eastAsia="Times New Roman" w:cs="Arial"/>
                <w:bCs/>
                <w:color w:val="000000"/>
                <w:szCs w:val="20"/>
              </w:rPr>
              <w:t>ACT</w:t>
            </w:r>
          </w:p>
        </w:tc>
        <w:tc>
          <w:tcPr>
            <w:tcW w:w="1257" w:type="dxa"/>
            <w:tcBorders>
              <w:top w:val="nil"/>
              <w:left w:val="nil"/>
              <w:bottom w:val="single" w:color="auto" w:sz="4" w:space="0"/>
              <w:right w:val="single" w:color="auto" w:sz="4" w:space="0"/>
            </w:tcBorders>
            <w:shd w:val="clear" w:color="000000" w:fill="C6E0B4"/>
            <w:noWrap/>
            <w:vAlign w:val="bottom"/>
            <w:hideMark/>
          </w:tcPr>
          <w:p w:rsidRPr="00E62507" w:rsidR="00A334EE" w:rsidP="00A334EE" w:rsidRDefault="00A334EE" w14:paraId="1D92C3F0" w14:textId="299058AC">
            <w:pPr>
              <w:rPr>
                <w:rFonts w:ascii="Arial" w:hAnsi="Arial" w:eastAsia="Times New Roman" w:cs="Arial"/>
                <w:bCs/>
                <w:color w:val="000000"/>
                <w:sz w:val="20"/>
                <w:szCs w:val="20"/>
              </w:rPr>
            </w:pPr>
            <w:proofErr w:type="spellStart"/>
            <w:r>
              <w:rPr>
                <w:rFonts w:ascii="Arial" w:hAnsi="Arial" w:eastAsia="Times New Roman" w:cs="Arial"/>
                <w:bCs/>
                <w:color w:val="000000"/>
                <w:szCs w:val="20"/>
              </w:rPr>
              <w:t>cp_in_di</w:t>
            </w:r>
            <w:proofErr w:type="spellEnd"/>
          </w:p>
        </w:tc>
        <w:tc>
          <w:tcPr>
            <w:tcW w:w="5596" w:type="dxa"/>
            <w:tcBorders>
              <w:top w:val="nil"/>
              <w:left w:val="nil"/>
              <w:bottom w:val="single" w:color="auto" w:sz="4" w:space="0"/>
              <w:right w:val="single" w:color="auto" w:sz="4" w:space="0"/>
            </w:tcBorders>
            <w:shd w:val="clear" w:color="000000" w:fill="C6E0B4"/>
            <w:noWrap/>
            <w:vAlign w:val="bottom"/>
            <w:hideMark/>
          </w:tcPr>
          <w:p w:rsidRPr="00E62507" w:rsidR="00A334EE" w:rsidP="00A334EE" w:rsidRDefault="00A334EE" w14:paraId="2273A242" w14:textId="0BCD40C1">
            <w:pPr>
              <w:rPr>
                <w:rFonts w:ascii="Arial" w:hAnsi="Arial" w:eastAsia="Times New Roman" w:cs="Arial"/>
                <w:bCs/>
                <w:color w:val="000000"/>
                <w:sz w:val="20"/>
                <w:szCs w:val="20"/>
              </w:rPr>
            </w:pPr>
            <w:r>
              <w:rPr>
                <w:rFonts w:ascii="Arial" w:hAnsi="Arial" w:eastAsia="Times New Roman" w:cs="Arial"/>
                <w:bCs/>
                <w:color w:val="000000"/>
                <w:szCs w:val="20"/>
              </w:rPr>
              <w:t>CERAD: Constructional Praxis—diamond</w:t>
            </w:r>
          </w:p>
        </w:tc>
        <w:tc>
          <w:tcPr>
            <w:tcW w:w="1440" w:type="dxa"/>
            <w:tcBorders>
              <w:top w:val="nil"/>
              <w:left w:val="nil"/>
              <w:bottom w:val="single" w:color="auto" w:sz="4" w:space="0"/>
              <w:right w:val="single" w:color="auto" w:sz="4" w:space="0"/>
            </w:tcBorders>
            <w:shd w:val="clear" w:color="000000" w:fill="C6E0B4"/>
            <w:noWrap/>
            <w:vAlign w:val="bottom"/>
          </w:tcPr>
          <w:p w:rsidRPr="00E62507" w:rsidR="00A334EE" w:rsidP="00A334EE" w:rsidRDefault="00A334EE" w14:paraId="4924902C" w14:textId="77777777">
            <w:pPr>
              <w:jc w:val="center"/>
              <w:rPr>
                <w:rFonts w:ascii="Arial" w:hAnsi="Arial" w:eastAsia="Times New Roman" w:cs="Arial"/>
                <w:bCs/>
                <w:color w:val="000000"/>
                <w:sz w:val="20"/>
                <w:szCs w:val="20"/>
              </w:rPr>
            </w:pPr>
          </w:p>
        </w:tc>
      </w:tr>
      <w:tr w:rsidRPr="00E62507" w:rsidR="00A334EE" w:rsidTr="00A334EE" w14:paraId="6D12FBC5" w14:textId="77777777">
        <w:trPr>
          <w:trHeight w:val="300"/>
        </w:trPr>
        <w:tc>
          <w:tcPr>
            <w:tcW w:w="1322" w:type="dxa"/>
            <w:tcBorders>
              <w:top w:val="nil"/>
              <w:left w:val="single" w:color="auto" w:sz="4" w:space="0"/>
              <w:bottom w:val="single" w:color="auto" w:sz="4" w:space="0"/>
              <w:right w:val="single" w:color="auto" w:sz="4" w:space="0"/>
            </w:tcBorders>
            <w:shd w:val="clear" w:color="000000" w:fill="C6E0B4"/>
            <w:noWrap/>
            <w:vAlign w:val="bottom"/>
            <w:hideMark/>
          </w:tcPr>
          <w:p w:rsidRPr="00E62507" w:rsidR="00A334EE" w:rsidP="00A334EE" w:rsidRDefault="00A334EE" w14:paraId="3185DC20" w14:textId="351DC031">
            <w:pPr>
              <w:jc w:val="center"/>
              <w:rPr>
                <w:rFonts w:ascii="Arial" w:hAnsi="Arial" w:eastAsia="Times New Roman" w:cs="Arial"/>
                <w:bCs/>
                <w:color w:val="000000"/>
                <w:sz w:val="20"/>
                <w:szCs w:val="20"/>
              </w:rPr>
            </w:pPr>
            <w:r>
              <w:rPr>
                <w:rFonts w:ascii="Arial" w:hAnsi="Arial" w:eastAsia="Times New Roman" w:cs="Arial"/>
                <w:bCs/>
                <w:color w:val="000000"/>
                <w:szCs w:val="20"/>
              </w:rPr>
              <w:t>ACT</w:t>
            </w:r>
          </w:p>
        </w:tc>
        <w:tc>
          <w:tcPr>
            <w:tcW w:w="1257" w:type="dxa"/>
            <w:tcBorders>
              <w:top w:val="nil"/>
              <w:left w:val="nil"/>
              <w:bottom w:val="single" w:color="auto" w:sz="4" w:space="0"/>
              <w:right w:val="single" w:color="auto" w:sz="4" w:space="0"/>
            </w:tcBorders>
            <w:shd w:val="clear" w:color="000000" w:fill="C6E0B4"/>
            <w:noWrap/>
            <w:vAlign w:val="bottom"/>
            <w:hideMark/>
          </w:tcPr>
          <w:p w:rsidRPr="00E62507" w:rsidR="00A334EE" w:rsidP="00A334EE" w:rsidRDefault="00A334EE" w14:paraId="775A85FF" w14:textId="57A14301">
            <w:pPr>
              <w:rPr>
                <w:rFonts w:ascii="Arial" w:hAnsi="Arial" w:eastAsia="Times New Roman" w:cs="Arial"/>
                <w:bCs/>
                <w:color w:val="000000"/>
                <w:sz w:val="20"/>
                <w:szCs w:val="20"/>
              </w:rPr>
            </w:pPr>
            <w:proofErr w:type="spellStart"/>
            <w:r>
              <w:rPr>
                <w:rFonts w:ascii="Arial" w:hAnsi="Arial" w:eastAsia="Times New Roman" w:cs="Arial"/>
                <w:bCs/>
                <w:color w:val="000000"/>
                <w:szCs w:val="20"/>
              </w:rPr>
              <w:t>cp_in_re</w:t>
            </w:r>
            <w:proofErr w:type="spellEnd"/>
          </w:p>
        </w:tc>
        <w:tc>
          <w:tcPr>
            <w:tcW w:w="5596" w:type="dxa"/>
            <w:tcBorders>
              <w:top w:val="nil"/>
              <w:left w:val="nil"/>
              <w:bottom w:val="single" w:color="auto" w:sz="4" w:space="0"/>
              <w:right w:val="single" w:color="auto" w:sz="4" w:space="0"/>
            </w:tcBorders>
            <w:shd w:val="clear" w:color="000000" w:fill="C6E0B4"/>
            <w:noWrap/>
            <w:vAlign w:val="bottom"/>
            <w:hideMark/>
          </w:tcPr>
          <w:p w:rsidRPr="00E62507" w:rsidR="00A334EE" w:rsidP="00A334EE" w:rsidRDefault="00A334EE" w14:paraId="66D387B0" w14:textId="38ADF75C">
            <w:pPr>
              <w:rPr>
                <w:rFonts w:ascii="Arial" w:hAnsi="Arial" w:eastAsia="Times New Roman" w:cs="Arial"/>
                <w:bCs/>
                <w:color w:val="000000"/>
                <w:sz w:val="20"/>
                <w:szCs w:val="20"/>
              </w:rPr>
            </w:pPr>
            <w:r>
              <w:rPr>
                <w:rFonts w:ascii="Arial" w:hAnsi="Arial" w:eastAsia="Times New Roman" w:cs="Arial"/>
                <w:bCs/>
                <w:color w:val="000000"/>
                <w:szCs w:val="20"/>
              </w:rPr>
              <w:t>CERAD: Constructional Praxis—rectangles</w:t>
            </w:r>
          </w:p>
        </w:tc>
        <w:tc>
          <w:tcPr>
            <w:tcW w:w="1440" w:type="dxa"/>
            <w:tcBorders>
              <w:top w:val="nil"/>
              <w:left w:val="nil"/>
              <w:bottom w:val="single" w:color="auto" w:sz="4" w:space="0"/>
              <w:right w:val="single" w:color="auto" w:sz="4" w:space="0"/>
            </w:tcBorders>
            <w:shd w:val="clear" w:color="000000" w:fill="C6E0B4"/>
            <w:noWrap/>
            <w:vAlign w:val="bottom"/>
          </w:tcPr>
          <w:p w:rsidRPr="00E62507" w:rsidR="00A334EE" w:rsidP="00A334EE" w:rsidRDefault="00A334EE" w14:paraId="5C09551C" w14:textId="77777777">
            <w:pPr>
              <w:jc w:val="center"/>
              <w:rPr>
                <w:rFonts w:ascii="Arial" w:hAnsi="Arial" w:eastAsia="Times New Roman" w:cs="Arial"/>
                <w:bCs/>
                <w:color w:val="000000"/>
                <w:sz w:val="20"/>
                <w:szCs w:val="20"/>
              </w:rPr>
            </w:pPr>
          </w:p>
        </w:tc>
      </w:tr>
      <w:tr w:rsidRPr="00E62507" w:rsidR="00A334EE" w:rsidTr="00A334EE" w14:paraId="52F7618E" w14:textId="77777777">
        <w:trPr>
          <w:trHeight w:val="300"/>
        </w:trPr>
        <w:tc>
          <w:tcPr>
            <w:tcW w:w="1322" w:type="dxa"/>
            <w:tcBorders>
              <w:top w:val="nil"/>
              <w:left w:val="single" w:color="auto" w:sz="4" w:space="0"/>
              <w:bottom w:val="single" w:color="auto" w:sz="4" w:space="0"/>
              <w:right w:val="single" w:color="auto" w:sz="4" w:space="0"/>
            </w:tcBorders>
            <w:shd w:val="clear" w:color="000000" w:fill="C6E0B4"/>
            <w:noWrap/>
            <w:vAlign w:val="bottom"/>
            <w:hideMark/>
          </w:tcPr>
          <w:p w:rsidRPr="00E62507" w:rsidR="00A334EE" w:rsidP="00A334EE" w:rsidRDefault="00A334EE" w14:paraId="0C51A44A" w14:textId="2249921B">
            <w:pPr>
              <w:jc w:val="center"/>
              <w:rPr>
                <w:rFonts w:ascii="Arial" w:hAnsi="Arial" w:eastAsia="Times New Roman" w:cs="Arial"/>
                <w:bCs/>
                <w:color w:val="000000"/>
                <w:sz w:val="20"/>
                <w:szCs w:val="20"/>
              </w:rPr>
            </w:pPr>
            <w:r>
              <w:rPr>
                <w:rFonts w:ascii="Arial" w:hAnsi="Arial" w:eastAsia="Times New Roman" w:cs="Arial"/>
                <w:bCs/>
                <w:color w:val="000000"/>
                <w:szCs w:val="20"/>
              </w:rPr>
              <w:t>ACT</w:t>
            </w:r>
          </w:p>
        </w:tc>
        <w:tc>
          <w:tcPr>
            <w:tcW w:w="1257" w:type="dxa"/>
            <w:tcBorders>
              <w:top w:val="nil"/>
              <w:left w:val="nil"/>
              <w:bottom w:val="single" w:color="auto" w:sz="4" w:space="0"/>
              <w:right w:val="single" w:color="auto" w:sz="4" w:space="0"/>
            </w:tcBorders>
            <w:shd w:val="clear" w:color="000000" w:fill="C6E0B4"/>
            <w:noWrap/>
            <w:vAlign w:val="bottom"/>
            <w:hideMark/>
          </w:tcPr>
          <w:p w:rsidRPr="00E62507" w:rsidR="00A334EE" w:rsidP="00A334EE" w:rsidRDefault="00A334EE" w14:paraId="331857C4" w14:textId="1B89F3DA">
            <w:pPr>
              <w:rPr>
                <w:rFonts w:ascii="Arial" w:hAnsi="Arial" w:eastAsia="Times New Roman" w:cs="Arial"/>
                <w:bCs/>
                <w:color w:val="000000"/>
                <w:sz w:val="20"/>
                <w:szCs w:val="20"/>
              </w:rPr>
            </w:pPr>
            <w:proofErr w:type="spellStart"/>
            <w:r>
              <w:rPr>
                <w:rFonts w:ascii="Arial" w:hAnsi="Arial" w:eastAsia="Times New Roman" w:cs="Arial"/>
                <w:bCs/>
                <w:color w:val="000000"/>
                <w:szCs w:val="20"/>
              </w:rPr>
              <w:t>cp_in_cu</w:t>
            </w:r>
            <w:proofErr w:type="spellEnd"/>
          </w:p>
        </w:tc>
        <w:tc>
          <w:tcPr>
            <w:tcW w:w="5596" w:type="dxa"/>
            <w:tcBorders>
              <w:top w:val="nil"/>
              <w:left w:val="nil"/>
              <w:bottom w:val="single" w:color="auto" w:sz="4" w:space="0"/>
              <w:right w:val="single" w:color="auto" w:sz="4" w:space="0"/>
            </w:tcBorders>
            <w:shd w:val="clear" w:color="000000" w:fill="C6E0B4"/>
            <w:noWrap/>
            <w:vAlign w:val="bottom"/>
            <w:hideMark/>
          </w:tcPr>
          <w:p w:rsidRPr="00E62507" w:rsidR="00A334EE" w:rsidP="00A334EE" w:rsidRDefault="00A334EE" w14:paraId="47EBCC79" w14:textId="7D467264">
            <w:pPr>
              <w:rPr>
                <w:rFonts w:ascii="Arial" w:hAnsi="Arial" w:eastAsia="Times New Roman" w:cs="Arial"/>
                <w:bCs/>
                <w:color w:val="000000"/>
                <w:sz w:val="20"/>
                <w:szCs w:val="20"/>
              </w:rPr>
            </w:pPr>
            <w:r>
              <w:rPr>
                <w:rFonts w:ascii="Arial" w:hAnsi="Arial" w:eastAsia="Times New Roman" w:cs="Arial"/>
                <w:bCs/>
                <w:color w:val="000000"/>
                <w:szCs w:val="20"/>
              </w:rPr>
              <w:t>CERAD: Constructional Praxis—cube</w:t>
            </w:r>
          </w:p>
        </w:tc>
        <w:tc>
          <w:tcPr>
            <w:tcW w:w="1440" w:type="dxa"/>
            <w:tcBorders>
              <w:top w:val="nil"/>
              <w:left w:val="nil"/>
              <w:bottom w:val="single" w:color="auto" w:sz="4" w:space="0"/>
              <w:right w:val="single" w:color="auto" w:sz="4" w:space="0"/>
            </w:tcBorders>
            <w:shd w:val="clear" w:color="000000" w:fill="C6E0B4"/>
            <w:noWrap/>
            <w:vAlign w:val="bottom"/>
          </w:tcPr>
          <w:p w:rsidRPr="00E62507" w:rsidR="00A334EE" w:rsidP="00A334EE" w:rsidRDefault="00A334EE" w14:paraId="3C1028BB" w14:textId="77777777">
            <w:pPr>
              <w:jc w:val="center"/>
              <w:rPr>
                <w:rFonts w:ascii="Arial" w:hAnsi="Arial" w:eastAsia="Times New Roman" w:cs="Arial"/>
                <w:bCs/>
                <w:color w:val="000000"/>
                <w:sz w:val="20"/>
                <w:szCs w:val="20"/>
              </w:rPr>
            </w:pPr>
          </w:p>
        </w:tc>
      </w:tr>
      <w:tr w:rsidRPr="00E62507" w:rsidR="00A334EE" w:rsidTr="00A334EE" w14:paraId="6C8E39AE" w14:textId="77777777">
        <w:trPr>
          <w:trHeight w:val="300"/>
        </w:trPr>
        <w:tc>
          <w:tcPr>
            <w:tcW w:w="1322" w:type="dxa"/>
            <w:tcBorders>
              <w:top w:val="nil"/>
              <w:left w:val="single" w:color="auto" w:sz="4" w:space="0"/>
              <w:bottom w:val="single" w:color="auto" w:sz="4" w:space="0"/>
              <w:right w:val="single" w:color="auto" w:sz="4" w:space="0"/>
            </w:tcBorders>
            <w:shd w:val="clear" w:color="000000" w:fill="C6E0B4"/>
            <w:noWrap/>
            <w:vAlign w:val="bottom"/>
          </w:tcPr>
          <w:p w:rsidR="00A334EE" w:rsidP="00A334EE" w:rsidRDefault="00A334EE" w14:paraId="795FD759" w14:textId="4397601F">
            <w:pPr>
              <w:jc w:val="center"/>
              <w:rPr>
                <w:rFonts w:ascii="Arial" w:hAnsi="Arial" w:eastAsia="Times New Roman" w:cs="Arial"/>
                <w:bCs/>
                <w:color w:val="000000"/>
                <w:szCs w:val="20"/>
              </w:rPr>
            </w:pPr>
            <w:r>
              <w:rPr>
                <w:rFonts w:ascii="Arial" w:hAnsi="Arial" w:eastAsia="Times New Roman" w:cs="Arial"/>
                <w:bCs/>
                <w:color w:val="000000"/>
                <w:szCs w:val="20"/>
              </w:rPr>
              <w:t>ACT</w:t>
            </w:r>
          </w:p>
        </w:tc>
        <w:tc>
          <w:tcPr>
            <w:tcW w:w="1257" w:type="dxa"/>
            <w:tcBorders>
              <w:top w:val="nil"/>
              <w:left w:val="nil"/>
              <w:bottom w:val="single" w:color="auto" w:sz="4" w:space="0"/>
              <w:right w:val="single" w:color="auto" w:sz="4" w:space="0"/>
            </w:tcBorders>
            <w:shd w:val="clear" w:color="000000" w:fill="C6E0B4"/>
            <w:noWrap/>
            <w:vAlign w:val="bottom"/>
          </w:tcPr>
          <w:p w:rsidR="00A334EE" w:rsidP="00A334EE" w:rsidRDefault="00A334EE" w14:paraId="6CD56D56" w14:textId="42EE4E9E">
            <w:pPr>
              <w:rPr>
                <w:rFonts w:ascii="Arial" w:hAnsi="Arial" w:eastAsia="Times New Roman" w:cs="Arial"/>
                <w:bCs/>
                <w:color w:val="000000"/>
                <w:szCs w:val="20"/>
              </w:rPr>
            </w:pPr>
            <w:r>
              <w:rPr>
                <w:rFonts w:ascii="Arial" w:hAnsi="Arial" w:eastAsia="Times New Roman" w:cs="Arial"/>
                <w:bCs/>
                <w:color w:val="000000"/>
                <w:szCs w:val="20"/>
              </w:rPr>
              <w:t>draw</w:t>
            </w:r>
          </w:p>
        </w:tc>
        <w:tc>
          <w:tcPr>
            <w:tcW w:w="5596" w:type="dxa"/>
            <w:tcBorders>
              <w:top w:val="nil"/>
              <w:left w:val="nil"/>
              <w:bottom w:val="single" w:color="auto" w:sz="4" w:space="0"/>
              <w:right w:val="single" w:color="auto" w:sz="4" w:space="0"/>
            </w:tcBorders>
            <w:shd w:val="clear" w:color="000000" w:fill="C6E0B4"/>
            <w:noWrap/>
            <w:vAlign w:val="bottom"/>
          </w:tcPr>
          <w:p w:rsidR="00A334EE" w:rsidP="00A334EE" w:rsidRDefault="00A334EE" w14:paraId="52D06DC2" w14:textId="3E005186">
            <w:pPr>
              <w:rPr>
                <w:rFonts w:ascii="Arial" w:hAnsi="Arial" w:eastAsia="Times New Roman" w:cs="Arial"/>
                <w:bCs/>
                <w:color w:val="000000"/>
                <w:szCs w:val="20"/>
              </w:rPr>
            </w:pPr>
            <w:r>
              <w:rPr>
                <w:rFonts w:ascii="Arial" w:hAnsi="Arial" w:eastAsia="Times New Roman" w:cs="Arial"/>
                <w:bCs/>
                <w:color w:val="000000"/>
                <w:szCs w:val="20"/>
              </w:rPr>
              <w:t>CASI: Copy interlocking pentagons</w:t>
            </w:r>
          </w:p>
        </w:tc>
        <w:tc>
          <w:tcPr>
            <w:tcW w:w="1440" w:type="dxa"/>
            <w:tcBorders>
              <w:top w:val="nil"/>
              <w:left w:val="nil"/>
              <w:bottom w:val="single" w:color="auto" w:sz="4" w:space="0"/>
              <w:right w:val="single" w:color="auto" w:sz="4" w:space="0"/>
            </w:tcBorders>
            <w:shd w:val="clear" w:color="000000" w:fill="C6E0B4"/>
            <w:noWrap/>
            <w:vAlign w:val="bottom"/>
          </w:tcPr>
          <w:p w:rsidRPr="00E62507" w:rsidR="00A334EE" w:rsidP="00A334EE" w:rsidRDefault="00A334EE" w14:paraId="210F8C83" w14:textId="77777777">
            <w:pPr>
              <w:jc w:val="center"/>
              <w:rPr>
                <w:rFonts w:ascii="Arial" w:hAnsi="Arial" w:eastAsia="Times New Roman" w:cs="Arial"/>
                <w:bCs/>
                <w:color w:val="000000"/>
                <w:sz w:val="20"/>
                <w:szCs w:val="20"/>
              </w:rPr>
            </w:pPr>
          </w:p>
        </w:tc>
      </w:tr>
    </w:tbl>
    <w:p w:rsidRPr="00A334EE" w:rsidR="00A334EE" w:rsidP="001D1EC6" w:rsidRDefault="00A334EE" w14:paraId="015FE3D7" w14:textId="385B1405">
      <w:pPr>
        <w:pStyle w:val="Study"/>
        <w:tabs>
          <w:tab w:val="clear" w:pos="360"/>
          <w:tab w:val="left" w:pos="720"/>
        </w:tabs>
        <w:spacing w:line="240" w:lineRule="auto"/>
        <w:ind w:left="216" w:hanging="216"/>
        <w:rPr>
          <w:b w:val="0"/>
          <w:bCs w:val="0"/>
          <w:sz w:val="24"/>
          <w:szCs w:val="24"/>
        </w:rPr>
      </w:pPr>
      <w:r w:rsidRPr="00A334EE">
        <w:rPr>
          <w:sz w:val="24"/>
          <w:szCs w:val="24"/>
        </w:rPr>
        <w:t>ADNI</w:t>
      </w:r>
      <w:r w:rsidR="00322171">
        <w:rPr>
          <w:sz w:val="24"/>
          <w:szCs w:val="24"/>
        </w:rPr>
        <w:t>:</w:t>
      </w:r>
      <w:r w:rsidRPr="00A334EE">
        <w:rPr>
          <w:sz w:val="24"/>
          <w:szCs w:val="24"/>
        </w:rPr>
        <w:t xml:space="preserve"> </w:t>
      </w:r>
      <w:r w:rsidRPr="00A334EE">
        <w:rPr>
          <w:b w:val="0"/>
          <w:bCs w:val="0"/>
          <w:sz w:val="24"/>
          <w:szCs w:val="24"/>
        </w:rPr>
        <w:t>Final model was a single factor model in ADNI 1/GO/2/3 with CFI = 0</w:t>
      </w:r>
      <w:r w:rsidRPr="00A334EE">
        <w:rPr>
          <w:rFonts w:eastAsia="Times New Roman"/>
          <w:b w:val="0"/>
          <w:bCs w:val="0"/>
          <w:sz w:val="24"/>
          <w:szCs w:val="24"/>
        </w:rPr>
        <w:t>.</w:t>
      </w:r>
      <w:r w:rsidRPr="00A334EE">
        <w:rPr>
          <w:b w:val="0"/>
          <w:bCs w:val="0"/>
          <w:sz w:val="24"/>
          <w:szCs w:val="24"/>
        </w:rPr>
        <w:t>988, TLI</w:t>
      </w:r>
      <w:r w:rsidR="00322171">
        <w:rPr>
          <w:b w:val="0"/>
          <w:bCs w:val="0"/>
          <w:sz w:val="24"/>
          <w:szCs w:val="24"/>
        </w:rPr>
        <w:t> </w:t>
      </w:r>
      <w:r w:rsidRPr="00A334EE">
        <w:rPr>
          <w:b w:val="0"/>
          <w:bCs w:val="0"/>
          <w:sz w:val="24"/>
          <w:szCs w:val="24"/>
        </w:rPr>
        <w:t>= 0</w:t>
      </w:r>
      <w:r w:rsidRPr="00A334EE">
        <w:rPr>
          <w:rFonts w:eastAsia="Times New Roman"/>
          <w:b w:val="0"/>
          <w:bCs w:val="0"/>
          <w:sz w:val="24"/>
          <w:szCs w:val="24"/>
        </w:rPr>
        <w:t>.</w:t>
      </w:r>
      <w:r w:rsidRPr="00A334EE">
        <w:rPr>
          <w:b w:val="0"/>
          <w:bCs w:val="0"/>
          <w:sz w:val="24"/>
          <w:szCs w:val="24"/>
        </w:rPr>
        <w:t>981, and RMSEA = 0</w:t>
      </w:r>
      <w:r w:rsidRPr="00A334EE">
        <w:rPr>
          <w:rFonts w:eastAsia="Times New Roman"/>
          <w:b w:val="0"/>
          <w:bCs w:val="0"/>
          <w:sz w:val="24"/>
          <w:szCs w:val="24"/>
        </w:rPr>
        <w:t>.</w:t>
      </w:r>
      <w:r w:rsidRPr="00A334EE">
        <w:rPr>
          <w:b w:val="0"/>
          <w:bCs w:val="0"/>
          <w:sz w:val="24"/>
          <w:szCs w:val="24"/>
        </w:rPr>
        <w:t>043. The following items were included in the CFA analysis:</w:t>
      </w:r>
    </w:p>
    <w:p w:rsidR="00A334EE" w:rsidP="001D1EC6" w:rsidRDefault="00A334EE" w14:paraId="56B46534" w14:textId="739864AC">
      <w:pPr>
        <w:pStyle w:val="SupTableHead"/>
        <w:spacing w:line="240" w:lineRule="auto"/>
      </w:pPr>
      <w:r>
        <w:t>Table 14. Items and secondary structure for visuospatial functioning for the ADNI study</w:t>
      </w:r>
    </w:p>
    <w:tbl>
      <w:tblPr>
        <w:tblW w:w="9512" w:type="dxa"/>
        <w:tblInd w:w="113" w:type="dxa"/>
        <w:tblLook w:val="04A0" w:firstRow="1" w:lastRow="0" w:firstColumn="1" w:lastColumn="0" w:noHBand="0" w:noVBand="1"/>
      </w:tblPr>
      <w:tblGrid>
        <w:gridCol w:w="985"/>
        <w:gridCol w:w="1112"/>
        <w:gridCol w:w="6065"/>
        <w:gridCol w:w="1350"/>
      </w:tblGrid>
      <w:tr w:rsidRPr="00E62507" w:rsidR="00233714" w:rsidTr="00233714" w14:paraId="37EAAFF2" w14:textId="77777777">
        <w:trPr>
          <w:trHeight w:val="300"/>
        </w:trPr>
        <w:tc>
          <w:tcPr>
            <w:tcW w:w="985" w:type="dxa"/>
            <w:tcBorders>
              <w:top w:val="single" w:color="auto" w:sz="4" w:space="0"/>
              <w:left w:val="single" w:color="auto" w:sz="4" w:space="0"/>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1A4EBCF3"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Study</w:t>
            </w:r>
          </w:p>
        </w:tc>
        <w:tc>
          <w:tcPr>
            <w:tcW w:w="1112"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59B373F1"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Variable</w:t>
            </w:r>
          </w:p>
        </w:tc>
        <w:tc>
          <w:tcPr>
            <w:tcW w:w="6065"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5473D132"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Description</w:t>
            </w:r>
          </w:p>
        </w:tc>
        <w:tc>
          <w:tcPr>
            <w:tcW w:w="1350" w:type="dxa"/>
            <w:tcBorders>
              <w:top w:val="single" w:color="auto" w:sz="4" w:space="0"/>
              <w:left w:val="nil"/>
              <w:bottom w:val="single" w:color="auto" w:sz="4" w:space="0"/>
              <w:right w:val="single" w:color="auto" w:sz="4" w:space="0"/>
            </w:tcBorders>
            <w:shd w:val="clear" w:color="auto" w:fill="595959" w:themeFill="text1" w:themeFillTint="A6"/>
            <w:noWrap/>
            <w:vAlign w:val="bottom"/>
            <w:hideMark/>
          </w:tcPr>
          <w:p w:rsidRPr="00E62507" w:rsidR="00233714" w:rsidP="00233714" w:rsidRDefault="00233714" w14:paraId="7A2D5389"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Secondary Structure</w:t>
            </w:r>
          </w:p>
        </w:tc>
      </w:tr>
      <w:tr w:rsidRPr="00E62507" w:rsidR="00A334EE" w:rsidTr="00233714" w14:paraId="4D8E4A4F" w14:textId="77777777">
        <w:trPr>
          <w:trHeight w:val="330"/>
        </w:trPr>
        <w:tc>
          <w:tcPr>
            <w:tcW w:w="985"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416CB673" w14:textId="433C7AEE">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112"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02A023F6" w14:textId="253D20E4">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copycirc</w:t>
            </w:r>
            <w:proofErr w:type="spellEnd"/>
          </w:p>
        </w:tc>
        <w:tc>
          <w:tcPr>
            <w:tcW w:w="6065"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54904119" w14:textId="2DB71EC1">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Clock copy: Approximately circular face</w:t>
            </w:r>
          </w:p>
        </w:tc>
        <w:tc>
          <w:tcPr>
            <w:tcW w:w="1350" w:type="dxa"/>
            <w:tcBorders>
              <w:top w:val="nil"/>
              <w:left w:val="nil"/>
              <w:bottom w:val="single" w:color="auto" w:sz="4" w:space="0"/>
              <w:right w:val="single" w:color="auto" w:sz="4" w:space="0"/>
            </w:tcBorders>
            <w:shd w:val="clear" w:color="000000" w:fill="A5A5A5"/>
            <w:noWrap/>
            <w:vAlign w:val="center"/>
          </w:tcPr>
          <w:p w:rsidRPr="00A334EE" w:rsidR="00A334EE" w:rsidP="00A334EE" w:rsidRDefault="00A334EE" w14:paraId="3D1E46C8" w14:textId="77777777">
            <w:pPr>
              <w:jc w:val="center"/>
              <w:rPr>
                <w:rFonts w:ascii="Arial" w:hAnsi="Arial" w:eastAsia="Times New Roman" w:cs="Arial"/>
                <w:b/>
                <w:bCs/>
                <w:color w:val="000000"/>
                <w:sz w:val="20"/>
                <w:szCs w:val="20"/>
              </w:rPr>
            </w:pPr>
          </w:p>
        </w:tc>
      </w:tr>
      <w:tr w:rsidRPr="00E62507" w:rsidR="00A334EE" w:rsidTr="00233714" w14:paraId="43112B53" w14:textId="77777777">
        <w:trPr>
          <w:trHeight w:val="285"/>
        </w:trPr>
        <w:tc>
          <w:tcPr>
            <w:tcW w:w="985"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66C5A8DD" w14:textId="21DF3FF7">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112"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47EC2344" w14:textId="4AABF74F">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copysym</w:t>
            </w:r>
            <w:proofErr w:type="spellEnd"/>
          </w:p>
        </w:tc>
        <w:tc>
          <w:tcPr>
            <w:tcW w:w="6065"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4911C0A5" w14:textId="7ED56511">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Clock copy: Symmetry of number placement</w:t>
            </w:r>
          </w:p>
        </w:tc>
        <w:tc>
          <w:tcPr>
            <w:tcW w:w="1350" w:type="dxa"/>
            <w:tcBorders>
              <w:top w:val="nil"/>
              <w:left w:val="nil"/>
              <w:bottom w:val="single" w:color="auto" w:sz="4" w:space="0"/>
              <w:right w:val="single" w:color="auto" w:sz="4" w:space="0"/>
            </w:tcBorders>
            <w:shd w:val="clear" w:color="000000" w:fill="A5A5A5"/>
            <w:noWrap/>
            <w:vAlign w:val="center"/>
          </w:tcPr>
          <w:p w:rsidRPr="00A334EE" w:rsidR="00A334EE" w:rsidP="00A334EE" w:rsidRDefault="00A334EE" w14:paraId="491844B8" w14:textId="77777777">
            <w:pPr>
              <w:jc w:val="center"/>
              <w:rPr>
                <w:rFonts w:ascii="Arial" w:hAnsi="Arial" w:eastAsia="Times New Roman" w:cs="Arial"/>
                <w:b/>
                <w:bCs/>
                <w:color w:val="000000"/>
                <w:sz w:val="20"/>
                <w:szCs w:val="20"/>
              </w:rPr>
            </w:pPr>
          </w:p>
        </w:tc>
      </w:tr>
      <w:tr w:rsidRPr="00E62507" w:rsidR="00A334EE" w:rsidTr="00233714" w14:paraId="56E2D7CE" w14:textId="77777777">
        <w:trPr>
          <w:trHeight w:val="300"/>
        </w:trPr>
        <w:tc>
          <w:tcPr>
            <w:tcW w:w="985"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04B7D8E3" w14:textId="386A7DA6">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112"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1C0825C1" w14:textId="3AA1DE25">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copynum</w:t>
            </w:r>
            <w:proofErr w:type="spellEnd"/>
          </w:p>
        </w:tc>
        <w:tc>
          <w:tcPr>
            <w:tcW w:w="6065"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7F9D13CF" w14:textId="572F016C">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Clock copy: Correctness of numbers</w:t>
            </w:r>
          </w:p>
        </w:tc>
        <w:tc>
          <w:tcPr>
            <w:tcW w:w="1350" w:type="dxa"/>
            <w:tcBorders>
              <w:top w:val="nil"/>
              <w:left w:val="nil"/>
              <w:bottom w:val="single" w:color="auto" w:sz="4" w:space="0"/>
              <w:right w:val="single" w:color="auto" w:sz="4" w:space="0"/>
            </w:tcBorders>
            <w:shd w:val="clear" w:color="000000" w:fill="A5A5A5"/>
            <w:noWrap/>
            <w:vAlign w:val="center"/>
          </w:tcPr>
          <w:p w:rsidRPr="00A334EE" w:rsidR="00A334EE" w:rsidP="00A334EE" w:rsidRDefault="00A334EE" w14:paraId="480DDCF7" w14:textId="77777777">
            <w:pPr>
              <w:jc w:val="center"/>
              <w:rPr>
                <w:rFonts w:ascii="Arial" w:hAnsi="Arial" w:eastAsia="Times New Roman" w:cs="Arial"/>
                <w:b/>
                <w:bCs/>
                <w:color w:val="000000"/>
                <w:sz w:val="20"/>
                <w:szCs w:val="20"/>
              </w:rPr>
            </w:pPr>
          </w:p>
        </w:tc>
      </w:tr>
      <w:tr w:rsidRPr="00E62507" w:rsidR="00A334EE" w:rsidTr="00233714" w14:paraId="28797165" w14:textId="77777777">
        <w:trPr>
          <w:trHeight w:val="315"/>
        </w:trPr>
        <w:tc>
          <w:tcPr>
            <w:tcW w:w="985"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577DDF23" w14:textId="2D48998A">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112"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12E631BC" w14:textId="39D042A3">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copytime</w:t>
            </w:r>
            <w:proofErr w:type="spellEnd"/>
          </w:p>
        </w:tc>
        <w:tc>
          <w:tcPr>
            <w:tcW w:w="6065"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240EC1FB" w14:textId="61172223">
            <w:pPr>
              <w:rPr>
                <w:rFonts w:ascii="Arial" w:hAnsi="Arial" w:eastAsia="Times New Roman" w:cs="Arial"/>
                <w:bCs/>
                <w:color w:val="000000"/>
                <w:sz w:val="20"/>
                <w:szCs w:val="20"/>
              </w:rPr>
            </w:pPr>
            <w:r w:rsidRPr="00A334EE">
              <w:rPr>
                <w:rFonts w:ascii="Arial" w:hAnsi="Arial" w:eastAsia="Times New Roman" w:cs="Arial"/>
                <w:bCs/>
                <w:color w:val="000000"/>
                <w:sz w:val="20"/>
                <w:szCs w:val="20"/>
              </w:rPr>
              <w:t>Clock copy: Presence of the two hands, set to ten after eleven</w:t>
            </w:r>
          </w:p>
        </w:tc>
        <w:tc>
          <w:tcPr>
            <w:tcW w:w="1350" w:type="dxa"/>
            <w:tcBorders>
              <w:top w:val="nil"/>
              <w:left w:val="nil"/>
              <w:bottom w:val="single" w:color="auto" w:sz="4" w:space="0"/>
              <w:right w:val="single" w:color="auto" w:sz="4" w:space="0"/>
            </w:tcBorders>
            <w:shd w:val="clear" w:color="000000" w:fill="A5A5A5"/>
            <w:noWrap/>
            <w:vAlign w:val="center"/>
          </w:tcPr>
          <w:p w:rsidRPr="00A334EE" w:rsidR="00A334EE" w:rsidP="00A334EE" w:rsidRDefault="00A334EE" w14:paraId="65347500" w14:textId="77777777">
            <w:pPr>
              <w:jc w:val="center"/>
              <w:rPr>
                <w:rFonts w:ascii="Arial" w:hAnsi="Arial" w:eastAsia="Times New Roman" w:cs="Arial"/>
                <w:b/>
                <w:bCs/>
                <w:color w:val="000000"/>
                <w:sz w:val="20"/>
                <w:szCs w:val="20"/>
              </w:rPr>
            </w:pPr>
          </w:p>
        </w:tc>
      </w:tr>
      <w:tr w:rsidRPr="00E62507" w:rsidR="00A334EE" w:rsidTr="00233714" w14:paraId="69C99CE2" w14:textId="77777777">
        <w:trPr>
          <w:trHeight w:val="300"/>
        </w:trPr>
        <w:tc>
          <w:tcPr>
            <w:tcW w:w="985"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55FFF4D9" w14:textId="52B88782">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112"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57611BC5" w14:textId="2C0A260E">
            <w:pPr>
              <w:rPr>
                <w:rFonts w:ascii="Arial" w:hAnsi="Arial" w:eastAsia="Times New Roman" w:cs="Arial"/>
                <w:bCs/>
                <w:color w:val="000000"/>
                <w:sz w:val="20"/>
                <w:szCs w:val="20"/>
              </w:rPr>
            </w:pPr>
            <w:r w:rsidRPr="00A334EE">
              <w:rPr>
                <w:rFonts w:ascii="Arial" w:hAnsi="Arial" w:eastAsia="Times New Roman" w:cs="Arial"/>
                <w:bCs/>
                <w:color w:val="000000"/>
                <w:sz w:val="20"/>
                <w:szCs w:val="20"/>
              </w:rPr>
              <w:t>q3score</w:t>
            </w:r>
          </w:p>
        </w:tc>
        <w:tc>
          <w:tcPr>
            <w:tcW w:w="6065"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437346D5" w14:textId="0F18093F">
            <w:pPr>
              <w:rPr>
                <w:rFonts w:ascii="Arial" w:hAnsi="Arial" w:eastAsia="Times New Roman" w:cs="Arial"/>
                <w:bCs/>
                <w:color w:val="000000"/>
                <w:sz w:val="20"/>
                <w:szCs w:val="20"/>
              </w:rPr>
            </w:pPr>
            <w:r w:rsidRPr="00A334EE">
              <w:rPr>
                <w:rFonts w:ascii="Arial" w:hAnsi="Arial" w:eastAsia="Times New Roman" w:cs="Arial"/>
                <w:bCs/>
                <w:color w:val="000000"/>
                <w:sz w:val="20"/>
                <w:szCs w:val="20"/>
              </w:rPr>
              <w:t>ADAS-Cog: Constructional Praxis—score</w:t>
            </w:r>
          </w:p>
        </w:tc>
        <w:tc>
          <w:tcPr>
            <w:tcW w:w="1350" w:type="dxa"/>
            <w:tcBorders>
              <w:top w:val="nil"/>
              <w:left w:val="nil"/>
              <w:bottom w:val="single" w:color="auto" w:sz="4" w:space="0"/>
              <w:right w:val="single" w:color="auto" w:sz="4" w:space="0"/>
            </w:tcBorders>
            <w:shd w:val="clear" w:color="000000" w:fill="A5A5A5"/>
            <w:noWrap/>
            <w:vAlign w:val="center"/>
          </w:tcPr>
          <w:p w:rsidRPr="00A334EE" w:rsidR="00A334EE" w:rsidP="00A334EE" w:rsidRDefault="00A334EE" w14:paraId="3871334B" w14:textId="77777777">
            <w:pPr>
              <w:jc w:val="center"/>
              <w:rPr>
                <w:rFonts w:ascii="Arial" w:hAnsi="Arial" w:eastAsia="Times New Roman" w:cs="Arial"/>
                <w:b/>
                <w:bCs/>
                <w:color w:val="000000"/>
                <w:sz w:val="20"/>
                <w:szCs w:val="20"/>
              </w:rPr>
            </w:pPr>
          </w:p>
        </w:tc>
      </w:tr>
      <w:tr w:rsidRPr="00E62507" w:rsidR="00A334EE" w:rsidTr="00233714" w14:paraId="4DF1B2C2" w14:textId="77777777">
        <w:trPr>
          <w:trHeight w:val="300"/>
        </w:trPr>
        <w:tc>
          <w:tcPr>
            <w:tcW w:w="985" w:type="dxa"/>
            <w:tcBorders>
              <w:top w:val="nil"/>
              <w:left w:val="single" w:color="auto" w:sz="4" w:space="0"/>
              <w:bottom w:val="single" w:color="auto" w:sz="4" w:space="0"/>
              <w:right w:val="single" w:color="auto" w:sz="4" w:space="0"/>
            </w:tcBorders>
            <w:shd w:val="clear" w:color="000000" w:fill="A5A5A5"/>
            <w:noWrap/>
            <w:vAlign w:val="center"/>
            <w:hideMark/>
          </w:tcPr>
          <w:p w:rsidRPr="00A334EE" w:rsidR="00A334EE" w:rsidP="00A334EE" w:rsidRDefault="00A334EE" w14:paraId="769485BB" w14:textId="09867788">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w:t>
            </w:r>
          </w:p>
        </w:tc>
        <w:tc>
          <w:tcPr>
            <w:tcW w:w="1112" w:type="dxa"/>
            <w:tcBorders>
              <w:top w:val="nil"/>
              <w:left w:val="nil"/>
              <w:bottom w:val="single" w:color="auto" w:sz="4" w:space="0"/>
              <w:right w:val="single" w:color="auto" w:sz="4" w:space="0"/>
            </w:tcBorders>
            <w:shd w:val="clear" w:color="000000" w:fill="A5A5A5"/>
            <w:vAlign w:val="center"/>
            <w:hideMark/>
          </w:tcPr>
          <w:p w:rsidRPr="00A334EE" w:rsidR="00A334EE" w:rsidP="00A334EE" w:rsidRDefault="00A334EE" w14:paraId="3ADB4BE6" w14:textId="699097A6">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mmdraw</w:t>
            </w:r>
            <w:proofErr w:type="spellEnd"/>
          </w:p>
        </w:tc>
        <w:tc>
          <w:tcPr>
            <w:tcW w:w="6065" w:type="dxa"/>
            <w:tcBorders>
              <w:top w:val="nil"/>
              <w:left w:val="nil"/>
              <w:bottom w:val="single" w:color="auto" w:sz="4" w:space="0"/>
              <w:right w:val="single" w:color="auto" w:sz="4" w:space="0"/>
            </w:tcBorders>
            <w:shd w:val="clear" w:color="000000" w:fill="A5A5A5"/>
            <w:noWrap/>
            <w:vAlign w:val="center"/>
            <w:hideMark/>
          </w:tcPr>
          <w:p w:rsidRPr="00A334EE" w:rsidR="00A334EE" w:rsidP="00A334EE" w:rsidRDefault="00A334EE" w14:paraId="09FB7EDD" w14:textId="60B44C73">
            <w:pPr>
              <w:rPr>
                <w:rFonts w:ascii="Arial" w:hAnsi="Arial" w:eastAsia="Times New Roman" w:cs="Arial"/>
                <w:bCs/>
                <w:color w:val="000000"/>
                <w:sz w:val="20"/>
                <w:szCs w:val="20"/>
              </w:rPr>
            </w:pPr>
            <w:r w:rsidRPr="00A334EE">
              <w:rPr>
                <w:rFonts w:ascii="Arial" w:hAnsi="Arial" w:eastAsia="Times New Roman" w:cs="Arial"/>
                <w:bCs/>
                <w:color w:val="000000"/>
                <w:sz w:val="20"/>
                <w:szCs w:val="20"/>
              </w:rPr>
              <w:t>MMSE: Copy interlocking pentagons</w:t>
            </w:r>
          </w:p>
        </w:tc>
        <w:tc>
          <w:tcPr>
            <w:tcW w:w="1350" w:type="dxa"/>
            <w:tcBorders>
              <w:top w:val="nil"/>
              <w:left w:val="nil"/>
              <w:bottom w:val="single" w:color="auto" w:sz="4" w:space="0"/>
              <w:right w:val="single" w:color="auto" w:sz="4" w:space="0"/>
            </w:tcBorders>
            <w:shd w:val="clear" w:color="000000" w:fill="A5A5A5"/>
            <w:noWrap/>
            <w:vAlign w:val="center"/>
          </w:tcPr>
          <w:p w:rsidRPr="00A334EE" w:rsidR="00A334EE" w:rsidP="00A334EE" w:rsidRDefault="00A334EE" w14:paraId="103EA2A1" w14:textId="77777777">
            <w:pPr>
              <w:jc w:val="center"/>
              <w:rPr>
                <w:rFonts w:ascii="Arial" w:hAnsi="Arial" w:eastAsia="Times New Roman" w:cs="Arial"/>
                <w:b/>
                <w:bCs/>
                <w:color w:val="000000"/>
                <w:sz w:val="20"/>
                <w:szCs w:val="20"/>
              </w:rPr>
            </w:pPr>
          </w:p>
        </w:tc>
      </w:tr>
    </w:tbl>
    <w:p w:rsidR="00720D23" w:rsidP="00720D23" w:rsidRDefault="00720D23" w14:paraId="186A5787" w14:textId="77777777">
      <w:pPr>
        <w:pStyle w:val="NoSpacing"/>
        <w:rPr>
          <w:rFonts w:ascii="Arial" w:hAnsi="Arial" w:cs="Arial"/>
        </w:rPr>
      </w:pPr>
    </w:p>
    <w:p w:rsidRPr="00322171" w:rsidR="00233714" w:rsidP="00720D23" w:rsidRDefault="00233714" w14:paraId="4C63A620" w14:textId="1D170D6A">
      <w:pPr>
        <w:pStyle w:val="NoSpacing"/>
        <w:rPr>
          <w:rFonts w:ascii="Arial" w:hAnsi="Arial" w:cs="Arial"/>
          <w:sz w:val="20"/>
          <w:szCs w:val="20"/>
        </w:rPr>
      </w:pPr>
      <w:r w:rsidRPr="00322171">
        <w:rPr>
          <w:rFonts w:ascii="Arial" w:hAnsi="Arial" w:cs="Arial"/>
          <w:sz w:val="20"/>
          <w:szCs w:val="20"/>
        </w:rPr>
        <w:t>* Clock copy (</w:t>
      </w:r>
      <w:proofErr w:type="spellStart"/>
      <w:r w:rsidRPr="00322171">
        <w:rPr>
          <w:rFonts w:ascii="Arial" w:hAnsi="Arial" w:cs="Arial"/>
          <w:sz w:val="20"/>
          <w:szCs w:val="20"/>
        </w:rPr>
        <w:t>copyhand</w:t>
      </w:r>
      <w:proofErr w:type="spellEnd"/>
      <w:r w:rsidRPr="00322171">
        <w:rPr>
          <w:rFonts w:ascii="Arial" w:hAnsi="Arial" w:cs="Arial"/>
          <w:sz w:val="20"/>
          <w:szCs w:val="20"/>
        </w:rPr>
        <w:t>) item was dropped from the model because of sparseness in cell. Almost all individuals got it correct.</w:t>
      </w:r>
    </w:p>
    <w:p w:rsidRPr="00A334EE" w:rsidR="00A334EE" w:rsidP="001D1EC6" w:rsidRDefault="00A334EE" w14:paraId="7F9899AD" w14:textId="311FA8F4">
      <w:pPr>
        <w:pStyle w:val="Study"/>
        <w:tabs>
          <w:tab w:val="clear" w:pos="360"/>
          <w:tab w:val="left" w:pos="720"/>
        </w:tabs>
        <w:spacing w:line="240" w:lineRule="auto"/>
        <w:ind w:left="216" w:hanging="216"/>
        <w:rPr>
          <w:b w:val="0"/>
          <w:bCs w:val="0"/>
          <w:sz w:val="24"/>
          <w:szCs w:val="24"/>
        </w:rPr>
      </w:pPr>
      <w:r w:rsidRPr="00A334EE">
        <w:rPr>
          <w:sz w:val="24"/>
          <w:szCs w:val="24"/>
        </w:rPr>
        <w:t>ROS/MAP</w:t>
      </w:r>
      <w:r w:rsidR="00322171">
        <w:rPr>
          <w:sz w:val="24"/>
          <w:szCs w:val="24"/>
        </w:rPr>
        <w:t>:</w:t>
      </w:r>
      <w:r w:rsidRPr="00A334EE">
        <w:rPr>
          <w:sz w:val="24"/>
          <w:szCs w:val="24"/>
        </w:rPr>
        <w:t xml:space="preserve"> </w:t>
      </w:r>
      <w:r w:rsidRPr="00A334EE">
        <w:rPr>
          <w:b w:val="0"/>
          <w:bCs w:val="0"/>
          <w:sz w:val="24"/>
          <w:szCs w:val="24"/>
        </w:rPr>
        <w:t>Final model was a single factor model with CFI = 0</w:t>
      </w:r>
      <w:r w:rsidRPr="00A334EE">
        <w:rPr>
          <w:rFonts w:eastAsia="Times New Roman"/>
          <w:b w:val="0"/>
          <w:bCs w:val="0"/>
          <w:sz w:val="24"/>
          <w:szCs w:val="24"/>
        </w:rPr>
        <w:t>.</w:t>
      </w:r>
      <w:r w:rsidRPr="00A334EE">
        <w:rPr>
          <w:b w:val="0"/>
          <w:bCs w:val="0"/>
          <w:sz w:val="24"/>
          <w:szCs w:val="24"/>
        </w:rPr>
        <w:t>940, TLI = 0</w:t>
      </w:r>
      <w:r w:rsidRPr="00A334EE">
        <w:rPr>
          <w:rFonts w:eastAsia="Times New Roman"/>
          <w:b w:val="0"/>
          <w:bCs w:val="0"/>
          <w:sz w:val="24"/>
          <w:szCs w:val="24"/>
        </w:rPr>
        <w:t>.</w:t>
      </w:r>
      <w:r w:rsidRPr="00A334EE">
        <w:rPr>
          <w:b w:val="0"/>
          <w:bCs w:val="0"/>
          <w:sz w:val="24"/>
          <w:szCs w:val="24"/>
        </w:rPr>
        <w:t>931, and RMSEA = 0</w:t>
      </w:r>
      <w:r w:rsidRPr="00A334EE">
        <w:rPr>
          <w:rFonts w:eastAsia="Times New Roman"/>
          <w:b w:val="0"/>
          <w:bCs w:val="0"/>
          <w:sz w:val="24"/>
          <w:szCs w:val="24"/>
        </w:rPr>
        <w:t>.</w:t>
      </w:r>
      <w:r w:rsidRPr="00A334EE">
        <w:rPr>
          <w:b w:val="0"/>
          <w:bCs w:val="0"/>
          <w:sz w:val="24"/>
          <w:szCs w:val="24"/>
        </w:rPr>
        <w:t>044. The following items were included in the CFA analysis</w:t>
      </w:r>
      <w:r w:rsidR="001D1EC6">
        <w:rPr>
          <w:b w:val="0"/>
          <w:bCs w:val="0"/>
          <w:sz w:val="24"/>
          <w:szCs w:val="24"/>
        </w:rPr>
        <w:t>:</w:t>
      </w:r>
    </w:p>
    <w:p w:rsidR="00A334EE" w:rsidP="001D1EC6" w:rsidRDefault="00A334EE" w14:paraId="1C4C9010" w14:textId="191BCF46">
      <w:pPr>
        <w:pStyle w:val="SupTableHead"/>
        <w:spacing w:line="240" w:lineRule="auto"/>
      </w:pPr>
      <w:r>
        <w:t>Table 15. Items and secondary structure for visuospatial functioning for the ROS and MAP studies</w:t>
      </w:r>
    </w:p>
    <w:tbl>
      <w:tblPr>
        <w:tblW w:w="10151" w:type="dxa"/>
        <w:tblInd w:w="113" w:type="dxa"/>
        <w:tblLook w:val="04A0" w:firstRow="1" w:lastRow="0" w:firstColumn="1" w:lastColumn="0" w:noHBand="0" w:noVBand="1"/>
      </w:tblPr>
      <w:tblGrid>
        <w:gridCol w:w="1243"/>
        <w:gridCol w:w="2599"/>
        <w:gridCol w:w="4869"/>
        <w:gridCol w:w="1440"/>
      </w:tblGrid>
      <w:tr w:rsidRPr="00E62507" w:rsidR="00233714" w:rsidTr="00233714" w14:paraId="5C365807" w14:textId="77777777">
        <w:trPr>
          <w:trHeight w:val="300"/>
        </w:trPr>
        <w:tc>
          <w:tcPr>
            <w:tcW w:w="1243" w:type="dxa"/>
            <w:tcBorders>
              <w:top w:val="single" w:color="auto" w:sz="4" w:space="0"/>
              <w:left w:val="single" w:color="auto" w:sz="4" w:space="0"/>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0A378DF8"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Study</w:t>
            </w:r>
          </w:p>
        </w:tc>
        <w:tc>
          <w:tcPr>
            <w:tcW w:w="2599"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104E20C3"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Variable</w:t>
            </w:r>
          </w:p>
        </w:tc>
        <w:tc>
          <w:tcPr>
            <w:tcW w:w="4869"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204B9F20"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Description</w:t>
            </w:r>
          </w:p>
        </w:tc>
        <w:tc>
          <w:tcPr>
            <w:tcW w:w="1440"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102450A4"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Secondary Structure</w:t>
            </w:r>
          </w:p>
        </w:tc>
      </w:tr>
      <w:tr w:rsidRPr="00E62507" w:rsidR="00233714" w:rsidTr="00233714" w14:paraId="0A4E3AC1" w14:textId="77777777">
        <w:trPr>
          <w:trHeight w:val="300"/>
        </w:trPr>
        <w:tc>
          <w:tcPr>
            <w:tcW w:w="1243" w:type="dxa"/>
            <w:tcBorders>
              <w:top w:val="nil"/>
              <w:left w:val="single" w:color="auto" w:sz="4" w:space="0"/>
              <w:bottom w:val="single" w:color="auto" w:sz="4" w:space="0"/>
              <w:right w:val="single" w:color="auto" w:sz="4" w:space="0"/>
            </w:tcBorders>
            <w:shd w:val="clear" w:color="000000" w:fill="DDEBF7"/>
            <w:noWrap/>
            <w:vAlign w:val="bottom"/>
            <w:hideMark/>
          </w:tcPr>
          <w:p w:rsidRPr="00E62507" w:rsidR="00233714" w:rsidP="00233714" w:rsidRDefault="00233714" w14:paraId="2BDBE414"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2599" w:type="dxa"/>
            <w:tcBorders>
              <w:top w:val="nil"/>
              <w:left w:val="nil"/>
              <w:bottom w:val="single" w:color="auto" w:sz="4" w:space="0"/>
              <w:right w:val="single" w:color="auto" w:sz="4" w:space="0"/>
            </w:tcBorders>
            <w:shd w:val="clear" w:color="000000" w:fill="DDEBF7"/>
            <w:noWrap/>
            <w:vAlign w:val="center"/>
            <w:hideMark/>
          </w:tcPr>
          <w:p w:rsidRPr="00E62507" w:rsidR="00233714" w:rsidP="00233714" w:rsidRDefault="00233714" w14:paraId="2DC99D72"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mmse30_item25</w:t>
            </w:r>
          </w:p>
        </w:tc>
        <w:tc>
          <w:tcPr>
            <w:tcW w:w="4869" w:type="dxa"/>
            <w:tcBorders>
              <w:top w:val="nil"/>
              <w:left w:val="nil"/>
              <w:bottom w:val="single" w:color="auto" w:sz="4" w:space="0"/>
              <w:right w:val="single" w:color="auto" w:sz="4" w:space="0"/>
            </w:tcBorders>
            <w:shd w:val="clear" w:color="000000" w:fill="DDEBF7"/>
            <w:noWrap/>
            <w:vAlign w:val="center"/>
            <w:hideMark/>
          </w:tcPr>
          <w:p w:rsidRPr="00E62507" w:rsidR="00233714" w:rsidP="00233714" w:rsidRDefault="00233714" w14:paraId="2AA9F183"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 Copy interlocking pentagons</w:t>
            </w:r>
          </w:p>
        </w:tc>
        <w:tc>
          <w:tcPr>
            <w:tcW w:w="1440" w:type="dxa"/>
            <w:tcBorders>
              <w:top w:val="nil"/>
              <w:left w:val="nil"/>
              <w:bottom w:val="single" w:color="auto" w:sz="4" w:space="0"/>
              <w:right w:val="single" w:color="auto" w:sz="4" w:space="0"/>
            </w:tcBorders>
            <w:shd w:val="clear" w:color="000000" w:fill="DDEBF7"/>
            <w:noWrap/>
            <w:vAlign w:val="bottom"/>
          </w:tcPr>
          <w:p w:rsidRPr="00E62507" w:rsidR="00233714" w:rsidP="00233714" w:rsidRDefault="00233714" w14:paraId="54A2F2EC" w14:textId="77777777">
            <w:pPr>
              <w:jc w:val="center"/>
              <w:rPr>
                <w:rFonts w:ascii="Arial" w:hAnsi="Arial" w:eastAsia="Times New Roman" w:cs="Arial"/>
                <w:bCs/>
                <w:color w:val="000000"/>
                <w:sz w:val="20"/>
                <w:szCs w:val="20"/>
              </w:rPr>
            </w:pPr>
          </w:p>
        </w:tc>
      </w:tr>
      <w:tr w:rsidRPr="00E62507" w:rsidR="00233714" w:rsidTr="00233714" w14:paraId="61C1388C" w14:textId="77777777">
        <w:trPr>
          <w:trHeight w:val="300"/>
        </w:trPr>
        <w:tc>
          <w:tcPr>
            <w:tcW w:w="1243" w:type="dxa"/>
            <w:tcBorders>
              <w:top w:val="nil"/>
              <w:left w:val="single" w:color="auto" w:sz="4" w:space="0"/>
              <w:bottom w:val="single" w:color="auto" w:sz="4" w:space="0"/>
              <w:right w:val="single" w:color="auto" w:sz="4" w:space="0"/>
            </w:tcBorders>
            <w:shd w:val="clear" w:color="000000" w:fill="DDEBF7"/>
            <w:noWrap/>
            <w:vAlign w:val="bottom"/>
            <w:hideMark/>
          </w:tcPr>
          <w:p w:rsidRPr="00E62507" w:rsidR="00233714" w:rsidP="00233714" w:rsidRDefault="00233714" w14:paraId="7630AA9E"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2599" w:type="dxa"/>
            <w:tcBorders>
              <w:top w:val="nil"/>
              <w:left w:val="nil"/>
              <w:bottom w:val="single" w:color="auto" w:sz="4" w:space="0"/>
              <w:right w:val="single" w:color="auto" w:sz="4" w:space="0"/>
            </w:tcBorders>
            <w:shd w:val="clear" w:color="000000" w:fill="DDEBF7"/>
            <w:noWrap/>
            <w:vAlign w:val="center"/>
            <w:hideMark/>
          </w:tcPr>
          <w:p w:rsidRPr="00E62507" w:rsidR="00233714" w:rsidP="00233714" w:rsidRDefault="00233714" w14:paraId="440E6B8E"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lopair_item1-lopair_item15</w:t>
            </w:r>
          </w:p>
        </w:tc>
        <w:tc>
          <w:tcPr>
            <w:tcW w:w="4869" w:type="dxa"/>
            <w:tcBorders>
              <w:top w:val="nil"/>
              <w:left w:val="nil"/>
              <w:bottom w:val="single" w:color="auto" w:sz="4" w:space="0"/>
              <w:right w:val="single" w:color="auto" w:sz="4" w:space="0"/>
            </w:tcBorders>
            <w:shd w:val="clear" w:color="000000" w:fill="DDEBF7"/>
            <w:noWrap/>
            <w:vAlign w:val="center"/>
            <w:hideMark/>
          </w:tcPr>
          <w:p w:rsidRPr="00E62507" w:rsidR="00233714" w:rsidP="00233714" w:rsidRDefault="00233714" w14:paraId="7840FFAC"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JLO: Line orientation items (15 items)</w:t>
            </w:r>
          </w:p>
        </w:tc>
        <w:tc>
          <w:tcPr>
            <w:tcW w:w="1440" w:type="dxa"/>
            <w:tcBorders>
              <w:top w:val="nil"/>
              <w:left w:val="nil"/>
              <w:bottom w:val="single" w:color="auto" w:sz="4" w:space="0"/>
              <w:right w:val="single" w:color="auto" w:sz="4" w:space="0"/>
            </w:tcBorders>
            <w:shd w:val="clear" w:color="000000" w:fill="DDEBF7"/>
            <w:noWrap/>
            <w:vAlign w:val="bottom"/>
          </w:tcPr>
          <w:p w:rsidRPr="00E62507" w:rsidR="00233714" w:rsidP="00233714" w:rsidRDefault="00233714" w14:paraId="709D688F" w14:textId="77777777">
            <w:pPr>
              <w:jc w:val="center"/>
              <w:rPr>
                <w:rFonts w:ascii="Arial" w:hAnsi="Arial" w:eastAsia="Times New Roman" w:cs="Arial"/>
                <w:bCs/>
                <w:color w:val="000000"/>
                <w:sz w:val="20"/>
                <w:szCs w:val="20"/>
              </w:rPr>
            </w:pPr>
          </w:p>
        </w:tc>
      </w:tr>
    </w:tbl>
    <w:p w:rsidRPr="00E62507" w:rsidR="00233714" w:rsidP="00233714" w:rsidRDefault="00233714" w14:paraId="4CA343C7" w14:textId="77777777">
      <w:pPr>
        <w:keepNext/>
        <w:keepLines/>
        <w:spacing w:before="360" w:after="120"/>
        <w:outlineLvl w:val="2"/>
        <w:rPr>
          <w:rFonts w:ascii="Arial" w:hAnsi="Arial" w:cs="Arial" w:eastAsiaTheme="majorEastAsia"/>
          <w:b/>
        </w:rPr>
      </w:pPr>
      <w:r w:rsidRPr="00E62507">
        <w:rPr>
          <w:rFonts w:ascii="Arial" w:hAnsi="Arial" w:cs="Arial" w:eastAsiaTheme="majorEastAsia"/>
          <w:b/>
        </w:rPr>
        <w:t>Co-calibration of visuospatial ability across ACT, ADNI, ROS/MAP</w:t>
      </w:r>
    </w:p>
    <w:p w:rsidRPr="00A334EE" w:rsidR="00233714" w:rsidP="00233714" w:rsidRDefault="00A334EE" w14:paraId="2E6BF8DE" w14:textId="73EFCC7A">
      <w:pPr>
        <w:rPr>
          <w:rFonts w:ascii="Arial" w:hAnsi="Arial" w:eastAsia="Times New Roman" w:cs="Arial"/>
          <w:b/>
          <w:bCs/>
          <w:sz w:val="20"/>
          <w:szCs w:val="20"/>
        </w:rPr>
      </w:pPr>
      <w:r w:rsidRPr="00A334EE">
        <w:rPr>
          <w:rFonts w:ascii="Arial" w:hAnsi="Arial" w:cs="Arial"/>
          <w:b/>
          <w:bCs/>
          <w:sz w:val="20"/>
          <w:szCs w:val="20"/>
        </w:rPr>
        <w:t xml:space="preserve"> Table 16: Co-calibration of visuospatial functioning across ACT, ADNI, and ROS/MAP</w:t>
      </w:r>
    </w:p>
    <w:tbl>
      <w:tblPr>
        <w:tblW w:w="9602" w:type="dxa"/>
        <w:tblInd w:w="113" w:type="dxa"/>
        <w:tblLayout w:type="fixed"/>
        <w:tblLook w:val="04A0" w:firstRow="1" w:lastRow="0" w:firstColumn="1" w:lastColumn="0" w:noHBand="0" w:noVBand="1"/>
      </w:tblPr>
      <w:tblGrid>
        <w:gridCol w:w="2312"/>
        <w:gridCol w:w="1440"/>
        <w:gridCol w:w="4410"/>
        <w:gridCol w:w="1440"/>
      </w:tblGrid>
      <w:tr w:rsidRPr="00E62507" w:rsidR="00233714" w:rsidTr="00233714" w14:paraId="2E0A054D" w14:textId="77777777">
        <w:trPr>
          <w:trHeight w:val="300"/>
        </w:trPr>
        <w:tc>
          <w:tcPr>
            <w:tcW w:w="2312" w:type="dxa"/>
            <w:tcBorders>
              <w:top w:val="single" w:color="auto" w:sz="4" w:space="0"/>
              <w:left w:val="single" w:color="auto" w:sz="4" w:space="0"/>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7F3732BD"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Study</w:t>
            </w:r>
          </w:p>
        </w:tc>
        <w:tc>
          <w:tcPr>
            <w:tcW w:w="1440"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03A2718D"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Variable</w:t>
            </w:r>
          </w:p>
        </w:tc>
        <w:tc>
          <w:tcPr>
            <w:tcW w:w="4410"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09EAEF7D"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Description</w:t>
            </w:r>
          </w:p>
        </w:tc>
        <w:tc>
          <w:tcPr>
            <w:tcW w:w="1440"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62507" w:rsidR="00233714" w:rsidP="00233714" w:rsidRDefault="00233714" w14:paraId="14F249E8" w14:textId="77777777">
            <w:pPr>
              <w:jc w:val="center"/>
              <w:rPr>
                <w:rFonts w:ascii="Arial" w:hAnsi="Arial" w:eastAsia="Times New Roman" w:cs="Arial"/>
                <w:b/>
                <w:bCs/>
                <w:color w:val="FFFFFF" w:themeColor="background1"/>
                <w:sz w:val="20"/>
                <w:szCs w:val="20"/>
              </w:rPr>
            </w:pPr>
            <w:r w:rsidRPr="00E62507">
              <w:rPr>
                <w:rFonts w:ascii="Arial" w:hAnsi="Arial" w:eastAsia="Times New Roman" w:cs="Arial"/>
                <w:b/>
                <w:bCs/>
                <w:color w:val="FFFFFF" w:themeColor="background1"/>
                <w:sz w:val="20"/>
                <w:szCs w:val="20"/>
              </w:rPr>
              <w:t>Secondary Structure</w:t>
            </w:r>
          </w:p>
        </w:tc>
      </w:tr>
      <w:tr w:rsidRPr="00E62507" w:rsidR="00233714" w:rsidTr="00233714" w14:paraId="1D9F3805" w14:textId="77777777">
        <w:trPr>
          <w:trHeight w:val="300"/>
        </w:trPr>
        <w:tc>
          <w:tcPr>
            <w:tcW w:w="2312" w:type="dxa"/>
            <w:tcBorders>
              <w:top w:val="nil"/>
              <w:left w:val="single" w:color="auto" w:sz="4" w:space="0"/>
              <w:bottom w:val="single" w:color="auto" w:sz="4" w:space="0"/>
              <w:right w:val="single" w:color="auto" w:sz="4" w:space="0"/>
            </w:tcBorders>
            <w:shd w:val="clear" w:color="000000" w:fill="DDEBF7"/>
            <w:noWrap/>
            <w:vAlign w:val="center"/>
            <w:hideMark/>
          </w:tcPr>
          <w:p w:rsidRPr="00E62507" w:rsidR="00233714" w:rsidP="00233714" w:rsidRDefault="00233714" w14:paraId="517A2168"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ACT, ADNI, ROS/MAP</w:t>
            </w:r>
          </w:p>
        </w:tc>
        <w:tc>
          <w:tcPr>
            <w:tcW w:w="1440" w:type="dxa"/>
            <w:tcBorders>
              <w:top w:val="nil"/>
              <w:left w:val="nil"/>
              <w:bottom w:val="single" w:color="auto" w:sz="4" w:space="0"/>
              <w:right w:val="single" w:color="auto" w:sz="4" w:space="0"/>
            </w:tcBorders>
            <w:shd w:val="clear" w:color="000000" w:fill="DDEBF7"/>
            <w:noWrap/>
            <w:vAlign w:val="center"/>
            <w:hideMark/>
          </w:tcPr>
          <w:p w:rsidRPr="00E62507" w:rsidR="00233714" w:rsidP="00233714" w:rsidRDefault="00233714" w14:paraId="556062BB" w14:textId="77777777">
            <w:pP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mmdraw</w:t>
            </w:r>
            <w:proofErr w:type="spellEnd"/>
          </w:p>
        </w:tc>
        <w:tc>
          <w:tcPr>
            <w:tcW w:w="4410" w:type="dxa"/>
            <w:tcBorders>
              <w:top w:val="nil"/>
              <w:left w:val="nil"/>
              <w:bottom w:val="single" w:color="auto" w:sz="4" w:space="0"/>
              <w:right w:val="single" w:color="auto" w:sz="4" w:space="0"/>
            </w:tcBorders>
            <w:shd w:val="clear" w:color="000000" w:fill="DDEBF7"/>
            <w:noWrap/>
            <w:vAlign w:val="center"/>
            <w:hideMark/>
          </w:tcPr>
          <w:p w:rsidRPr="00E62507" w:rsidR="00233714" w:rsidP="00233714" w:rsidRDefault="00233714" w14:paraId="6DB87281"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MMSE: Copy interlocking pentagons</w:t>
            </w:r>
          </w:p>
        </w:tc>
        <w:tc>
          <w:tcPr>
            <w:tcW w:w="1440" w:type="dxa"/>
            <w:tcBorders>
              <w:top w:val="nil"/>
              <w:left w:val="nil"/>
              <w:bottom w:val="single" w:color="auto" w:sz="4" w:space="0"/>
              <w:right w:val="single" w:color="auto" w:sz="4" w:space="0"/>
            </w:tcBorders>
            <w:shd w:val="clear" w:color="000000" w:fill="DDEBF7"/>
            <w:noWrap/>
            <w:vAlign w:val="center"/>
          </w:tcPr>
          <w:p w:rsidRPr="00E62507" w:rsidR="00233714" w:rsidP="00233714" w:rsidRDefault="00233714" w14:paraId="580D9F25" w14:textId="77777777">
            <w:pPr>
              <w:jc w:val="center"/>
              <w:rPr>
                <w:rFonts w:ascii="Arial" w:hAnsi="Arial" w:eastAsia="Times New Roman" w:cs="Arial"/>
                <w:bCs/>
                <w:color w:val="000000"/>
                <w:sz w:val="20"/>
                <w:szCs w:val="20"/>
              </w:rPr>
            </w:pPr>
          </w:p>
        </w:tc>
      </w:tr>
      <w:tr w:rsidRPr="00E62507" w:rsidR="00233714" w:rsidTr="00233714" w14:paraId="3A435F34" w14:textId="77777777">
        <w:trPr>
          <w:trHeight w:val="300"/>
        </w:trPr>
        <w:tc>
          <w:tcPr>
            <w:tcW w:w="2312" w:type="dxa"/>
            <w:tcBorders>
              <w:top w:val="nil"/>
              <w:left w:val="single" w:color="auto" w:sz="4" w:space="0"/>
              <w:bottom w:val="single" w:color="auto" w:sz="4" w:space="0"/>
              <w:right w:val="single" w:color="auto" w:sz="4" w:space="0"/>
            </w:tcBorders>
            <w:shd w:val="clear" w:color="000000" w:fill="DDEBF7"/>
            <w:noWrap/>
            <w:vAlign w:val="center"/>
            <w:hideMark/>
          </w:tcPr>
          <w:p w:rsidRPr="00E62507" w:rsidR="00233714" w:rsidP="00233714" w:rsidRDefault="00233714" w14:paraId="0034C8AD"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ROS/MAP</w:t>
            </w:r>
          </w:p>
        </w:tc>
        <w:tc>
          <w:tcPr>
            <w:tcW w:w="1440" w:type="dxa"/>
            <w:tcBorders>
              <w:top w:val="nil"/>
              <w:left w:val="nil"/>
              <w:bottom w:val="single" w:color="auto" w:sz="4" w:space="0"/>
              <w:right w:val="single" w:color="auto" w:sz="4" w:space="0"/>
            </w:tcBorders>
            <w:shd w:val="clear" w:color="000000" w:fill="DDEBF7"/>
            <w:noWrap/>
            <w:vAlign w:val="center"/>
            <w:hideMark/>
          </w:tcPr>
          <w:p w:rsidRPr="00E62507" w:rsidR="00233714" w:rsidP="00233714" w:rsidRDefault="00233714" w14:paraId="04033273"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lopair_item1-lopair_item15</w:t>
            </w:r>
          </w:p>
        </w:tc>
        <w:tc>
          <w:tcPr>
            <w:tcW w:w="4410" w:type="dxa"/>
            <w:tcBorders>
              <w:top w:val="nil"/>
              <w:left w:val="nil"/>
              <w:bottom w:val="single" w:color="auto" w:sz="4" w:space="0"/>
              <w:right w:val="single" w:color="auto" w:sz="4" w:space="0"/>
            </w:tcBorders>
            <w:shd w:val="clear" w:color="000000" w:fill="DDEBF7"/>
            <w:noWrap/>
            <w:vAlign w:val="center"/>
            <w:hideMark/>
          </w:tcPr>
          <w:p w:rsidRPr="00E62507" w:rsidR="00233714" w:rsidP="00233714" w:rsidRDefault="00233714" w14:paraId="09B30F98"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JLO: Line orientation items (15 items)</w:t>
            </w:r>
          </w:p>
        </w:tc>
        <w:tc>
          <w:tcPr>
            <w:tcW w:w="1440" w:type="dxa"/>
            <w:tcBorders>
              <w:top w:val="nil"/>
              <w:left w:val="nil"/>
              <w:bottom w:val="single" w:color="auto" w:sz="4" w:space="0"/>
              <w:right w:val="single" w:color="auto" w:sz="4" w:space="0"/>
            </w:tcBorders>
            <w:shd w:val="clear" w:color="000000" w:fill="DDEBF7"/>
            <w:noWrap/>
            <w:vAlign w:val="center"/>
          </w:tcPr>
          <w:p w:rsidRPr="00E62507" w:rsidR="00233714" w:rsidP="00233714" w:rsidRDefault="00233714" w14:paraId="3569E357" w14:textId="77777777">
            <w:pPr>
              <w:jc w:val="center"/>
              <w:rPr>
                <w:rFonts w:ascii="Arial" w:hAnsi="Arial" w:eastAsia="Times New Roman" w:cs="Arial"/>
                <w:bCs/>
                <w:color w:val="000000"/>
                <w:sz w:val="20"/>
                <w:szCs w:val="20"/>
              </w:rPr>
            </w:pPr>
          </w:p>
        </w:tc>
      </w:tr>
      <w:tr w:rsidRPr="00E62507" w:rsidR="00233714" w:rsidTr="00233714" w14:paraId="284C6CCA" w14:textId="77777777">
        <w:trPr>
          <w:trHeight w:val="300"/>
        </w:trPr>
        <w:tc>
          <w:tcPr>
            <w:tcW w:w="2312" w:type="dxa"/>
            <w:tcBorders>
              <w:top w:val="nil"/>
              <w:left w:val="single" w:color="auto" w:sz="4" w:space="0"/>
              <w:bottom w:val="single" w:color="auto" w:sz="4" w:space="0"/>
              <w:right w:val="single" w:color="auto" w:sz="4" w:space="0"/>
            </w:tcBorders>
            <w:shd w:val="clear" w:color="000000" w:fill="C6E0B4"/>
            <w:noWrap/>
            <w:vAlign w:val="center"/>
            <w:hideMark/>
          </w:tcPr>
          <w:p w:rsidRPr="00E62507" w:rsidR="00233714" w:rsidP="00233714" w:rsidRDefault="00233714" w14:paraId="45A820E9"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ACT</w:t>
            </w:r>
          </w:p>
        </w:tc>
        <w:tc>
          <w:tcPr>
            <w:tcW w:w="1440" w:type="dxa"/>
            <w:tcBorders>
              <w:top w:val="nil"/>
              <w:left w:val="nil"/>
              <w:bottom w:val="single" w:color="auto" w:sz="4" w:space="0"/>
              <w:right w:val="single" w:color="auto" w:sz="4" w:space="0"/>
            </w:tcBorders>
            <w:shd w:val="clear" w:color="000000" w:fill="C6E0B4"/>
            <w:noWrap/>
            <w:vAlign w:val="center"/>
            <w:hideMark/>
          </w:tcPr>
          <w:p w:rsidRPr="00E62507" w:rsidR="00233714" w:rsidP="00233714" w:rsidRDefault="00233714" w14:paraId="5E036E5F" w14:textId="77777777">
            <w:pP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mat_cons</w:t>
            </w:r>
            <w:proofErr w:type="spellEnd"/>
          </w:p>
        </w:tc>
        <w:tc>
          <w:tcPr>
            <w:tcW w:w="4410" w:type="dxa"/>
            <w:tcBorders>
              <w:top w:val="nil"/>
              <w:left w:val="nil"/>
              <w:bottom w:val="single" w:color="auto" w:sz="4" w:space="0"/>
              <w:right w:val="single" w:color="auto" w:sz="4" w:space="0"/>
            </w:tcBorders>
            <w:shd w:val="clear" w:color="000000" w:fill="C6E0B4"/>
            <w:noWrap/>
            <w:vAlign w:val="center"/>
            <w:hideMark/>
          </w:tcPr>
          <w:p w:rsidRPr="00E62507" w:rsidR="00233714" w:rsidP="00233714" w:rsidRDefault="00233714" w14:paraId="44AE29A6"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DRS: Mattis Dementia Rating Scale—constructional praxis score</w:t>
            </w:r>
          </w:p>
        </w:tc>
        <w:tc>
          <w:tcPr>
            <w:tcW w:w="1440" w:type="dxa"/>
            <w:tcBorders>
              <w:top w:val="nil"/>
              <w:left w:val="nil"/>
              <w:bottom w:val="single" w:color="auto" w:sz="4" w:space="0"/>
              <w:right w:val="single" w:color="auto" w:sz="4" w:space="0"/>
            </w:tcBorders>
            <w:shd w:val="clear" w:color="000000" w:fill="C6E0B4"/>
            <w:noWrap/>
            <w:vAlign w:val="center"/>
          </w:tcPr>
          <w:p w:rsidRPr="00E62507" w:rsidR="00233714" w:rsidP="00233714" w:rsidRDefault="00233714" w14:paraId="688097CC" w14:textId="77777777">
            <w:pPr>
              <w:jc w:val="center"/>
              <w:rPr>
                <w:rFonts w:ascii="Arial" w:hAnsi="Arial" w:eastAsia="Times New Roman" w:cs="Arial"/>
                <w:bCs/>
                <w:color w:val="000000"/>
                <w:sz w:val="20"/>
                <w:szCs w:val="20"/>
              </w:rPr>
            </w:pPr>
          </w:p>
        </w:tc>
      </w:tr>
      <w:tr w:rsidRPr="00E62507" w:rsidR="00233714" w:rsidTr="00233714" w14:paraId="6DF81F39" w14:textId="77777777">
        <w:trPr>
          <w:trHeight w:val="300"/>
        </w:trPr>
        <w:tc>
          <w:tcPr>
            <w:tcW w:w="2312" w:type="dxa"/>
            <w:tcBorders>
              <w:top w:val="nil"/>
              <w:left w:val="single" w:color="auto" w:sz="4" w:space="0"/>
              <w:bottom w:val="single" w:color="auto" w:sz="4" w:space="0"/>
              <w:right w:val="single" w:color="auto" w:sz="4" w:space="0"/>
            </w:tcBorders>
            <w:shd w:val="clear" w:color="000000" w:fill="C6E0B4"/>
            <w:noWrap/>
            <w:vAlign w:val="center"/>
            <w:hideMark/>
          </w:tcPr>
          <w:p w:rsidRPr="00E62507" w:rsidR="00233714" w:rsidP="00233714" w:rsidRDefault="00233714" w14:paraId="16F648A4"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ACT</w:t>
            </w:r>
          </w:p>
        </w:tc>
        <w:tc>
          <w:tcPr>
            <w:tcW w:w="1440" w:type="dxa"/>
            <w:tcBorders>
              <w:top w:val="nil"/>
              <w:left w:val="nil"/>
              <w:bottom w:val="single" w:color="auto" w:sz="4" w:space="0"/>
              <w:right w:val="single" w:color="auto" w:sz="4" w:space="0"/>
            </w:tcBorders>
            <w:shd w:val="clear" w:color="000000" w:fill="C6E0B4"/>
            <w:noWrap/>
            <w:vAlign w:val="center"/>
            <w:hideMark/>
          </w:tcPr>
          <w:p w:rsidRPr="00E62507" w:rsidR="00233714" w:rsidP="00233714" w:rsidRDefault="00233714" w14:paraId="014D8B75" w14:textId="77777777">
            <w:pP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cp_in_ci</w:t>
            </w:r>
            <w:proofErr w:type="spellEnd"/>
          </w:p>
        </w:tc>
        <w:tc>
          <w:tcPr>
            <w:tcW w:w="4410" w:type="dxa"/>
            <w:tcBorders>
              <w:top w:val="nil"/>
              <w:left w:val="nil"/>
              <w:bottom w:val="single" w:color="auto" w:sz="4" w:space="0"/>
              <w:right w:val="single" w:color="auto" w:sz="4" w:space="0"/>
            </w:tcBorders>
            <w:shd w:val="clear" w:color="000000" w:fill="C6E0B4"/>
            <w:noWrap/>
            <w:vAlign w:val="center"/>
            <w:hideMark/>
          </w:tcPr>
          <w:p w:rsidRPr="00E62507" w:rsidR="00233714" w:rsidP="00233714" w:rsidRDefault="00233714" w14:paraId="16EBACBF"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CERAD: Constructional Praxis—circle</w:t>
            </w:r>
          </w:p>
        </w:tc>
        <w:tc>
          <w:tcPr>
            <w:tcW w:w="1440" w:type="dxa"/>
            <w:tcBorders>
              <w:top w:val="nil"/>
              <w:left w:val="nil"/>
              <w:bottom w:val="single" w:color="auto" w:sz="4" w:space="0"/>
              <w:right w:val="single" w:color="auto" w:sz="4" w:space="0"/>
            </w:tcBorders>
            <w:shd w:val="clear" w:color="000000" w:fill="C6E0B4"/>
            <w:noWrap/>
            <w:vAlign w:val="center"/>
          </w:tcPr>
          <w:p w:rsidRPr="00E62507" w:rsidR="00233714" w:rsidP="00233714" w:rsidRDefault="00233714" w14:paraId="6A4ED96D" w14:textId="77777777">
            <w:pPr>
              <w:jc w:val="center"/>
              <w:rPr>
                <w:rFonts w:ascii="Arial" w:hAnsi="Arial" w:eastAsia="Times New Roman" w:cs="Arial"/>
                <w:bCs/>
                <w:color w:val="000000"/>
                <w:sz w:val="20"/>
                <w:szCs w:val="20"/>
              </w:rPr>
            </w:pPr>
          </w:p>
        </w:tc>
      </w:tr>
      <w:tr w:rsidRPr="00E62507" w:rsidR="00233714" w:rsidTr="00233714" w14:paraId="6811CBD5" w14:textId="77777777">
        <w:trPr>
          <w:trHeight w:val="300"/>
        </w:trPr>
        <w:tc>
          <w:tcPr>
            <w:tcW w:w="2312" w:type="dxa"/>
            <w:tcBorders>
              <w:top w:val="nil"/>
              <w:left w:val="single" w:color="auto" w:sz="4" w:space="0"/>
              <w:bottom w:val="single" w:color="auto" w:sz="4" w:space="0"/>
              <w:right w:val="single" w:color="auto" w:sz="4" w:space="0"/>
            </w:tcBorders>
            <w:shd w:val="clear" w:color="000000" w:fill="C6E0B4"/>
            <w:noWrap/>
            <w:vAlign w:val="center"/>
            <w:hideMark/>
          </w:tcPr>
          <w:p w:rsidRPr="00E62507" w:rsidR="00233714" w:rsidP="00233714" w:rsidRDefault="00233714" w14:paraId="62D2B029"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ACT</w:t>
            </w:r>
          </w:p>
        </w:tc>
        <w:tc>
          <w:tcPr>
            <w:tcW w:w="1440" w:type="dxa"/>
            <w:tcBorders>
              <w:top w:val="nil"/>
              <w:left w:val="nil"/>
              <w:bottom w:val="single" w:color="auto" w:sz="4" w:space="0"/>
              <w:right w:val="single" w:color="auto" w:sz="4" w:space="0"/>
            </w:tcBorders>
            <w:shd w:val="clear" w:color="000000" w:fill="C6E0B4"/>
            <w:noWrap/>
            <w:vAlign w:val="center"/>
            <w:hideMark/>
          </w:tcPr>
          <w:p w:rsidRPr="00E62507" w:rsidR="00233714" w:rsidP="00233714" w:rsidRDefault="00233714" w14:paraId="47BD08CF" w14:textId="77777777">
            <w:pP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cp_in_di</w:t>
            </w:r>
            <w:proofErr w:type="spellEnd"/>
          </w:p>
        </w:tc>
        <w:tc>
          <w:tcPr>
            <w:tcW w:w="4410" w:type="dxa"/>
            <w:tcBorders>
              <w:top w:val="nil"/>
              <w:left w:val="nil"/>
              <w:bottom w:val="single" w:color="auto" w:sz="4" w:space="0"/>
              <w:right w:val="single" w:color="auto" w:sz="4" w:space="0"/>
            </w:tcBorders>
            <w:shd w:val="clear" w:color="000000" w:fill="C6E0B4"/>
            <w:noWrap/>
            <w:vAlign w:val="center"/>
            <w:hideMark/>
          </w:tcPr>
          <w:p w:rsidRPr="00E62507" w:rsidR="00233714" w:rsidP="00233714" w:rsidRDefault="00233714" w14:paraId="3A07C6F7"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CERAD: Constructional Praxis—diamond</w:t>
            </w:r>
          </w:p>
        </w:tc>
        <w:tc>
          <w:tcPr>
            <w:tcW w:w="1440" w:type="dxa"/>
            <w:tcBorders>
              <w:top w:val="nil"/>
              <w:left w:val="nil"/>
              <w:bottom w:val="single" w:color="auto" w:sz="4" w:space="0"/>
              <w:right w:val="single" w:color="auto" w:sz="4" w:space="0"/>
            </w:tcBorders>
            <w:shd w:val="clear" w:color="000000" w:fill="C6E0B4"/>
            <w:noWrap/>
            <w:vAlign w:val="center"/>
          </w:tcPr>
          <w:p w:rsidRPr="00E62507" w:rsidR="00233714" w:rsidP="00233714" w:rsidRDefault="00233714" w14:paraId="5768BC6F" w14:textId="77777777">
            <w:pPr>
              <w:jc w:val="center"/>
              <w:rPr>
                <w:rFonts w:ascii="Arial" w:hAnsi="Arial" w:eastAsia="Times New Roman" w:cs="Arial"/>
                <w:bCs/>
                <w:color w:val="000000"/>
                <w:sz w:val="20"/>
                <w:szCs w:val="20"/>
              </w:rPr>
            </w:pPr>
          </w:p>
        </w:tc>
      </w:tr>
      <w:tr w:rsidRPr="00E62507" w:rsidR="00233714" w:rsidTr="00233714" w14:paraId="56F2CA2C" w14:textId="77777777">
        <w:trPr>
          <w:trHeight w:val="300"/>
        </w:trPr>
        <w:tc>
          <w:tcPr>
            <w:tcW w:w="2312" w:type="dxa"/>
            <w:tcBorders>
              <w:top w:val="nil"/>
              <w:left w:val="single" w:color="auto" w:sz="4" w:space="0"/>
              <w:bottom w:val="single" w:color="auto" w:sz="4" w:space="0"/>
              <w:right w:val="single" w:color="auto" w:sz="4" w:space="0"/>
            </w:tcBorders>
            <w:shd w:val="clear" w:color="000000" w:fill="C6E0B4"/>
            <w:noWrap/>
            <w:vAlign w:val="center"/>
            <w:hideMark/>
          </w:tcPr>
          <w:p w:rsidRPr="00E62507" w:rsidR="00233714" w:rsidP="00233714" w:rsidRDefault="00233714" w14:paraId="0DC59E99"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ACT</w:t>
            </w:r>
          </w:p>
        </w:tc>
        <w:tc>
          <w:tcPr>
            <w:tcW w:w="1440" w:type="dxa"/>
            <w:tcBorders>
              <w:top w:val="nil"/>
              <w:left w:val="nil"/>
              <w:bottom w:val="single" w:color="auto" w:sz="4" w:space="0"/>
              <w:right w:val="single" w:color="auto" w:sz="4" w:space="0"/>
            </w:tcBorders>
            <w:shd w:val="clear" w:color="000000" w:fill="C6E0B4"/>
            <w:noWrap/>
            <w:vAlign w:val="center"/>
            <w:hideMark/>
          </w:tcPr>
          <w:p w:rsidRPr="00E62507" w:rsidR="00233714" w:rsidP="00233714" w:rsidRDefault="00233714" w14:paraId="7161FC7D" w14:textId="77777777">
            <w:pP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cp_in_re</w:t>
            </w:r>
            <w:proofErr w:type="spellEnd"/>
          </w:p>
        </w:tc>
        <w:tc>
          <w:tcPr>
            <w:tcW w:w="4410" w:type="dxa"/>
            <w:tcBorders>
              <w:top w:val="nil"/>
              <w:left w:val="nil"/>
              <w:bottom w:val="single" w:color="auto" w:sz="4" w:space="0"/>
              <w:right w:val="single" w:color="auto" w:sz="4" w:space="0"/>
            </w:tcBorders>
            <w:shd w:val="clear" w:color="000000" w:fill="C6E0B4"/>
            <w:noWrap/>
            <w:vAlign w:val="center"/>
            <w:hideMark/>
          </w:tcPr>
          <w:p w:rsidRPr="00E62507" w:rsidR="00233714" w:rsidP="00233714" w:rsidRDefault="00233714" w14:paraId="57204E5B"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CERAD: Constructional Praxis—rectangles</w:t>
            </w:r>
          </w:p>
        </w:tc>
        <w:tc>
          <w:tcPr>
            <w:tcW w:w="1440" w:type="dxa"/>
            <w:tcBorders>
              <w:top w:val="nil"/>
              <w:left w:val="nil"/>
              <w:bottom w:val="single" w:color="auto" w:sz="4" w:space="0"/>
              <w:right w:val="single" w:color="auto" w:sz="4" w:space="0"/>
            </w:tcBorders>
            <w:shd w:val="clear" w:color="000000" w:fill="C6E0B4"/>
            <w:noWrap/>
            <w:vAlign w:val="center"/>
          </w:tcPr>
          <w:p w:rsidRPr="00E62507" w:rsidR="00233714" w:rsidP="00233714" w:rsidRDefault="00233714" w14:paraId="0D6AD825" w14:textId="77777777">
            <w:pPr>
              <w:jc w:val="center"/>
              <w:rPr>
                <w:rFonts w:ascii="Arial" w:hAnsi="Arial" w:eastAsia="Times New Roman" w:cs="Arial"/>
                <w:bCs/>
                <w:color w:val="000000"/>
                <w:sz w:val="20"/>
                <w:szCs w:val="20"/>
              </w:rPr>
            </w:pPr>
          </w:p>
        </w:tc>
      </w:tr>
      <w:tr w:rsidRPr="00E62507" w:rsidR="00233714" w:rsidTr="00233714" w14:paraId="47C70B85" w14:textId="77777777">
        <w:trPr>
          <w:trHeight w:val="300"/>
        </w:trPr>
        <w:tc>
          <w:tcPr>
            <w:tcW w:w="2312" w:type="dxa"/>
            <w:tcBorders>
              <w:top w:val="nil"/>
              <w:left w:val="single" w:color="auto" w:sz="4" w:space="0"/>
              <w:bottom w:val="single" w:color="auto" w:sz="4" w:space="0"/>
              <w:right w:val="single" w:color="auto" w:sz="4" w:space="0"/>
            </w:tcBorders>
            <w:shd w:val="clear" w:color="000000" w:fill="C6E0B4"/>
            <w:noWrap/>
            <w:vAlign w:val="center"/>
            <w:hideMark/>
          </w:tcPr>
          <w:p w:rsidRPr="00E62507" w:rsidR="00233714" w:rsidP="00233714" w:rsidRDefault="00233714" w14:paraId="3B42E5CF"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ACT</w:t>
            </w:r>
          </w:p>
        </w:tc>
        <w:tc>
          <w:tcPr>
            <w:tcW w:w="1440" w:type="dxa"/>
            <w:tcBorders>
              <w:top w:val="nil"/>
              <w:left w:val="nil"/>
              <w:bottom w:val="single" w:color="auto" w:sz="4" w:space="0"/>
              <w:right w:val="single" w:color="auto" w:sz="4" w:space="0"/>
            </w:tcBorders>
            <w:shd w:val="clear" w:color="000000" w:fill="C6E0B4"/>
            <w:noWrap/>
            <w:vAlign w:val="center"/>
            <w:hideMark/>
          </w:tcPr>
          <w:p w:rsidRPr="00E62507" w:rsidR="00233714" w:rsidP="00233714" w:rsidRDefault="00233714" w14:paraId="1076F84A" w14:textId="77777777">
            <w:pP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cp_in_cu</w:t>
            </w:r>
            <w:proofErr w:type="spellEnd"/>
          </w:p>
        </w:tc>
        <w:tc>
          <w:tcPr>
            <w:tcW w:w="4410" w:type="dxa"/>
            <w:tcBorders>
              <w:top w:val="nil"/>
              <w:left w:val="nil"/>
              <w:bottom w:val="single" w:color="auto" w:sz="4" w:space="0"/>
              <w:right w:val="single" w:color="auto" w:sz="4" w:space="0"/>
            </w:tcBorders>
            <w:shd w:val="clear" w:color="000000" w:fill="C6E0B4"/>
            <w:noWrap/>
            <w:vAlign w:val="center"/>
            <w:hideMark/>
          </w:tcPr>
          <w:p w:rsidRPr="00E62507" w:rsidR="00233714" w:rsidP="00233714" w:rsidRDefault="00233714" w14:paraId="3F1FEA4D"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CERAD: Constructional Praxis—cube</w:t>
            </w:r>
          </w:p>
        </w:tc>
        <w:tc>
          <w:tcPr>
            <w:tcW w:w="1440" w:type="dxa"/>
            <w:tcBorders>
              <w:top w:val="nil"/>
              <w:left w:val="nil"/>
              <w:bottom w:val="single" w:color="auto" w:sz="4" w:space="0"/>
              <w:right w:val="single" w:color="auto" w:sz="4" w:space="0"/>
            </w:tcBorders>
            <w:shd w:val="clear" w:color="000000" w:fill="C6E0B4"/>
            <w:noWrap/>
            <w:vAlign w:val="center"/>
          </w:tcPr>
          <w:p w:rsidRPr="00E62507" w:rsidR="00233714" w:rsidP="00233714" w:rsidRDefault="00233714" w14:paraId="466C6763" w14:textId="77777777">
            <w:pPr>
              <w:jc w:val="center"/>
              <w:rPr>
                <w:rFonts w:ascii="Arial" w:hAnsi="Arial" w:eastAsia="Times New Roman" w:cs="Arial"/>
                <w:bCs/>
                <w:color w:val="000000"/>
                <w:sz w:val="20"/>
                <w:szCs w:val="20"/>
              </w:rPr>
            </w:pPr>
          </w:p>
        </w:tc>
      </w:tr>
      <w:tr w:rsidRPr="00E62507" w:rsidR="00233714" w:rsidTr="00233714" w14:paraId="5CE5BCCD" w14:textId="77777777">
        <w:trPr>
          <w:trHeight w:val="330"/>
        </w:trPr>
        <w:tc>
          <w:tcPr>
            <w:tcW w:w="2312" w:type="dxa"/>
            <w:tcBorders>
              <w:top w:val="nil"/>
              <w:left w:val="single" w:color="auto" w:sz="4" w:space="0"/>
              <w:bottom w:val="single" w:color="auto" w:sz="4" w:space="0"/>
              <w:right w:val="single" w:color="auto" w:sz="4" w:space="0"/>
            </w:tcBorders>
            <w:shd w:val="clear" w:color="000000" w:fill="A5A5A5"/>
            <w:noWrap/>
            <w:vAlign w:val="center"/>
            <w:hideMark/>
          </w:tcPr>
          <w:p w:rsidRPr="00E62507" w:rsidR="00233714" w:rsidP="00233714" w:rsidRDefault="00233714" w14:paraId="3A11BCE4"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440"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55884CEB" w14:textId="77777777">
            <w:pP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copycirc</w:t>
            </w:r>
            <w:proofErr w:type="spellEnd"/>
          </w:p>
        </w:tc>
        <w:tc>
          <w:tcPr>
            <w:tcW w:w="4410"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68FBC842"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Clock copy: Approximately circular face</w:t>
            </w:r>
          </w:p>
        </w:tc>
        <w:tc>
          <w:tcPr>
            <w:tcW w:w="1440" w:type="dxa"/>
            <w:tcBorders>
              <w:top w:val="nil"/>
              <w:left w:val="nil"/>
              <w:bottom w:val="single" w:color="auto" w:sz="4" w:space="0"/>
              <w:right w:val="single" w:color="auto" w:sz="4" w:space="0"/>
            </w:tcBorders>
            <w:shd w:val="clear" w:color="000000" w:fill="A5A5A5"/>
            <w:noWrap/>
            <w:vAlign w:val="center"/>
          </w:tcPr>
          <w:p w:rsidRPr="00E62507" w:rsidR="00233714" w:rsidP="00233714" w:rsidRDefault="00233714" w14:paraId="1E3E739B" w14:textId="77777777">
            <w:pPr>
              <w:jc w:val="center"/>
              <w:rPr>
                <w:rFonts w:ascii="Arial" w:hAnsi="Arial" w:eastAsia="Times New Roman" w:cs="Arial"/>
                <w:bCs/>
                <w:color w:val="000000"/>
                <w:sz w:val="20"/>
                <w:szCs w:val="20"/>
              </w:rPr>
            </w:pPr>
          </w:p>
        </w:tc>
      </w:tr>
      <w:tr w:rsidRPr="00E62507" w:rsidR="00233714" w:rsidTr="00233714" w14:paraId="3B23E614" w14:textId="77777777">
        <w:trPr>
          <w:trHeight w:val="285"/>
        </w:trPr>
        <w:tc>
          <w:tcPr>
            <w:tcW w:w="2312" w:type="dxa"/>
            <w:tcBorders>
              <w:top w:val="nil"/>
              <w:left w:val="single" w:color="auto" w:sz="4" w:space="0"/>
              <w:bottom w:val="single" w:color="auto" w:sz="4" w:space="0"/>
              <w:right w:val="single" w:color="auto" w:sz="4" w:space="0"/>
            </w:tcBorders>
            <w:shd w:val="clear" w:color="000000" w:fill="A5A5A5"/>
            <w:noWrap/>
            <w:vAlign w:val="center"/>
            <w:hideMark/>
          </w:tcPr>
          <w:p w:rsidRPr="00E62507" w:rsidR="00233714" w:rsidP="00233714" w:rsidRDefault="00233714" w14:paraId="7488E6DA"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440"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430D25FE" w14:textId="77777777">
            <w:pP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copysym</w:t>
            </w:r>
            <w:proofErr w:type="spellEnd"/>
          </w:p>
        </w:tc>
        <w:tc>
          <w:tcPr>
            <w:tcW w:w="4410"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6A775138"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Clock copy: Symmetry of number placement</w:t>
            </w:r>
          </w:p>
        </w:tc>
        <w:tc>
          <w:tcPr>
            <w:tcW w:w="1440" w:type="dxa"/>
            <w:tcBorders>
              <w:top w:val="nil"/>
              <w:left w:val="nil"/>
              <w:bottom w:val="single" w:color="auto" w:sz="4" w:space="0"/>
              <w:right w:val="single" w:color="auto" w:sz="4" w:space="0"/>
            </w:tcBorders>
            <w:shd w:val="clear" w:color="000000" w:fill="A5A5A5"/>
            <w:noWrap/>
            <w:vAlign w:val="center"/>
          </w:tcPr>
          <w:p w:rsidRPr="00E62507" w:rsidR="00233714" w:rsidP="00233714" w:rsidRDefault="00233714" w14:paraId="7E73CA46" w14:textId="77777777">
            <w:pPr>
              <w:jc w:val="center"/>
              <w:rPr>
                <w:rFonts w:ascii="Arial" w:hAnsi="Arial" w:eastAsia="Times New Roman" w:cs="Arial"/>
                <w:bCs/>
                <w:color w:val="000000"/>
                <w:sz w:val="20"/>
                <w:szCs w:val="20"/>
              </w:rPr>
            </w:pPr>
          </w:p>
        </w:tc>
      </w:tr>
      <w:tr w:rsidRPr="00E62507" w:rsidR="00233714" w:rsidTr="00233714" w14:paraId="70E44774" w14:textId="77777777">
        <w:trPr>
          <w:trHeight w:val="300"/>
        </w:trPr>
        <w:tc>
          <w:tcPr>
            <w:tcW w:w="2312" w:type="dxa"/>
            <w:tcBorders>
              <w:top w:val="nil"/>
              <w:left w:val="single" w:color="auto" w:sz="4" w:space="0"/>
              <w:bottom w:val="single" w:color="auto" w:sz="4" w:space="0"/>
              <w:right w:val="single" w:color="auto" w:sz="4" w:space="0"/>
            </w:tcBorders>
            <w:shd w:val="clear" w:color="000000" w:fill="A5A5A5"/>
            <w:noWrap/>
            <w:vAlign w:val="center"/>
            <w:hideMark/>
          </w:tcPr>
          <w:p w:rsidRPr="00E62507" w:rsidR="00233714" w:rsidP="00233714" w:rsidRDefault="00233714" w14:paraId="6B3E5079"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440"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50A22F89" w14:textId="77777777">
            <w:pP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copynum</w:t>
            </w:r>
            <w:proofErr w:type="spellEnd"/>
          </w:p>
        </w:tc>
        <w:tc>
          <w:tcPr>
            <w:tcW w:w="4410"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79068517"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Clock copy: Correctness of numbers</w:t>
            </w:r>
          </w:p>
        </w:tc>
        <w:tc>
          <w:tcPr>
            <w:tcW w:w="1440" w:type="dxa"/>
            <w:tcBorders>
              <w:top w:val="nil"/>
              <w:left w:val="nil"/>
              <w:bottom w:val="single" w:color="auto" w:sz="4" w:space="0"/>
              <w:right w:val="single" w:color="auto" w:sz="4" w:space="0"/>
            </w:tcBorders>
            <w:shd w:val="clear" w:color="000000" w:fill="A5A5A5"/>
            <w:noWrap/>
            <w:vAlign w:val="center"/>
          </w:tcPr>
          <w:p w:rsidRPr="00E62507" w:rsidR="00233714" w:rsidP="00233714" w:rsidRDefault="00233714" w14:paraId="0A2CB9E5" w14:textId="77777777">
            <w:pPr>
              <w:jc w:val="center"/>
              <w:rPr>
                <w:rFonts w:ascii="Arial" w:hAnsi="Arial" w:eastAsia="Times New Roman" w:cs="Arial"/>
                <w:bCs/>
                <w:color w:val="000000"/>
                <w:sz w:val="20"/>
                <w:szCs w:val="20"/>
              </w:rPr>
            </w:pPr>
          </w:p>
        </w:tc>
      </w:tr>
      <w:tr w:rsidRPr="00E62507" w:rsidR="00233714" w:rsidTr="00233714" w14:paraId="2A0ADFB1" w14:textId="77777777">
        <w:trPr>
          <w:trHeight w:val="315"/>
        </w:trPr>
        <w:tc>
          <w:tcPr>
            <w:tcW w:w="2312" w:type="dxa"/>
            <w:tcBorders>
              <w:top w:val="nil"/>
              <w:left w:val="single" w:color="auto" w:sz="4" w:space="0"/>
              <w:bottom w:val="single" w:color="auto" w:sz="4" w:space="0"/>
              <w:right w:val="single" w:color="auto" w:sz="4" w:space="0"/>
            </w:tcBorders>
            <w:shd w:val="clear" w:color="000000" w:fill="A5A5A5"/>
            <w:noWrap/>
            <w:vAlign w:val="center"/>
            <w:hideMark/>
          </w:tcPr>
          <w:p w:rsidRPr="00E62507" w:rsidR="00233714" w:rsidP="00233714" w:rsidRDefault="00233714" w14:paraId="00960F00"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440"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17CA2F2C" w14:textId="77777777">
            <w:pPr>
              <w:rPr>
                <w:rFonts w:ascii="Arial" w:hAnsi="Arial" w:eastAsia="Times New Roman" w:cs="Arial"/>
                <w:bCs/>
                <w:color w:val="000000"/>
                <w:sz w:val="20"/>
                <w:szCs w:val="20"/>
              </w:rPr>
            </w:pPr>
            <w:proofErr w:type="spellStart"/>
            <w:r w:rsidRPr="00E62507">
              <w:rPr>
                <w:rFonts w:ascii="Arial" w:hAnsi="Arial" w:eastAsia="Times New Roman" w:cs="Arial"/>
                <w:bCs/>
                <w:color w:val="000000"/>
                <w:sz w:val="20"/>
                <w:szCs w:val="20"/>
              </w:rPr>
              <w:t>copytime</w:t>
            </w:r>
            <w:proofErr w:type="spellEnd"/>
          </w:p>
        </w:tc>
        <w:tc>
          <w:tcPr>
            <w:tcW w:w="4410"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428058FE"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Clock copy: Presence of the two hands, set to ten after eleven</w:t>
            </w:r>
          </w:p>
        </w:tc>
        <w:tc>
          <w:tcPr>
            <w:tcW w:w="1440" w:type="dxa"/>
            <w:tcBorders>
              <w:top w:val="nil"/>
              <w:left w:val="nil"/>
              <w:bottom w:val="single" w:color="auto" w:sz="4" w:space="0"/>
              <w:right w:val="single" w:color="auto" w:sz="4" w:space="0"/>
            </w:tcBorders>
            <w:shd w:val="clear" w:color="000000" w:fill="A5A5A5"/>
            <w:noWrap/>
            <w:vAlign w:val="center"/>
          </w:tcPr>
          <w:p w:rsidRPr="00E62507" w:rsidR="00233714" w:rsidP="00233714" w:rsidRDefault="00233714" w14:paraId="50E2DB7B" w14:textId="77777777">
            <w:pPr>
              <w:jc w:val="center"/>
              <w:rPr>
                <w:rFonts w:ascii="Arial" w:hAnsi="Arial" w:eastAsia="Times New Roman" w:cs="Arial"/>
                <w:bCs/>
                <w:color w:val="000000"/>
                <w:sz w:val="20"/>
                <w:szCs w:val="20"/>
              </w:rPr>
            </w:pPr>
          </w:p>
        </w:tc>
      </w:tr>
      <w:tr w:rsidRPr="00E62507" w:rsidR="00233714" w:rsidTr="00233714" w14:paraId="72D734CA" w14:textId="77777777">
        <w:trPr>
          <w:trHeight w:val="300"/>
        </w:trPr>
        <w:tc>
          <w:tcPr>
            <w:tcW w:w="2312" w:type="dxa"/>
            <w:tcBorders>
              <w:top w:val="nil"/>
              <w:left w:val="single" w:color="auto" w:sz="4" w:space="0"/>
              <w:bottom w:val="single" w:color="auto" w:sz="4" w:space="0"/>
              <w:right w:val="single" w:color="auto" w:sz="4" w:space="0"/>
            </w:tcBorders>
            <w:shd w:val="clear" w:color="000000" w:fill="A5A5A5"/>
            <w:noWrap/>
            <w:vAlign w:val="center"/>
            <w:hideMark/>
          </w:tcPr>
          <w:p w:rsidRPr="00E62507" w:rsidR="00233714" w:rsidP="00233714" w:rsidRDefault="00233714" w14:paraId="7E345340" w14:textId="77777777">
            <w:pPr>
              <w:jc w:val="center"/>
              <w:rPr>
                <w:rFonts w:ascii="Arial" w:hAnsi="Arial" w:eastAsia="Times New Roman" w:cs="Arial"/>
                <w:bCs/>
                <w:color w:val="000000"/>
                <w:sz w:val="20"/>
                <w:szCs w:val="20"/>
              </w:rPr>
            </w:pPr>
            <w:r w:rsidRPr="00E62507">
              <w:rPr>
                <w:rFonts w:ascii="Arial" w:hAnsi="Arial" w:eastAsia="Times New Roman" w:cs="Arial"/>
                <w:bCs/>
                <w:color w:val="000000"/>
                <w:sz w:val="20"/>
                <w:szCs w:val="20"/>
              </w:rPr>
              <w:t>ADNI</w:t>
            </w:r>
          </w:p>
        </w:tc>
        <w:tc>
          <w:tcPr>
            <w:tcW w:w="1440"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386AC92B"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q3score</w:t>
            </w:r>
          </w:p>
        </w:tc>
        <w:tc>
          <w:tcPr>
            <w:tcW w:w="4410" w:type="dxa"/>
            <w:tcBorders>
              <w:top w:val="nil"/>
              <w:left w:val="nil"/>
              <w:bottom w:val="single" w:color="auto" w:sz="4" w:space="0"/>
              <w:right w:val="single" w:color="auto" w:sz="4" w:space="0"/>
            </w:tcBorders>
            <w:shd w:val="clear" w:color="000000" w:fill="A5A5A5"/>
            <w:vAlign w:val="center"/>
            <w:hideMark/>
          </w:tcPr>
          <w:p w:rsidRPr="00E62507" w:rsidR="00233714" w:rsidP="00233714" w:rsidRDefault="00233714" w14:paraId="73B44777" w14:textId="77777777">
            <w:pPr>
              <w:rPr>
                <w:rFonts w:ascii="Arial" w:hAnsi="Arial" w:eastAsia="Times New Roman" w:cs="Arial"/>
                <w:bCs/>
                <w:color w:val="000000"/>
                <w:sz w:val="20"/>
                <w:szCs w:val="20"/>
              </w:rPr>
            </w:pPr>
            <w:r w:rsidRPr="00E62507">
              <w:rPr>
                <w:rFonts w:ascii="Arial" w:hAnsi="Arial" w:eastAsia="Times New Roman" w:cs="Arial"/>
                <w:bCs/>
                <w:color w:val="000000"/>
                <w:sz w:val="20"/>
                <w:szCs w:val="20"/>
              </w:rPr>
              <w:t>ADAS-Cog: Constructional Praxis—score</w:t>
            </w:r>
          </w:p>
        </w:tc>
        <w:tc>
          <w:tcPr>
            <w:tcW w:w="1440" w:type="dxa"/>
            <w:tcBorders>
              <w:top w:val="nil"/>
              <w:left w:val="nil"/>
              <w:bottom w:val="single" w:color="auto" w:sz="4" w:space="0"/>
              <w:right w:val="single" w:color="auto" w:sz="4" w:space="0"/>
            </w:tcBorders>
            <w:shd w:val="clear" w:color="000000" w:fill="A5A5A5"/>
            <w:noWrap/>
            <w:vAlign w:val="center"/>
          </w:tcPr>
          <w:p w:rsidRPr="00E62507" w:rsidR="00233714" w:rsidP="00233714" w:rsidRDefault="00233714" w14:paraId="6626A00E" w14:textId="77777777">
            <w:pPr>
              <w:jc w:val="center"/>
              <w:rPr>
                <w:rFonts w:ascii="Arial" w:hAnsi="Arial" w:eastAsia="Times New Roman" w:cs="Arial"/>
                <w:bCs/>
                <w:color w:val="000000"/>
                <w:sz w:val="20"/>
                <w:szCs w:val="20"/>
              </w:rPr>
            </w:pPr>
          </w:p>
        </w:tc>
      </w:tr>
    </w:tbl>
    <w:p w:rsidRPr="00E62507" w:rsidR="00233714" w:rsidP="00233714" w:rsidRDefault="00233714" w14:paraId="45112550" w14:textId="77777777">
      <w:pPr>
        <w:rPr>
          <w:rFonts w:ascii="Arial" w:hAnsi="Arial" w:eastAsia="Times New Roman" w:cs="Arial"/>
          <w:b/>
          <w:sz w:val="28"/>
          <w:szCs w:val="28"/>
        </w:rPr>
      </w:pPr>
      <w:r w:rsidRPr="00E62507">
        <w:rPr>
          <w:rFonts w:ascii="Arial" w:hAnsi="Arial" w:eastAsia="Times New Roman" w:cs="Arial"/>
        </w:rPr>
        <w:br w:type="page"/>
      </w:r>
    </w:p>
    <w:p w:rsidRPr="00720D23" w:rsidR="00233714" w:rsidP="22AD4474" w:rsidRDefault="00347C2C" w14:paraId="073133C2" w14:textId="6ED50205">
      <w:pPr>
        <w:keepNext w:val="1"/>
        <w:spacing w:before="240"/>
        <w:outlineLvl w:val="0"/>
        <w:rPr>
          <w:rFonts w:ascii="Arial" w:hAnsi="Arial" w:eastAsia="Times New Roman" w:cs="Arial"/>
          <w:b w:val="1"/>
          <w:bCs w:val="1"/>
        </w:rPr>
      </w:pPr>
      <w:r w:rsidRPr="22AD4474" w:rsidR="00347C2C">
        <w:rPr>
          <w:rFonts w:ascii="Arial" w:hAnsi="Arial" w:eastAsia="Times New Roman" w:cs="Arial"/>
          <w:b w:val="1"/>
          <w:bCs w:val="1"/>
        </w:rPr>
        <w:t>6</w:t>
      </w:r>
      <w:r w:rsidRPr="22AD4474" w:rsidR="00233714">
        <w:rPr>
          <w:rFonts w:ascii="Arial" w:hAnsi="Arial" w:eastAsia="Times New Roman" w:cs="Arial"/>
          <w:b w:val="1"/>
          <w:bCs w:val="1"/>
        </w:rPr>
        <w:t>. Add</w:t>
      </w:r>
      <w:r w:rsidRPr="22AD4474" w:rsidR="00A334EE">
        <w:rPr>
          <w:rFonts w:ascii="Arial" w:hAnsi="Arial" w:eastAsia="Times New Roman" w:cs="Arial"/>
          <w:b w:val="1"/>
          <w:bCs w:val="1"/>
        </w:rPr>
        <w:t>i</w:t>
      </w:r>
      <w:r w:rsidRPr="22AD4474" w:rsidR="00E34B22">
        <w:rPr>
          <w:rFonts w:ascii="Arial" w:hAnsi="Arial" w:eastAsia="Times New Roman" w:cs="Arial"/>
          <w:b w:val="1"/>
          <w:bCs w:val="1"/>
        </w:rPr>
        <w:t>tion of</w:t>
      </w:r>
      <w:r w:rsidRPr="22AD4474" w:rsidR="00A334EE">
        <w:rPr>
          <w:rFonts w:ascii="Arial" w:hAnsi="Arial" w:eastAsia="Times New Roman" w:cs="Arial"/>
          <w:b w:val="1"/>
          <w:bCs w:val="1"/>
        </w:rPr>
        <w:t xml:space="preserve"> National Alzheimer’s Coordinating Center (NACC) to the pipeline</w:t>
      </w:r>
    </w:p>
    <w:p w:rsidR="00322171" w:rsidP="00322171" w:rsidRDefault="00322171" w14:paraId="1FC3DA2B" w14:textId="77777777">
      <w:pPr>
        <w:rPr>
          <w:rFonts w:ascii="Arial" w:hAnsi="Arial" w:cs="Arial"/>
        </w:rPr>
      </w:pPr>
    </w:p>
    <w:p w:rsidR="00A334EE" w:rsidP="00322171" w:rsidRDefault="00A334EE" w14:paraId="6DC85315" w14:textId="3291D5CD">
      <w:pPr>
        <w:rPr>
          <w:rFonts w:ascii="Arial" w:hAnsi="Arial" w:cs="Arial"/>
        </w:rPr>
      </w:pPr>
      <w:r>
        <w:rPr>
          <w:rFonts w:ascii="Arial" w:hAnsi="Arial" w:cs="Arial"/>
        </w:rPr>
        <w:t xml:space="preserve">We dropped all telephone visits. NACC UDS sample is divided into two major subsets, UDS1/2 and UDS 3. UDS 1 and 2 have identical items. As detailed above (last paragraph of Text 2; Step B3), we used those co-calibrated item parameters for anchor items while freely estimating unique items administered only to NACC participants. The item parameter estimation step was performed separately for the UDS 1/2 and UDS 3 samples for individuals with age &gt;= 60. </w:t>
      </w:r>
    </w:p>
    <w:p w:rsidR="00A334EE" w:rsidP="00322171" w:rsidRDefault="00A334EE" w14:paraId="5A1D22E1" w14:textId="77777777">
      <w:pPr>
        <w:rPr>
          <w:rFonts w:ascii="Arial" w:hAnsi="Arial" w:cs="Arial"/>
          <w:sz w:val="20"/>
          <w:szCs w:val="22"/>
        </w:rPr>
      </w:pPr>
    </w:p>
    <w:p w:rsidR="00A334EE" w:rsidP="00322171" w:rsidRDefault="00A334EE" w14:paraId="39284C75" w14:textId="1B4DAAF9">
      <w:pPr>
        <w:rPr>
          <w:rFonts w:ascii="Arial" w:hAnsi="Arial" w:cs="Arial"/>
        </w:rPr>
      </w:pPr>
      <w:r>
        <w:rPr>
          <w:rFonts w:ascii="Arial" w:hAnsi="Arial" w:cs="Arial"/>
        </w:rPr>
        <w:t>Once all item parameters were estimated, scores for a given domain along with standard error of measurement (SEM) were estimated for the combined UDS 1/2 and UDS 3 dataset for individuals with age &gt;= 60. Following that, domain-level scores were generated for individuals with age &lt; 60 using the same item parameters as above.</w:t>
      </w:r>
    </w:p>
    <w:p w:rsidR="00A334EE" w:rsidP="00322171" w:rsidRDefault="00A334EE" w14:paraId="0DA4D2AD" w14:textId="77777777">
      <w:pPr>
        <w:rPr>
          <w:rFonts w:ascii="Arial" w:hAnsi="Arial" w:cs="Arial"/>
          <w:b/>
        </w:rPr>
      </w:pPr>
    </w:p>
    <w:p w:rsidR="00A334EE" w:rsidP="00322171" w:rsidRDefault="00A334EE" w14:paraId="5A09F9D9" w14:textId="0732DD84">
      <w:pPr>
        <w:rPr>
          <w:rFonts w:ascii="Arial" w:hAnsi="Arial" w:cs="Arial"/>
        </w:rPr>
      </w:pPr>
      <w:r>
        <w:rPr>
          <w:rFonts w:ascii="Arial" w:hAnsi="Arial" w:cs="Arial"/>
          <w:b/>
        </w:rPr>
        <w:t>Note 1:</w:t>
      </w:r>
      <w:r>
        <w:rPr>
          <w:rFonts w:ascii="Arial" w:hAnsi="Arial" w:cs="Arial"/>
        </w:rPr>
        <w:t xml:space="preserve"> NACC UDS battery did not have enough items for us to co-calibrate the visuospatial domain.</w:t>
      </w:r>
    </w:p>
    <w:p w:rsidR="00A334EE" w:rsidP="00322171" w:rsidRDefault="00A334EE" w14:paraId="4568B9F0" w14:textId="77777777">
      <w:pPr>
        <w:rPr>
          <w:rFonts w:ascii="Arial" w:hAnsi="Arial" w:cs="Arial"/>
        </w:rPr>
      </w:pPr>
    </w:p>
    <w:p w:rsidRPr="00A334EE" w:rsidR="00720D23" w:rsidP="00322171" w:rsidRDefault="00A334EE" w14:paraId="68DE8A1B" w14:textId="62CCC252">
      <w:pPr>
        <w:rPr>
          <w:rFonts w:ascii="Arial" w:hAnsi="Arial" w:cs="Arial"/>
        </w:rPr>
      </w:pPr>
      <w:r>
        <w:rPr>
          <w:rFonts w:ascii="Arial" w:hAnsi="Arial" w:cs="Arial"/>
          <w:b/>
        </w:rPr>
        <w:t xml:space="preserve">Note 2: </w:t>
      </w:r>
      <w:r>
        <w:rPr>
          <w:rFonts w:ascii="Arial" w:hAnsi="Arial" w:cs="Arial"/>
        </w:rPr>
        <w:t>These NACC domain scores should be treated as intermediate and not final. Each of the Alzheimer’s Disease Research Centers (ADRCs) and Alzheimer’s Disease Centers (ADCs) administer a longer neuropsychological battery than what is reported as part of UDS. We are in the process of obtaining those granular level data and using those to generate a more precise score for each domain, as well as generate score for visuospatial functioning if enough items for that domain has been administered.</w:t>
      </w:r>
    </w:p>
    <w:p w:rsidRPr="00A334EE" w:rsidR="00A334EE" w:rsidP="00322171" w:rsidRDefault="00A334EE" w14:paraId="7801C7BA" w14:textId="11F44B13">
      <w:pPr>
        <w:pStyle w:val="Study"/>
        <w:tabs>
          <w:tab w:val="clear" w:pos="360"/>
          <w:tab w:val="left" w:pos="720"/>
        </w:tabs>
        <w:spacing w:line="240" w:lineRule="auto"/>
        <w:ind w:left="216" w:hanging="216"/>
        <w:rPr>
          <w:sz w:val="24"/>
          <w:szCs w:val="24"/>
        </w:rPr>
      </w:pPr>
      <w:r w:rsidRPr="00A334EE">
        <w:rPr>
          <w:sz w:val="24"/>
          <w:szCs w:val="24"/>
        </w:rPr>
        <w:t>MEMORY</w:t>
      </w:r>
      <w:r w:rsidR="00322171">
        <w:rPr>
          <w:sz w:val="24"/>
          <w:szCs w:val="24"/>
        </w:rPr>
        <w:t>:</w:t>
      </w:r>
      <w:r w:rsidRPr="00A334EE">
        <w:rPr>
          <w:sz w:val="24"/>
          <w:szCs w:val="24"/>
        </w:rPr>
        <w:t xml:space="preserve"> </w:t>
      </w:r>
      <w:r w:rsidRPr="00A334EE">
        <w:rPr>
          <w:b w:val="0"/>
          <w:bCs w:val="0"/>
          <w:sz w:val="24"/>
          <w:szCs w:val="24"/>
        </w:rPr>
        <w:t>ADNI and ROS/MAP recorded granular item-level data for all tests. For Mini-Mental State Examination (MMSE), NACC UDS 1/2 reported subscales for time and place. The time subscale is sum of five MMSE items (month, date, year, say, and season) while the place subscale is the sum of another five MMSE items (hospital, floor, city, area, and state). For the MoCA delayed recall test (no cue) (face, velvet, church, daisy, red), NACC UDS 3 recorded total scores (0-5) in a different way than in ADNI (0-15). We were able to construct these two MMSE subscales in ADNI and ROS/MAP and MoCA recall test in ADNI by using granular data. Additionally, we were able to use MoCA orientation items – city and state as anchors since we were able to use those granular items from ROS/MAP. We re-ran the legacy model by fixing all other items to their initial parameters and freely estimating these newly derived items so that these can be treated as anchors.</w:t>
      </w:r>
      <w:r w:rsidRPr="00A334EE">
        <w:rPr>
          <w:sz w:val="24"/>
          <w:szCs w:val="24"/>
        </w:rPr>
        <w:t xml:space="preserve"> </w:t>
      </w:r>
    </w:p>
    <w:p w:rsidR="00A334EE" w:rsidP="00322171" w:rsidRDefault="00A334EE" w14:paraId="44EB4A77" w14:textId="77777777">
      <w:pPr>
        <w:pStyle w:val="Study"/>
        <w:numPr>
          <w:ilvl w:val="0"/>
          <w:numId w:val="0"/>
        </w:numPr>
        <w:tabs>
          <w:tab w:val="left" w:pos="720"/>
        </w:tabs>
        <w:spacing w:line="240" w:lineRule="auto"/>
        <w:ind w:left="216"/>
      </w:pPr>
    </w:p>
    <w:p w:rsidR="00A334EE" w:rsidP="00A334EE" w:rsidRDefault="00A334EE" w14:paraId="7758138B" w14:textId="7718695A">
      <w:pPr>
        <w:ind w:left="270"/>
        <w:rPr>
          <w:rFonts w:ascii="Arial" w:hAnsi="Arial" w:cs="Arial"/>
        </w:rPr>
      </w:pPr>
      <w:r>
        <w:rPr>
          <w:rFonts w:ascii="Arial" w:hAnsi="Arial" w:cs="Arial"/>
          <w:b/>
          <w:bCs/>
        </w:rPr>
        <w:t>UDS 1/2:</w:t>
      </w:r>
      <w:r>
        <w:rPr>
          <w:rFonts w:ascii="Arial" w:hAnsi="Arial" w:cs="Arial"/>
        </w:rPr>
        <w:t xml:space="preserve"> We chose a bifactor model shown below with residual correlation between the two logical memory items. All items were part of the item bank. </w:t>
      </w:r>
    </w:p>
    <w:p w:rsidR="00A334EE" w:rsidP="00A334EE" w:rsidRDefault="00A334EE" w14:paraId="7E8E9B3A" w14:textId="77777777">
      <w:pPr>
        <w:ind w:left="270"/>
        <w:rPr>
          <w:rFonts w:ascii="Arial" w:hAnsi="Arial" w:cs="Arial"/>
        </w:rPr>
      </w:pPr>
    </w:p>
    <w:p w:rsidR="00A334EE" w:rsidP="00A334EE" w:rsidRDefault="00A334EE" w14:paraId="08F2A7C5" w14:textId="3FE5F1E3">
      <w:pPr>
        <w:ind w:left="270"/>
        <w:rPr>
          <w:rFonts w:ascii="Arial" w:hAnsi="Arial" w:cs="Arial"/>
        </w:rPr>
      </w:pPr>
      <w:r>
        <w:rPr>
          <w:rFonts w:ascii="Arial" w:hAnsi="Arial" w:cs="Arial"/>
          <w:b/>
          <w:bCs/>
        </w:rPr>
        <w:t>UDS 3:</w:t>
      </w:r>
      <w:r>
        <w:rPr>
          <w:rFonts w:ascii="Arial" w:hAnsi="Arial" w:cs="Arial"/>
        </w:rPr>
        <w:t xml:space="preserve"> We chose a bifactor model shown below with CFI = 0.998, TLI = 0.997, and RMSEA= 0.036. </w:t>
      </w:r>
    </w:p>
    <w:p w:rsidR="00A334EE" w:rsidP="00A334EE" w:rsidRDefault="00A334EE" w14:paraId="601AF62C" w14:textId="51844B59">
      <w:pPr>
        <w:pStyle w:val="SupTableHead"/>
        <w:snapToGrid w:val="0"/>
      </w:pPr>
      <w:r>
        <w:t xml:space="preserve"> Table 17: Items and secondary structure for memory in NACC. Anchor items previously encountered in the item bank are shown in orange and novel items are shown in green.</w:t>
      </w:r>
    </w:p>
    <w:tbl>
      <w:tblPr>
        <w:tblW w:w="9602" w:type="dxa"/>
        <w:tblInd w:w="113" w:type="dxa"/>
        <w:tblLayout w:type="fixed"/>
        <w:tblLook w:val="04A0" w:firstRow="1" w:lastRow="0" w:firstColumn="1" w:lastColumn="0" w:noHBand="0" w:noVBand="1"/>
      </w:tblPr>
      <w:tblGrid>
        <w:gridCol w:w="2672"/>
        <w:gridCol w:w="1260"/>
        <w:gridCol w:w="3870"/>
        <w:gridCol w:w="1800"/>
      </w:tblGrid>
      <w:tr w:rsidRPr="00E62507" w:rsidR="00233714" w:rsidTr="00233714" w14:paraId="15B53D51" w14:textId="77777777">
        <w:trPr>
          <w:trHeight w:val="300"/>
        </w:trPr>
        <w:tc>
          <w:tcPr>
            <w:tcW w:w="2672" w:type="dxa"/>
            <w:tcBorders>
              <w:top w:val="single" w:color="auto" w:sz="4" w:space="0"/>
              <w:left w:val="single" w:color="auto" w:sz="4" w:space="0"/>
              <w:bottom w:val="single" w:color="auto" w:sz="4" w:space="0"/>
              <w:right w:val="single" w:color="auto" w:sz="4" w:space="0"/>
            </w:tcBorders>
            <w:shd w:val="clear" w:color="auto" w:fill="595959" w:themeFill="text1" w:themeFillTint="A6"/>
            <w:noWrap/>
            <w:vAlign w:val="center"/>
            <w:hideMark/>
          </w:tcPr>
          <w:p w:rsidRPr="00A334EE" w:rsidR="00233714" w:rsidP="00233714" w:rsidRDefault="00233714" w14:paraId="737F82F5" w14:textId="77777777">
            <w:pPr>
              <w:jc w:val="center"/>
              <w:rPr>
                <w:rFonts w:ascii="Arial" w:hAnsi="Arial" w:eastAsia="Times New Roman" w:cs="Arial"/>
                <w:b/>
                <w:bCs/>
                <w:color w:val="FFFFFF" w:themeColor="background1"/>
                <w:sz w:val="20"/>
                <w:szCs w:val="20"/>
              </w:rPr>
            </w:pPr>
            <w:r w:rsidRPr="00A334EE">
              <w:rPr>
                <w:rFonts w:ascii="Arial" w:hAnsi="Arial" w:eastAsia="Times New Roman" w:cs="Arial"/>
                <w:b/>
                <w:bCs/>
                <w:color w:val="FFFFFF" w:themeColor="background1"/>
                <w:sz w:val="20"/>
                <w:szCs w:val="20"/>
              </w:rPr>
              <w:t>Study</w:t>
            </w:r>
          </w:p>
        </w:tc>
        <w:tc>
          <w:tcPr>
            <w:tcW w:w="1260"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A334EE" w:rsidR="00233714" w:rsidP="00233714" w:rsidRDefault="00233714" w14:paraId="7DCFEEF4" w14:textId="77777777">
            <w:pPr>
              <w:jc w:val="center"/>
              <w:rPr>
                <w:rFonts w:ascii="Arial" w:hAnsi="Arial" w:eastAsia="Times New Roman" w:cs="Arial"/>
                <w:b/>
                <w:bCs/>
                <w:color w:val="FFFFFF" w:themeColor="background1"/>
                <w:sz w:val="20"/>
                <w:szCs w:val="20"/>
              </w:rPr>
            </w:pPr>
            <w:r w:rsidRPr="00A334EE">
              <w:rPr>
                <w:rFonts w:ascii="Arial" w:hAnsi="Arial" w:eastAsia="Times New Roman" w:cs="Arial"/>
                <w:b/>
                <w:bCs/>
                <w:color w:val="FFFFFF" w:themeColor="background1"/>
                <w:sz w:val="20"/>
                <w:szCs w:val="20"/>
              </w:rPr>
              <w:t>Variable</w:t>
            </w:r>
          </w:p>
        </w:tc>
        <w:tc>
          <w:tcPr>
            <w:tcW w:w="3870"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A334EE" w:rsidR="00233714" w:rsidP="00233714" w:rsidRDefault="00233714" w14:paraId="2D0F13E2" w14:textId="77777777">
            <w:pPr>
              <w:jc w:val="center"/>
              <w:rPr>
                <w:rFonts w:ascii="Arial" w:hAnsi="Arial" w:eastAsia="Times New Roman" w:cs="Arial"/>
                <w:b/>
                <w:bCs/>
                <w:color w:val="FFFFFF" w:themeColor="background1"/>
                <w:sz w:val="20"/>
                <w:szCs w:val="20"/>
              </w:rPr>
            </w:pPr>
            <w:r w:rsidRPr="00A334EE">
              <w:rPr>
                <w:rFonts w:ascii="Arial" w:hAnsi="Arial" w:eastAsia="Times New Roman" w:cs="Arial"/>
                <w:b/>
                <w:bCs/>
                <w:color w:val="FFFFFF" w:themeColor="background1"/>
                <w:sz w:val="20"/>
                <w:szCs w:val="20"/>
              </w:rPr>
              <w:t>description</w:t>
            </w:r>
          </w:p>
        </w:tc>
        <w:tc>
          <w:tcPr>
            <w:tcW w:w="1800"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A334EE" w:rsidR="00233714" w:rsidP="00233714" w:rsidRDefault="00233714" w14:paraId="367A87B7" w14:textId="77777777">
            <w:pPr>
              <w:jc w:val="center"/>
              <w:rPr>
                <w:rFonts w:ascii="Arial" w:hAnsi="Arial" w:eastAsia="Times New Roman" w:cs="Arial"/>
                <w:b/>
                <w:bCs/>
                <w:color w:val="FFFFFF" w:themeColor="background1"/>
                <w:sz w:val="20"/>
                <w:szCs w:val="20"/>
              </w:rPr>
            </w:pPr>
            <w:r w:rsidRPr="00A334EE">
              <w:rPr>
                <w:rFonts w:ascii="Arial" w:hAnsi="Arial" w:eastAsia="Times New Roman" w:cs="Arial"/>
                <w:b/>
                <w:bCs/>
                <w:color w:val="FFFFFF" w:themeColor="background1"/>
                <w:sz w:val="20"/>
                <w:szCs w:val="20"/>
              </w:rPr>
              <w:t>Secondary structure</w:t>
            </w:r>
          </w:p>
        </w:tc>
      </w:tr>
      <w:tr w:rsidRPr="00E62507" w:rsidR="00A334EE" w:rsidTr="00607ED7" w14:paraId="3304B95D" w14:textId="77777777">
        <w:trPr>
          <w:trHeight w:val="300"/>
        </w:trPr>
        <w:tc>
          <w:tcPr>
            <w:tcW w:w="2672" w:type="dxa"/>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64FE0AFD" w14:textId="373003C2">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ACT, ADNI, NACC (UDS 1/2/3)</w:t>
            </w:r>
          </w:p>
        </w:tc>
        <w:tc>
          <w:tcPr>
            <w:tcW w:w="1260" w:type="dxa"/>
            <w:tcBorders>
              <w:top w:val="nil"/>
              <w:left w:val="nil"/>
              <w:bottom w:val="single" w:color="auto" w:sz="4" w:space="0"/>
              <w:right w:val="single" w:color="auto" w:sz="4" w:space="0"/>
            </w:tcBorders>
            <w:shd w:val="clear" w:color="auto" w:fill="FBD4B4" w:themeFill="accent6" w:themeFillTint="66"/>
            <w:vAlign w:val="center"/>
            <w:hideMark/>
          </w:tcPr>
          <w:p w:rsidRPr="00A334EE" w:rsidR="00A334EE" w:rsidP="00A334EE" w:rsidRDefault="00A334EE" w14:paraId="00F87F74" w14:textId="32347AEA">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logimem</w:t>
            </w:r>
            <w:proofErr w:type="spellEnd"/>
          </w:p>
        </w:tc>
        <w:tc>
          <w:tcPr>
            <w:tcW w:w="3870" w:type="dxa"/>
            <w:tcBorders>
              <w:top w:val="nil"/>
              <w:left w:val="nil"/>
              <w:bottom w:val="single" w:color="auto" w:sz="4" w:space="0"/>
              <w:right w:val="single" w:color="auto" w:sz="4" w:space="0"/>
            </w:tcBorders>
            <w:shd w:val="clear" w:color="auto" w:fill="FBD4B4" w:themeFill="accent6" w:themeFillTint="66"/>
            <w:vAlign w:val="center"/>
            <w:hideMark/>
          </w:tcPr>
          <w:p w:rsidRPr="00A334EE" w:rsidR="00A334EE" w:rsidP="00A334EE" w:rsidRDefault="00A334EE" w14:paraId="583E3C10" w14:textId="46DF2AC8">
            <w:pPr>
              <w:rPr>
                <w:rFonts w:ascii="Arial" w:hAnsi="Arial" w:eastAsia="Times New Roman" w:cs="Arial"/>
                <w:bCs/>
                <w:color w:val="000000"/>
                <w:sz w:val="20"/>
                <w:szCs w:val="20"/>
              </w:rPr>
            </w:pPr>
            <w:r w:rsidRPr="00A334EE">
              <w:rPr>
                <w:rFonts w:ascii="Arial" w:hAnsi="Arial" w:cs="Arial"/>
                <w:bCs/>
                <w:sz w:val="20"/>
                <w:szCs w:val="20"/>
              </w:rPr>
              <w:t>Logical Memory Immediate A: Story units recalled (Story A</w:t>
            </w:r>
            <w:r w:rsidRPr="00A334EE">
              <w:rPr>
                <w:rFonts w:ascii="Arial" w:hAnsi="Arial" w:cs="Arial"/>
                <w:sz w:val="20"/>
                <w:szCs w:val="20"/>
                <w:vertAlign w:val="superscript"/>
              </w:rPr>
              <w:t xml:space="preserve"> ⱡ</w:t>
            </w:r>
            <w:r w:rsidRPr="00A334EE">
              <w:rPr>
                <w:rFonts w:ascii="Arial" w:hAnsi="Arial" w:cs="Arial"/>
                <w:bCs/>
                <w:sz w:val="20"/>
                <w:szCs w:val="20"/>
              </w:rPr>
              <w:t>)</w:t>
            </w:r>
          </w:p>
        </w:tc>
        <w:tc>
          <w:tcPr>
            <w:tcW w:w="1800" w:type="dxa"/>
            <w:tcBorders>
              <w:top w:val="nil"/>
              <w:left w:val="nil"/>
              <w:bottom w:val="single" w:color="auto" w:sz="4" w:space="0"/>
              <w:right w:val="single" w:color="auto" w:sz="4" w:space="0"/>
            </w:tcBorders>
            <w:shd w:val="clear" w:color="auto" w:fill="FBD4B4" w:themeFill="accent6" w:themeFillTint="66"/>
            <w:noWrap/>
            <w:vAlign w:val="center"/>
          </w:tcPr>
          <w:p w:rsidRPr="00A334EE" w:rsidR="00A334EE" w:rsidP="00A334EE" w:rsidRDefault="00A334EE" w14:paraId="6693111F" w14:textId="7A790F3F">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F1</w:t>
            </w:r>
          </w:p>
        </w:tc>
      </w:tr>
      <w:tr w:rsidRPr="00E62507" w:rsidR="00A334EE" w:rsidTr="00607ED7" w14:paraId="29758363" w14:textId="77777777">
        <w:trPr>
          <w:trHeight w:val="300"/>
        </w:trPr>
        <w:tc>
          <w:tcPr>
            <w:tcW w:w="2672" w:type="dxa"/>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5747FC3A" w14:textId="0187733F">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ACT, ADNI, NACC (UDS 1/2/3)</w:t>
            </w:r>
          </w:p>
        </w:tc>
        <w:tc>
          <w:tcPr>
            <w:tcW w:w="1260" w:type="dxa"/>
            <w:tcBorders>
              <w:top w:val="nil"/>
              <w:left w:val="nil"/>
              <w:bottom w:val="single" w:color="auto" w:sz="4" w:space="0"/>
              <w:right w:val="single" w:color="auto" w:sz="4" w:space="0"/>
            </w:tcBorders>
            <w:shd w:val="clear" w:color="auto" w:fill="FBD4B4" w:themeFill="accent6" w:themeFillTint="66"/>
            <w:vAlign w:val="center"/>
            <w:hideMark/>
          </w:tcPr>
          <w:p w:rsidRPr="00A334EE" w:rsidR="00A334EE" w:rsidP="00A334EE" w:rsidRDefault="00A334EE" w14:paraId="7FA415EF" w14:textId="3BD23F8E">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memunits</w:t>
            </w:r>
            <w:proofErr w:type="spellEnd"/>
          </w:p>
        </w:tc>
        <w:tc>
          <w:tcPr>
            <w:tcW w:w="3870" w:type="dxa"/>
            <w:tcBorders>
              <w:top w:val="nil"/>
              <w:left w:val="nil"/>
              <w:bottom w:val="single" w:color="auto" w:sz="4" w:space="0"/>
              <w:right w:val="single" w:color="auto" w:sz="4" w:space="0"/>
            </w:tcBorders>
            <w:shd w:val="clear" w:color="auto" w:fill="FBD4B4" w:themeFill="accent6" w:themeFillTint="66"/>
            <w:vAlign w:val="center"/>
            <w:hideMark/>
          </w:tcPr>
          <w:p w:rsidRPr="00A334EE" w:rsidR="00A334EE" w:rsidP="00A334EE" w:rsidRDefault="00A334EE" w14:paraId="54EA5BFF" w14:textId="36537A0D">
            <w:pPr>
              <w:rPr>
                <w:rFonts w:ascii="Arial" w:hAnsi="Arial" w:eastAsia="Times New Roman" w:cs="Arial"/>
                <w:bCs/>
                <w:color w:val="000000"/>
                <w:sz w:val="20"/>
                <w:szCs w:val="20"/>
              </w:rPr>
            </w:pPr>
            <w:r w:rsidRPr="00A334EE">
              <w:rPr>
                <w:rFonts w:ascii="Arial" w:hAnsi="Arial" w:cs="Arial"/>
                <w:bCs/>
                <w:sz w:val="20"/>
                <w:szCs w:val="20"/>
              </w:rPr>
              <w:t>Logical Memory Delayed A: Story units recalled (Story A</w:t>
            </w:r>
            <w:r w:rsidRPr="00A334EE">
              <w:rPr>
                <w:rFonts w:ascii="Arial" w:hAnsi="Arial" w:cs="Arial"/>
                <w:sz w:val="20"/>
                <w:szCs w:val="20"/>
                <w:vertAlign w:val="superscript"/>
              </w:rPr>
              <w:t xml:space="preserve"> ⱡ</w:t>
            </w:r>
            <w:r w:rsidRPr="00A334EE">
              <w:rPr>
                <w:rFonts w:ascii="Arial" w:hAnsi="Arial" w:cs="Arial"/>
                <w:bCs/>
                <w:sz w:val="20"/>
                <w:szCs w:val="20"/>
              </w:rPr>
              <w:t>)</w:t>
            </w:r>
          </w:p>
        </w:tc>
        <w:tc>
          <w:tcPr>
            <w:tcW w:w="1800" w:type="dxa"/>
            <w:tcBorders>
              <w:top w:val="nil"/>
              <w:left w:val="nil"/>
              <w:bottom w:val="single" w:color="auto" w:sz="4" w:space="0"/>
              <w:right w:val="single" w:color="auto" w:sz="4" w:space="0"/>
            </w:tcBorders>
            <w:shd w:val="clear" w:color="auto" w:fill="FBD4B4" w:themeFill="accent6" w:themeFillTint="66"/>
            <w:noWrap/>
            <w:vAlign w:val="center"/>
          </w:tcPr>
          <w:p w:rsidRPr="00A334EE" w:rsidR="00A334EE" w:rsidP="00A334EE" w:rsidRDefault="00A334EE" w14:paraId="3DD82E50" w14:textId="3B7E0D7B">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F1</w:t>
            </w:r>
          </w:p>
        </w:tc>
      </w:tr>
      <w:tr w:rsidRPr="00E62507" w:rsidR="00A334EE" w:rsidTr="00607ED7" w14:paraId="13EFD9BF" w14:textId="77777777">
        <w:trPr>
          <w:trHeight w:val="300"/>
        </w:trPr>
        <w:tc>
          <w:tcPr>
            <w:tcW w:w="2672" w:type="dxa"/>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1C3E3C04" w14:textId="0F248CDE">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 ROS/MAP, NACC (UDS 1/2)</w:t>
            </w:r>
          </w:p>
        </w:tc>
        <w:tc>
          <w:tcPr>
            <w:tcW w:w="1260" w:type="dxa"/>
            <w:tcBorders>
              <w:top w:val="nil"/>
              <w:left w:val="nil"/>
              <w:bottom w:val="single" w:color="auto" w:sz="4" w:space="0"/>
              <w:right w:val="single" w:color="auto" w:sz="4" w:space="0"/>
            </w:tcBorders>
            <w:shd w:val="clear" w:color="auto" w:fill="FBD4B4" w:themeFill="accent6" w:themeFillTint="66"/>
            <w:vAlign w:val="center"/>
            <w:hideMark/>
          </w:tcPr>
          <w:p w:rsidRPr="00A334EE" w:rsidR="00A334EE" w:rsidP="00A334EE" w:rsidRDefault="00A334EE" w14:paraId="1A913122" w14:textId="235A4201">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mmseorda</w:t>
            </w:r>
            <w:proofErr w:type="spellEnd"/>
          </w:p>
        </w:tc>
        <w:tc>
          <w:tcPr>
            <w:tcW w:w="3870" w:type="dxa"/>
            <w:tcBorders>
              <w:top w:val="nil"/>
              <w:left w:val="nil"/>
              <w:bottom w:val="single" w:color="auto" w:sz="4" w:space="0"/>
              <w:right w:val="single" w:color="auto" w:sz="4" w:space="0"/>
            </w:tcBorders>
            <w:shd w:val="clear" w:color="auto" w:fill="FBD4B4" w:themeFill="accent6" w:themeFillTint="66"/>
            <w:vAlign w:val="center"/>
          </w:tcPr>
          <w:p w:rsidRPr="00A334EE" w:rsidR="00A334EE" w:rsidP="00A334EE" w:rsidRDefault="00A334EE" w14:paraId="4F16AA5C" w14:textId="799A314B">
            <w:pPr>
              <w:rPr>
                <w:rFonts w:ascii="Arial" w:hAnsi="Arial" w:eastAsia="Times New Roman" w:cs="Arial"/>
                <w:bCs/>
                <w:color w:val="000000"/>
                <w:sz w:val="20"/>
                <w:szCs w:val="20"/>
              </w:rPr>
            </w:pPr>
            <w:r w:rsidRPr="00A334EE">
              <w:rPr>
                <w:rFonts w:ascii="Arial" w:hAnsi="Arial" w:cs="Arial"/>
                <w:bCs/>
                <w:color w:val="000000"/>
                <w:sz w:val="20"/>
                <w:szCs w:val="20"/>
              </w:rPr>
              <w:t>MMSE Orientation subscale score – time</w:t>
            </w:r>
          </w:p>
        </w:tc>
        <w:tc>
          <w:tcPr>
            <w:tcW w:w="1800" w:type="dxa"/>
            <w:tcBorders>
              <w:top w:val="nil"/>
              <w:left w:val="nil"/>
              <w:bottom w:val="single" w:color="auto" w:sz="4" w:space="0"/>
              <w:right w:val="single" w:color="auto" w:sz="4" w:space="0"/>
            </w:tcBorders>
            <w:shd w:val="clear" w:color="auto" w:fill="FBD4B4" w:themeFill="accent6" w:themeFillTint="66"/>
            <w:noWrap/>
            <w:vAlign w:val="center"/>
          </w:tcPr>
          <w:p w:rsidRPr="00A334EE" w:rsidR="00A334EE" w:rsidP="00A334EE" w:rsidRDefault="00A334EE" w14:paraId="3392706D" w14:textId="2B61F41F">
            <w:pPr>
              <w:jc w:val="center"/>
              <w:rPr>
                <w:rFonts w:ascii="Arial" w:hAnsi="Arial" w:eastAsia="Times New Roman" w:cs="Arial"/>
                <w:bCs/>
                <w:color w:val="000000"/>
                <w:sz w:val="20"/>
                <w:szCs w:val="20"/>
              </w:rPr>
            </w:pPr>
          </w:p>
        </w:tc>
      </w:tr>
      <w:tr w:rsidRPr="00BE2C9A" w:rsidR="00A334EE" w:rsidTr="00607ED7" w14:paraId="388E9CB2" w14:textId="77777777">
        <w:trPr>
          <w:trHeight w:val="300"/>
        </w:trPr>
        <w:tc>
          <w:tcPr>
            <w:tcW w:w="2672" w:type="dxa"/>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7381272F" w14:textId="745E449E">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 ROS/MAP, NACC (UDS 1/2)</w:t>
            </w:r>
          </w:p>
        </w:tc>
        <w:tc>
          <w:tcPr>
            <w:tcW w:w="1260" w:type="dxa"/>
            <w:tcBorders>
              <w:top w:val="nil"/>
              <w:left w:val="nil"/>
              <w:bottom w:val="single" w:color="auto" w:sz="4" w:space="0"/>
              <w:right w:val="single" w:color="auto" w:sz="4" w:space="0"/>
            </w:tcBorders>
            <w:shd w:val="clear" w:color="auto" w:fill="FBD4B4" w:themeFill="accent6" w:themeFillTint="66"/>
            <w:vAlign w:val="center"/>
            <w:hideMark/>
          </w:tcPr>
          <w:p w:rsidRPr="00A334EE" w:rsidR="00A334EE" w:rsidP="00A334EE" w:rsidRDefault="00A334EE" w14:paraId="3CC93C1F" w14:textId="1984B7E7">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mmseorlo</w:t>
            </w:r>
            <w:proofErr w:type="spellEnd"/>
          </w:p>
        </w:tc>
        <w:tc>
          <w:tcPr>
            <w:tcW w:w="3870" w:type="dxa"/>
            <w:tcBorders>
              <w:top w:val="nil"/>
              <w:left w:val="nil"/>
              <w:bottom w:val="single" w:color="auto" w:sz="4" w:space="0"/>
              <w:right w:val="single" w:color="auto" w:sz="4" w:space="0"/>
            </w:tcBorders>
            <w:shd w:val="clear" w:color="auto" w:fill="FBD4B4" w:themeFill="accent6" w:themeFillTint="66"/>
            <w:vAlign w:val="center"/>
            <w:hideMark/>
          </w:tcPr>
          <w:p w:rsidRPr="00BE2C9A" w:rsidR="00A334EE" w:rsidP="00A334EE" w:rsidRDefault="00A334EE" w14:paraId="0F144975" w14:textId="13277C3F">
            <w:pPr>
              <w:rPr>
                <w:rFonts w:ascii="Arial" w:hAnsi="Arial" w:eastAsia="Times New Roman" w:cs="Arial"/>
                <w:bCs/>
                <w:color w:val="000000"/>
                <w:sz w:val="20"/>
                <w:szCs w:val="20"/>
                <w:lang w:val="fr-FR"/>
              </w:rPr>
            </w:pPr>
            <w:r w:rsidRPr="00BE2C9A">
              <w:rPr>
                <w:rFonts w:ascii="Arial" w:hAnsi="Arial" w:cs="Arial"/>
                <w:bCs/>
                <w:color w:val="000000"/>
                <w:sz w:val="20"/>
                <w:szCs w:val="20"/>
                <w:lang w:val="fr-FR"/>
              </w:rPr>
              <w:t xml:space="preserve">MMSE Orientation </w:t>
            </w:r>
            <w:proofErr w:type="spellStart"/>
            <w:r w:rsidRPr="00BE2C9A">
              <w:rPr>
                <w:rFonts w:ascii="Arial" w:hAnsi="Arial" w:cs="Arial"/>
                <w:bCs/>
                <w:color w:val="000000"/>
                <w:sz w:val="20"/>
                <w:szCs w:val="20"/>
                <w:lang w:val="fr-FR"/>
              </w:rPr>
              <w:t>subscale</w:t>
            </w:r>
            <w:proofErr w:type="spellEnd"/>
            <w:r w:rsidRPr="00BE2C9A">
              <w:rPr>
                <w:rFonts w:ascii="Arial" w:hAnsi="Arial" w:cs="Arial"/>
                <w:bCs/>
                <w:color w:val="000000"/>
                <w:sz w:val="20"/>
                <w:szCs w:val="20"/>
                <w:lang w:val="fr-FR"/>
              </w:rPr>
              <w:t xml:space="preserve"> score – place</w:t>
            </w:r>
          </w:p>
        </w:tc>
        <w:tc>
          <w:tcPr>
            <w:tcW w:w="1800" w:type="dxa"/>
            <w:tcBorders>
              <w:top w:val="nil"/>
              <w:left w:val="nil"/>
              <w:bottom w:val="single" w:color="auto" w:sz="4" w:space="0"/>
              <w:right w:val="single" w:color="auto" w:sz="4" w:space="0"/>
            </w:tcBorders>
            <w:shd w:val="clear" w:color="auto" w:fill="FBD4B4" w:themeFill="accent6" w:themeFillTint="66"/>
            <w:noWrap/>
            <w:vAlign w:val="center"/>
          </w:tcPr>
          <w:p w:rsidRPr="00BE2C9A" w:rsidR="00A334EE" w:rsidP="00A334EE" w:rsidRDefault="00A334EE" w14:paraId="1852B8F7" w14:textId="77777777">
            <w:pPr>
              <w:jc w:val="center"/>
              <w:rPr>
                <w:rFonts w:ascii="Arial" w:hAnsi="Arial" w:eastAsia="Times New Roman" w:cs="Arial"/>
                <w:bCs/>
                <w:color w:val="000000"/>
                <w:sz w:val="20"/>
                <w:szCs w:val="20"/>
                <w:lang w:val="fr-FR"/>
              </w:rPr>
            </w:pPr>
          </w:p>
        </w:tc>
      </w:tr>
      <w:tr w:rsidRPr="00E62507" w:rsidR="00A334EE" w:rsidTr="00607ED7" w14:paraId="1D6E803C" w14:textId="77777777">
        <w:trPr>
          <w:trHeight w:val="300"/>
        </w:trPr>
        <w:tc>
          <w:tcPr>
            <w:tcW w:w="2672" w:type="dxa"/>
            <w:tcBorders>
              <w:top w:val="nil"/>
              <w:left w:val="single" w:color="auto" w:sz="4" w:space="0"/>
              <w:bottom w:val="single" w:color="auto" w:sz="4" w:space="0"/>
              <w:right w:val="single" w:color="auto" w:sz="4" w:space="0"/>
            </w:tcBorders>
            <w:shd w:val="clear" w:color="auto" w:fill="FBD4B4" w:themeFill="accent6" w:themeFillTint="66"/>
            <w:noWrap/>
            <w:vAlign w:val="center"/>
          </w:tcPr>
          <w:p w:rsidRPr="00A334EE" w:rsidR="00A334EE" w:rsidP="00A334EE" w:rsidRDefault="00A334EE" w14:paraId="521E1EA5" w14:textId="740C6349">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ACT, ADNI, ROS/MAP, NACC (UDS 3)</w:t>
            </w:r>
          </w:p>
        </w:tc>
        <w:tc>
          <w:tcPr>
            <w:tcW w:w="1260" w:type="dxa"/>
            <w:tcBorders>
              <w:top w:val="nil"/>
              <w:left w:val="nil"/>
              <w:bottom w:val="single" w:color="auto" w:sz="4" w:space="0"/>
              <w:right w:val="single" w:color="auto" w:sz="4" w:space="0"/>
            </w:tcBorders>
            <w:shd w:val="clear" w:color="auto" w:fill="FBD4B4" w:themeFill="accent6" w:themeFillTint="66"/>
            <w:vAlign w:val="center"/>
          </w:tcPr>
          <w:p w:rsidRPr="00A334EE" w:rsidR="00A334EE" w:rsidP="00A334EE" w:rsidRDefault="00A334EE" w14:paraId="688A92CE" w14:textId="1E3A8DC1">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mocaordt</w:t>
            </w:r>
            <w:proofErr w:type="spellEnd"/>
            <w:r w:rsidRPr="00A334EE">
              <w:rPr>
                <w:rFonts w:ascii="Arial" w:hAnsi="Arial" w:eastAsia="Times New Roman" w:cs="Arial"/>
                <w:bCs/>
                <w:color w:val="000000"/>
                <w:sz w:val="20"/>
                <w:szCs w:val="20"/>
              </w:rPr>
              <w:t xml:space="preserve"> </w:t>
            </w:r>
          </w:p>
        </w:tc>
        <w:tc>
          <w:tcPr>
            <w:tcW w:w="3870" w:type="dxa"/>
            <w:tcBorders>
              <w:top w:val="nil"/>
              <w:left w:val="nil"/>
              <w:bottom w:val="single" w:color="auto" w:sz="4" w:space="0"/>
              <w:right w:val="single" w:color="auto" w:sz="4" w:space="0"/>
            </w:tcBorders>
            <w:shd w:val="clear" w:color="auto" w:fill="FBD4B4" w:themeFill="accent6" w:themeFillTint="66"/>
            <w:vAlign w:val="center"/>
          </w:tcPr>
          <w:p w:rsidRPr="00A334EE" w:rsidR="00A334EE" w:rsidP="00A334EE" w:rsidRDefault="00A334EE" w14:paraId="272ED423" w14:textId="4F8F0ECB">
            <w:pPr>
              <w:rPr>
                <w:rFonts w:ascii="Arial" w:hAnsi="Arial" w:eastAsia="Times New Roman" w:cs="Arial"/>
                <w:bCs/>
                <w:color w:val="000000"/>
                <w:sz w:val="20"/>
                <w:szCs w:val="20"/>
              </w:rPr>
            </w:pPr>
            <w:r w:rsidRPr="00A334EE">
              <w:rPr>
                <w:rFonts w:ascii="Arial" w:hAnsi="Arial" w:cs="Arial"/>
                <w:bCs/>
                <w:color w:val="000000"/>
                <w:sz w:val="20"/>
                <w:szCs w:val="20"/>
              </w:rPr>
              <w:t>MoCA orientation - date</w:t>
            </w:r>
          </w:p>
        </w:tc>
        <w:tc>
          <w:tcPr>
            <w:tcW w:w="1800" w:type="dxa"/>
            <w:tcBorders>
              <w:top w:val="nil"/>
              <w:left w:val="nil"/>
              <w:bottom w:val="single" w:color="auto" w:sz="4" w:space="0"/>
              <w:right w:val="single" w:color="auto" w:sz="4" w:space="0"/>
            </w:tcBorders>
            <w:shd w:val="clear" w:color="auto" w:fill="FBD4B4" w:themeFill="accent6" w:themeFillTint="66"/>
            <w:noWrap/>
            <w:vAlign w:val="center"/>
          </w:tcPr>
          <w:p w:rsidRPr="00A334EE" w:rsidR="00A334EE" w:rsidP="00A334EE" w:rsidRDefault="00A334EE" w14:paraId="4A8CFA63" w14:textId="3E37700A">
            <w:pPr>
              <w:jc w:val="center"/>
              <w:rPr>
                <w:rFonts w:ascii="Arial" w:hAnsi="Arial" w:eastAsia="Times New Roman" w:cs="Arial"/>
                <w:bCs/>
                <w:color w:val="000000"/>
                <w:sz w:val="20"/>
                <w:szCs w:val="20"/>
              </w:rPr>
            </w:pPr>
          </w:p>
        </w:tc>
      </w:tr>
      <w:tr w:rsidRPr="00E62507" w:rsidR="00A334EE" w:rsidTr="00607ED7" w14:paraId="5B9DEBAE" w14:textId="77777777">
        <w:trPr>
          <w:trHeight w:val="300"/>
        </w:trPr>
        <w:tc>
          <w:tcPr>
            <w:tcW w:w="2672" w:type="dxa"/>
            <w:tcBorders>
              <w:top w:val="nil"/>
              <w:left w:val="single" w:color="auto" w:sz="4" w:space="0"/>
              <w:bottom w:val="single" w:color="auto" w:sz="4" w:space="0"/>
              <w:right w:val="single" w:color="auto" w:sz="4" w:space="0"/>
            </w:tcBorders>
            <w:shd w:val="clear" w:color="auto" w:fill="FBD4B4" w:themeFill="accent6" w:themeFillTint="66"/>
            <w:noWrap/>
            <w:vAlign w:val="center"/>
          </w:tcPr>
          <w:p w:rsidRPr="00A334EE" w:rsidR="00A334EE" w:rsidP="00A334EE" w:rsidRDefault="00A334EE" w14:paraId="333A303A" w14:textId="69EA1FCC">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ACT, ADNI, ROS/MAP, NACC (UDS 3)</w:t>
            </w:r>
          </w:p>
        </w:tc>
        <w:tc>
          <w:tcPr>
            <w:tcW w:w="1260" w:type="dxa"/>
            <w:tcBorders>
              <w:top w:val="nil"/>
              <w:left w:val="nil"/>
              <w:bottom w:val="single" w:color="auto" w:sz="4" w:space="0"/>
              <w:right w:val="single" w:color="auto" w:sz="4" w:space="0"/>
            </w:tcBorders>
            <w:shd w:val="clear" w:color="auto" w:fill="FBD4B4" w:themeFill="accent6" w:themeFillTint="66"/>
            <w:vAlign w:val="center"/>
          </w:tcPr>
          <w:p w:rsidRPr="00A334EE" w:rsidR="00A334EE" w:rsidP="00A334EE" w:rsidRDefault="00A334EE" w14:paraId="5A58DDE9" w14:textId="10AAD9A4">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mocaordy</w:t>
            </w:r>
            <w:proofErr w:type="spellEnd"/>
          </w:p>
        </w:tc>
        <w:tc>
          <w:tcPr>
            <w:tcW w:w="3870" w:type="dxa"/>
            <w:tcBorders>
              <w:top w:val="nil"/>
              <w:left w:val="nil"/>
              <w:bottom w:val="single" w:color="auto" w:sz="4" w:space="0"/>
              <w:right w:val="single" w:color="auto" w:sz="4" w:space="0"/>
            </w:tcBorders>
            <w:shd w:val="clear" w:color="auto" w:fill="FBD4B4" w:themeFill="accent6" w:themeFillTint="66"/>
            <w:vAlign w:val="center"/>
          </w:tcPr>
          <w:p w:rsidRPr="00A334EE" w:rsidR="00A334EE" w:rsidP="00A334EE" w:rsidRDefault="00A334EE" w14:paraId="1E46205E" w14:textId="1E4C6478">
            <w:pPr>
              <w:rPr>
                <w:rFonts w:ascii="Arial" w:hAnsi="Arial" w:eastAsia="Times New Roman" w:cs="Arial"/>
                <w:bCs/>
                <w:color w:val="000000"/>
                <w:sz w:val="20"/>
                <w:szCs w:val="20"/>
              </w:rPr>
            </w:pPr>
            <w:r w:rsidRPr="00A334EE">
              <w:rPr>
                <w:rFonts w:ascii="Arial" w:hAnsi="Arial" w:cs="Arial"/>
                <w:bCs/>
                <w:color w:val="000000"/>
                <w:sz w:val="20"/>
                <w:szCs w:val="20"/>
              </w:rPr>
              <w:t>MoCA orientation - day</w:t>
            </w:r>
          </w:p>
        </w:tc>
        <w:tc>
          <w:tcPr>
            <w:tcW w:w="1800" w:type="dxa"/>
            <w:tcBorders>
              <w:top w:val="nil"/>
              <w:left w:val="nil"/>
              <w:bottom w:val="single" w:color="auto" w:sz="4" w:space="0"/>
              <w:right w:val="single" w:color="auto" w:sz="4" w:space="0"/>
            </w:tcBorders>
            <w:shd w:val="clear" w:color="auto" w:fill="FBD4B4" w:themeFill="accent6" w:themeFillTint="66"/>
            <w:noWrap/>
            <w:vAlign w:val="center"/>
          </w:tcPr>
          <w:p w:rsidRPr="00A334EE" w:rsidR="00A334EE" w:rsidP="00A334EE" w:rsidRDefault="00A334EE" w14:paraId="03547F22" w14:textId="77777777">
            <w:pPr>
              <w:jc w:val="center"/>
              <w:rPr>
                <w:rFonts w:ascii="Arial" w:hAnsi="Arial" w:eastAsia="Times New Roman" w:cs="Arial"/>
                <w:bCs/>
                <w:color w:val="000000"/>
                <w:sz w:val="20"/>
                <w:szCs w:val="20"/>
              </w:rPr>
            </w:pPr>
          </w:p>
        </w:tc>
      </w:tr>
      <w:tr w:rsidRPr="00E62507" w:rsidR="00A334EE" w:rsidTr="00607ED7" w14:paraId="65CAF372" w14:textId="77777777">
        <w:trPr>
          <w:trHeight w:val="300"/>
        </w:trPr>
        <w:tc>
          <w:tcPr>
            <w:tcW w:w="2672" w:type="dxa"/>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5467521F" w14:textId="51258261">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ACT, ADNI, ROS/MAP, NACC (UDS 3)</w:t>
            </w:r>
          </w:p>
        </w:tc>
        <w:tc>
          <w:tcPr>
            <w:tcW w:w="1260" w:type="dxa"/>
            <w:tcBorders>
              <w:top w:val="nil"/>
              <w:left w:val="nil"/>
              <w:bottom w:val="single" w:color="auto" w:sz="4" w:space="0"/>
              <w:right w:val="single" w:color="auto" w:sz="4" w:space="0"/>
            </w:tcBorders>
            <w:shd w:val="clear" w:color="auto" w:fill="FBD4B4" w:themeFill="accent6" w:themeFillTint="66"/>
            <w:vAlign w:val="center"/>
            <w:hideMark/>
          </w:tcPr>
          <w:p w:rsidRPr="00A334EE" w:rsidR="00A334EE" w:rsidP="00A334EE" w:rsidRDefault="00A334EE" w14:paraId="1AC64CED" w14:textId="6C3E419F">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mocaormo</w:t>
            </w:r>
            <w:proofErr w:type="spellEnd"/>
          </w:p>
        </w:tc>
        <w:tc>
          <w:tcPr>
            <w:tcW w:w="3870" w:type="dxa"/>
            <w:tcBorders>
              <w:top w:val="nil"/>
              <w:left w:val="nil"/>
              <w:bottom w:val="single" w:color="auto" w:sz="4" w:space="0"/>
              <w:right w:val="single" w:color="auto" w:sz="4" w:space="0"/>
            </w:tcBorders>
            <w:shd w:val="clear" w:color="auto" w:fill="FBD4B4" w:themeFill="accent6" w:themeFillTint="66"/>
            <w:vAlign w:val="center"/>
            <w:hideMark/>
          </w:tcPr>
          <w:p w:rsidRPr="00A334EE" w:rsidR="00A334EE" w:rsidP="00A334EE" w:rsidRDefault="00A334EE" w14:paraId="4481D586" w14:textId="5F91D32F">
            <w:pPr>
              <w:rPr>
                <w:rFonts w:ascii="Arial" w:hAnsi="Arial" w:eastAsia="Times New Roman" w:cs="Arial"/>
                <w:bCs/>
                <w:color w:val="000000"/>
                <w:sz w:val="20"/>
                <w:szCs w:val="20"/>
              </w:rPr>
            </w:pPr>
            <w:r w:rsidRPr="00A334EE">
              <w:rPr>
                <w:rFonts w:ascii="Arial" w:hAnsi="Arial" w:cs="Arial"/>
                <w:bCs/>
                <w:color w:val="000000"/>
                <w:sz w:val="20"/>
                <w:szCs w:val="20"/>
              </w:rPr>
              <w:t>MoCA orientation - month</w:t>
            </w:r>
          </w:p>
        </w:tc>
        <w:tc>
          <w:tcPr>
            <w:tcW w:w="1800" w:type="dxa"/>
            <w:tcBorders>
              <w:top w:val="nil"/>
              <w:left w:val="nil"/>
              <w:bottom w:val="single" w:color="auto" w:sz="4" w:space="0"/>
              <w:right w:val="single" w:color="auto" w:sz="4" w:space="0"/>
            </w:tcBorders>
            <w:shd w:val="clear" w:color="auto" w:fill="FBD4B4" w:themeFill="accent6" w:themeFillTint="66"/>
            <w:noWrap/>
            <w:vAlign w:val="center"/>
          </w:tcPr>
          <w:p w:rsidRPr="00A334EE" w:rsidR="00A334EE" w:rsidP="00A334EE" w:rsidRDefault="00A334EE" w14:paraId="43E93CB6" w14:textId="785FA144">
            <w:pPr>
              <w:jc w:val="center"/>
              <w:rPr>
                <w:rFonts w:ascii="Arial" w:hAnsi="Arial" w:eastAsia="Times New Roman" w:cs="Arial"/>
                <w:bCs/>
                <w:color w:val="000000"/>
                <w:sz w:val="20"/>
                <w:szCs w:val="20"/>
              </w:rPr>
            </w:pPr>
          </w:p>
        </w:tc>
      </w:tr>
      <w:tr w:rsidRPr="00E62507" w:rsidR="00A334EE" w:rsidTr="00607ED7" w14:paraId="7CF87576" w14:textId="77777777">
        <w:trPr>
          <w:trHeight w:val="300"/>
        </w:trPr>
        <w:tc>
          <w:tcPr>
            <w:tcW w:w="2672" w:type="dxa"/>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35EA5ABE" w14:textId="1D1F0C84">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ACT, ADNI, ROS/MAP, NACC (UDS 3)</w:t>
            </w:r>
          </w:p>
        </w:tc>
        <w:tc>
          <w:tcPr>
            <w:tcW w:w="1260" w:type="dxa"/>
            <w:tcBorders>
              <w:top w:val="nil"/>
              <w:left w:val="nil"/>
              <w:bottom w:val="single" w:color="auto" w:sz="4" w:space="0"/>
              <w:right w:val="single" w:color="auto" w:sz="4" w:space="0"/>
            </w:tcBorders>
            <w:shd w:val="clear" w:color="auto" w:fill="FBD4B4" w:themeFill="accent6" w:themeFillTint="66"/>
            <w:vAlign w:val="center"/>
            <w:hideMark/>
          </w:tcPr>
          <w:p w:rsidRPr="00A334EE" w:rsidR="00A334EE" w:rsidP="00A334EE" w:rsidRDefault="00A334EE" w14:paraId="7AA80E4D" w14:textId="0936DCCC">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mocaryr</w:t>
            </w:r>
            <w:proofErr w:type="spellEnd"/>
            <w:r w:rsidRPr="00A334EE">
              <w:rPr>
                <w:rFonts w:ascii="Arial" w:hAnsi="Arial" w:eastAsia="Times New Roman" w:cs="Arial"/>
                <w:bCs/>
                <w:color w:val="000000"/>
                <w:sz w:val="20"/>
                <w:szCs w:val="20"/>
              </w:rPr>
              <w:t xml:space="preserve"> </w:t>
            </w:r>
          </w:p>
        </w:tc>
        <w:tc>
          <w:tcPr>
            <w:tcW w:w="3870" w:type="dxa"/>
            <w:tcBorders>
              <w:top w:val="nil"/>
              <w:left w:val="nil"/>
              <w:bottom w:val="single" w:color="auto" w:sz="4" w:space="0"/>
              <w:right w:val="single" w:color="auto" w:sz="4" w:space="0"/>
            </w:tcBorders>
            <w:shd w:val="clear" w:color="auto" w:fill="FBD4B4" w:themeFill="accent6" w:themeFillTint="66"/>
            <w:vAlign w:val="center"/>
            <w:hideMark/>
          </w:tcPr>
          <w:p w:rsidRPr="00A334EE" w:rsidR="00A334EE" w:rsidP="00A334EE" w:rsidRDefault="00A334EE" w14:paraId="1C3993AA" w14:textId="4422957D">
            <w:pPr>
              <w:rPr>
                <w:rFonts w:ascii="Arial" w:hAnsi="Arial" w:eastAsia="Times New Roman" w:cs="Arial"/>
                <w:bCs/>
                <w:color w:val="000000"/>
                <w:sz w:val="20"/>
                <w:szCs w:val="20"/>
              </w:rPr>
            </w:pPr>
            <w:r w:rsidRPr="00A334EE">
              <w:rPr>
                <w:rFonts w:ascii="Arial" w:hAnsi="Arial" w:cs="Arial"/>
                <w:bCs/>
                <w:color w:val="000000"/>
                <w:sz w:val="20"/>
                <w:szCs w:val="20"/>
              </w:rPr>
              <w:t>MoCA orientation – year</w:t>
            </w:r>
          </w:p>
        </w:tc>
        <w:tc>
          <w:tcPr>
            <w:tcW w:w="1800" w:type="dxa"/>
            <w:tcBorders>
              <w:top w:val="nil"/>
              <w:left w:val="nil"/>
              <w:bottom w:val="single" w:color="auto" w:sz="4" w:space="0"/>
              <w:right w:val="single" w:color="auto" w:sz="4" w:space="0"/>
            </w:tcBorders>
            <w:shd w:val="clear" w:color="auto" w:fill="FBD4B4" w:themeFill="accent6" w:themeFillTint="66"/>
            <w:noWrap/>
            <w:vAlign w:val="center"/>
          </w:tcPr>
          <w:p w:rsidRPr="00A334EE" w:rsidR="00A334EE" w:rsidP="00A334EE" w:rsidRDefault="00A334EE" w14:paraId="67E2A59D" w14:textId="7DCDA397">
            <w:pPr>
              <w:jc w:val="center"/>
              <w:rPr>
                <w:rFonts w:ascii="Arial" w:hAnsi="Arial" w:eastAsia="Times New Roman" w:cs="Arial"/>
                <w:bCs/>
                <w:color w:val="000000"/>
                <w:sz w:val="20"/>
                <w:szCs w:val="20"/>
              </w:rPr>
            </w:pPr>
          </w:p>
        </w:tc>
      </w:tr>
      <w:tr w:rsidRPr="00E62507" w:rsidR="00A334EE" w:rsidTr="00607ED7" w14:paraId="4AAAB624" w14:textId="77777777">
        <w:trPr>
          <w:trHeight w:val="300"/>
        </w:trPr>
        <w:tc>
          <w:tcPr>
            <w:tcW w:w="2672" w:type="dxa"/>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62BF329E" w14:textId="7328E66C">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 NACC (UDS 3)</w:t>
            </w:r>
          </w:p>
        </w:tc>
        <w:tc>
          <w:tcPr>
            <w:tcW w:w="1260" w:type="dxa"/>
            <w:tcBorders>
              <w:top w:val="nil"/>
              <w:left w:val="nil"/>
              <w:bottom w:val="single" w:color="auto" w:sz="4" w:space="0"/>
              <w:right w:val="single" w:color="auto" w:sz="4" w:space="0"/>
            </w:tcBorders>
            <w:shd w:val="clear" w:color="auto" w:fill="FBD4B4" w:themeFill="accent6" w:themeFillTint="66"/>
            <w:vAlign w:val="center"/>
            <w:hideMark/>
          </w:tcPr>
          <w:p w:rsidRPr="00A334EE" w:rsidR="00A334EE" w:rsidP="00A334EE" w:rsidRDefault="00A334EE" w14:paraId="5C05AFE3" w14:textId="7D6EC7F5">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mocaorct</w:t>
            </w:r>
            <w:proofErr w:type="spellEnd"/>
            <w:r w:rsidRPr="00A334EE">
              <w:rPr>
                <w:rFonts w:ascii="Arial" w:hAnsi="Arial" w:eastAsia="Times New Roman" w:cs="Arial"/>
                <w:bCs/>
                <w:color w:val="000000"/>
                <w:sz w:val="20"/>
                <w:szCs w:val="20"/>
              </w:rPr>
              <w:t xml:space="preserve"> </w:t>
            </w:r>
          </w:p>
        </w:tc>
        <w:tc>
          <w:tcPr>
            <w:tcW w:w="3870" w:type="dxa"/>
            <w:tcBorders>
              <w:top w:val="nil"/>
              <w:left w:val="nil"/>
              <w:bottom w:val="single" w:color="auto" w:sz="4" w:space="0"/>
              <w:right w:val="single" w:color="auto" w:sz="4" w:space="0"/>
            </w:tcBorders>
            <w:shd w:val="clear" w:color="auto" w:fill="FBD4B4" w:themeFill="accent6" w:themeFillTint="66"/>
            <w:vAlign w:val="center"/>
            <w:hideMark/>
          </w:tcPr>
          <w:p w:rsidRPr="00A334EE" w:rsidR="00A334EE" w:rsidP="00A334EE" w:rsidRDefault="00A334EE" w14:paraId="61398528" w14:textId="17AFDC7C">
            <w:pPr>
              <w:rPr>
                <w:rFonts w:ascii="Arial" w:hAnsi="Arial" w:eastAsia="Times New Roman" w:cs="Arial"/>
                <w:bCs/>
                <w:color w:val="000000"/>
                <w:sz w:val="20"/>
                <w:szCs w:val="20"/>
              </w:rPr>
            </w:pPr>
            <w:r w:rsidRPr="00A334EE">
              <w:rPr>
                <w:rFonts w:ascii="Arial" w:hAnsi="Arial" w:cs="Arial"/>
                <w:bCs/>
                <w:color w:val="000000"/>
                <w:sz w:val="20"/>
                <w:szCs w:val="20"/>
              </w:rPr>
              <w:t>**MoCA orientation - city</w:t>
            </w:r>
          </w:p>
        </w:tc>
        <w:tc>
          <w:tcPr>
            <w:tcW w:w="1800" w:type="dxa"/>
            <w:tcBorders>
              <w:top w:val="nil"/>
              <w:left w:val="nil"/>
              <w:bottom w:val="single" w:color="auto" w:sz="4" w:space="0"/>
              <w:right w:val="single" w:color="auto" w:sz="4" w:space="0"/>
            </w:tcBorders>
            <w:shd w:val="clear" w:color="auto" w:fill="FBD4B4" w:themeFill="accent6" w:themeFillTint="66"/>
            <w:noWrap/>
            <w:vAlign w:val="center"/>
          </w:tcPr>
          <w:p w:rsidRPr="00A334EE" w:rsidR="00A334EE" w:rsidP="00A334EE" w:rsidRDefault="00A334EE" w14:paraId="76B64CBC" w14:textId="50AA49E0">
            <w:pPr>
              <w:jc w:val="center"/>
              <w:rPr>
                <w:rFonts w:ascii="Arial" w:hAnsi="Arial" w:eastAsia="Times New Roman" w:cs="Arial"/>
                <w:bCs/>
                <w:color w:val="000000"/>
                <w:sz w:val="20"/>
                <w:szCs w:val="20"/>
              </w:rPr>
            </w:pPr>
          </w:p>
        </w:tc>
      </w:tr>
      <w:tr w:rsidRPr="00E62507" w:rsidR="00A334EE" w:rsidTr="00607ED7" w14:paraId="73193A29" w14:textId="77777777">
        <w:trPr>
          <w:trHeight w:val="300"/>
        </w:trPr>
        <w:tc>
          <w:tcPr>
            <w:tcW w:w="2672" w:type="dxa"/>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121A6802" w14:textId="669C9AEC">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ROS/MAP, NACC (UDS 3)</w:t>
            </w:r>
          </w:p>
        </w:tc>
        <w:tc>
          <w:tcPr>
            <w:tcW w:w="1260" w:type="dxa"/>
            <w:tcBorders>
              <w:top w:val="nil"/>
              <w:left w:val="nil"/>
              <w:bottom w:val="single" w:color="auto" w:sz="4" w:space="0"/>
              <w:right w:val="single" w:color="auto" w:sz="4" w:space="0"/>
            </w:tcBorders>
            <w:shd w:val="clear" w:color="auto" w:fill="FBD4B4" w:themeFill="accent6" w:themeFillTint="66"/>
            <w:vAlign w:val="center"/>
            <w:hideMark/>
          </w:tcPr>
          <w:p w:rsidRPr="00A334EE" w:rsidR="00A334EE" w:rsidP="00A334EE" w:rsidRDefault="00A334EE" w14:paraId="1A14E1E8" w14:textId="3B3ADE43">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mocaorpl</w:t>
            </w:r>
            <w:proofErr w:type="spellEnd"/>
            <w:r w:rsidRPr="00A334EE">
              <w:rPr>
                <w:rFonts w:ascii="Arial" w:hAnsi="Arial" w:eastAsia="Times New Roman" w:cs="Arial"/>
                <w:bCs/>
                <w:color w:val="000000"/>
                <w:sz w:val="20"/>
                <w:szCs w:val="20"/>
              </w:rPr>
              <w:t xml:space="preserve"> </w:t>
            </w:r>
          </w:p>
        </w:tc>
        <w:tc>
          <w:tcPr>
            <w:tcW w:w="3870" w:type="dxa"/>
            <w:tcBorders>
              <w:top w:val="nil"/>
              <w:left w:val="nil"/>
              <w:bottom w:val="single" w:color="auto" w:sz="4" w:space="0"/>
              <w:right w:val="single" w:color="auto" w:sz="4" w:space="0"/>
            </w:tcBorders>
            <w:shd w:val="clear" w:color="auto" w:fill="FBD4B4" w:themeFill="accent6" w:themeFillTint="66"/>
            <w:vAlign w:val="center"/>
            <w:hideMark/>
          </w:tcPr>
          <w:p w:rsidRPr="00A334EE" w:rsidR="00A334EE" w:rsidP="00A334EE" w:rsidRDefault="00A334EE" w14:paraId="2E2B3835" w14:textId="6ED6F559">
            <w:pPr>
              <w:rPr>
                <w:rFonts w:ascii="Arial" w:hAnsi="Arial" w:eastAsia="Times New Roman" w:cs="Arial"/>
                <w:bCs/>
                <w:color w:val="000000"/>
                <w:sz w:val="20"/>
                <w:szCs w:val="20"/>
              </w:rPr>
            </w:pPr>
            <w:r w:rsidRPr="00A334EE">
              <w:rPr>
                <w:rFonts w:ascii="Arial" w:hAnsi="Arial" w:cs="Arial"/>
                <w:bCs/>
                <w:color w:val="000000"/>
                <w:sz w:val="20"/>
                <w:szCs w:val="20"/>
              </w:rPr>
              <w:t>MoCA orientation - place</w:t>
            </w:r>
          </w:p>
        </w:tc>
        <w:tc>
          <w:tcPr>
            <w:tcW w:w="1800" w:type="dxa"/>
            <w:tcBorders>
              <w:top w:val="nil"/>
              <w:left w:val="nil"/>
              <w:bottom w:val="single" w:color="auto" w:sz="4" w:space="0"/>
              <w:right w:val="single" w:color="auto" w:sz="4" w:space="0"/>
            </w:tcBorders>
            <w:shd w:val="clear" w:color="auto" w:fill="FBD4B4" w:themeFill="accent6" w:themeFillTint="66"/>
            <w:noWrap/>
            <w:vAlign w:val="center"/>
          </w:tcPr>
          <w:p w:rsidRPr="00A334EE" w:rsidR="00A334EE" w:rsidP="00A334EE" w:rsidRDefault="00A334EE" w14:paraId="4B180233" w14:textId="478F597B">
            <w:pPr>
              <w:jc w:val="center"/>
              <w:rPr>
                <w:rFonts w:ascii="Arial" w:hAnsi="Arial" w:eastAsia="Times New Roman" w:cs="Arial"/>
                <w:bCs/>
                <w:color w:val="000000"/>
                <w:sz w:val="20"/>
                <w:szCs w:val="20"/>
              </w:rPr>
            </w:pPr>
          </w:p>
        </w:tc>
      </w:tr>
      <w:tr w:rsidRPr="00E62507" w:rsidR="00A334EE" w:rsidTr="00607ED7" w14:paraId="6F2D1243" w14:textId="77777777">
        <w:trPr>
          <w:trHeight w:val="300"/>
        </w:trPr>
        <w:tc>
          <w:tcPr>
            <w:tcW w:w="2672" w:type="dxa"/>
            <w:tcBorders>
              <w:top w:val="nil"/>
              <w:left w:val="single" w:color="auto" w:sz="4" w:space="0"/>
              <w:bottom w:val="single" w:color="auto" w:sz="4" w:space="0"/>
              <w:right w:val="single" w:color="auto" w:sz="4" w:space="0"/>
            </w:tcBorders>
            <w:shd w:val="clear" w:color="auto" w:fill="FBD4B4" w:themeFill="accent6" w:themeFillTint="66"/>
            <w:noWrap/>
            <w:vAlign w:val="center"/>
          </w:tcPr>
          <w:p w:rsidRPr="00A334EE" w:rsidR="00A334EE" w:rsidP="00A334EE" w:rsidRDefault="00A334EE" w14:paraId="29D93CB8" w14:textId="08610D79">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 NACC (UDS 3)</w:t>
            </w:r>
          </w:p>
        </w:tc>
        <w:tc>
          <w:tcPr>
            <w:tcW w:w="1260" w:type="dxa"/>
            <w:tcBorders>
              <w:top w:val="nil"/>
              <w:left w:val="nil"/>
              <w:bottom w:val="single" w:color="auto" w:sz="4" w:space="0"/>
              <w:right w:val="single" w:color="auto" w:sz="4" w:space="0"/>
            </w:tcBorders>
            <w:shd w:val="clear" w:color="auto" w:fill="FBD4B4" w:themeFill="accent6" w:themeFillTint="66"/>
            <w:vAlign w:val="center"/>
          </w:tcPr>
          <w:p w:rsidRPr="00A334EE" w:rsidR="00A334EE" w:rsidP="00A334EE" w:rsidRDefault="00A334EE" w14:paraId="0DFB2235" w14:textId="75D51457">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mocarecn</w:t>
            </w:r>
            <w:proofErr w:type="spellEnd"/>
            <w:r w:rsidRPr="00A334EE">
              <w:rPr>
                <w:rFonts w:ascii="Arial" w:hAnsi="Arial" w:eastAsia="Times New Roman" w:cs="Arial"/>
                <w:bCs/>
                <w:color w:val="000000"/>
                <w:sz w:val="20"/>
                <w:szCs w:val="20"/>
              </w:rPr>
              <w:t xml:space="preserve"> </w:t>
            </w:r>
          </w:p>
        </w:tc>
        <w:tc>
          <w:tcPr>
            <w:tcW w:w="3870" w:type="dxa"/>
            <w:tcBorders>
              <w:top w:val="nil"/>
              <w:left w:val="nil"/>
              <w:bottom w:val="single" w:color="auto" w:sz="4" w:space="0"/>
              <w:right w:val="single" w:color="auto" w:sz="4" w:space="0"/>
            </w:tcBorders>
            <w:shd w:val="clear" w:color="auto" w:fill="FBD4B4" w:themeFill="accent6" w:themeFillTint="66"/>
            <w:vAlign w:val="center"/>
          </w:tcPr>
          <w:p w:rsidRPr="00A334EE" w:rsidR="00A334EE" w:rsidP="00A334EE" w:rsidRDefault="00A334EE" w14:paraId="765C0A0A" w14:textId="0EA0ABA0">
            <w:pPr>
              <w:rPr>
                <w:rFonts w:ascii="Arial" w:hAnsi="Arial" w:eastAsia="Times New Roman" w:cs="Arial"/>
                <w:bCs/>
                <w:color w:val="000000"/>
                <w:sz w:val="20"/>
                <w:szCs w:val="20"/>
              </w:rPr>
            </w:pPr>
            <w:r w:rsidRPr="00A334EE">
              <w:rPr>
                <w:rFonts w:ascii="Arial" w:hAnsi="Arial" w:cs="Arial"/>
                <w:bCs/>
                <w:color w:val="000000"/>
                <w:sz w:val="20"/>
                <w:szCs w:val="20"/>
              </w:rPr>
              <w:t>MoCA delayed recall - no cue</w:t>
            </w:r>
          </w:p>
        </w:tc>
        <w:tc>
          <w:tcPr>
            <w:tcW w:w="1800" w:type="dxa"/>
            <w:tcBorders>
              <w:top w:val="nil"/>
              <w:left w:val="nil"/>
              <w:bottom w:val="single" w:color="auto" w:sz="4" w:space="0"/>
              <w:right w:val="single" w:color="auto" w:sz="4" w:space="0"/>
            </w:tcBorders>
            <w:shd w:val="clear" w:color="auto" w:fill="FBD4B4" w:themeFill="accent6" w:themeFillTint="66"/>
            <w:noWrap/>
            <w:vAlign w:val="center"/>
          </w:tcPr>
          <w:p w:rsidRPr="00A334EE" w:rsidR="00A334EE" w:rsidP="00A334EE" w:rsidRDefault="00A334EE" w14:paraId="43FA2A14" w14:textId="44E4D2AC">
            <w:pPr>
              <w:jc w:val="center"/>
              <w:rPr>
                <w:rFonts w:ascii="Arial" w:hAnsi="Arial" w:eastAsia="Times New Roman" w:cs="Arial"/>
                <w:bCs/>
                <w:color w:val="000000"/>
                <w:sz w:val="20"/>
                <w:szCs w:val="20"/>
              </w:rPr>
            </w:pPr>
          </w:p>
        </w:tc>
      </w:tr>
      <w:tr w:rsidRPr="00E62507" w:rsidR="00A334EE" w:rsidTr="00607ED7" w14:paraId="523D0A0A" w14:textId="77777777">
        <w:trPr>
          <w:trHeight w:val="315"/>
        </w:trPr>
        <w:tc>
          <w:tcPr>
            <w:tcW w:w="2672" w:type="dxa"/>
            <w:tcBorders>
              <w:top w:val="nil"/>
              <w:left w:val="single" w:color="auto" w:sz="4" w:space="0"/>
              <w:bottom w:val="single" w:color="auto" w:sz="4" w:space="0"/>
              <w:right w:val="single" w:color="auto" w:sz="4" w:space="0"/>
            </w:tcBorders>
            <w:shd w:val="clear" w:color="auto" w:fill="FBD4B4" w:themeFill="accent6" w:themeFillTint="66"/>
            <w:noWrap/>
            <w:vAlign w:val="center"/>
            <w:hideMark/>
          </w:tcPr>
          <w:p w:rsidRPr="00A334EE" w:rsidR="00A334EE" w:rsidP="00A334EE" w:rsidRDefault="00A334EE" w14:paraId="2F227BBE" w14:textId="65B464EE">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ADNI, NACC (UDS 3)</w:t>
            </w:r>
          </w:p>
        </w:tc>
        <w:tc>
          <w:tcPr>
            <w:tcW w:w="1260" w:type="dxa"/>
            <w:tcBorders>
              <w:top w:val="nil"/>
              <w:left w:val="nil"/>
              <w:bottom w:val="single" w:color="auto" w:sz="4" w:space="0"/>
              <w:right w:val="single" w:color="auto" w:sz="4" w:space="0"/>
            </w:tcBorders>
            <w:shd w:val="clear" w:color="auto" w:fill="FBD4B4" w:themeFill="accent6" w:themeFillTint="66"/>
            <w:vAlign w:val="center"/>
            <w:hideMark/>
          </w:tcPr>
          <w:p w:rsidRPr="00A334EE" w:rsidR="00A334EE" w:rsidP="00A334EE" w:rsidRDefault="00A334EE" w14:paraId="58F1F4F9" w14:textId="56957350">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mocaregi</w:t>
            </w:r>
            <w:proofErr w:type="spellEnd"/>
            <w:r w:rsidRPr="00A334EE">
              <w:rPr>
                <w:rFonts w:ascii="Arial" w:hAnsi="Arial" w:eastAsia="Times New Roman" w:cs="Arial"/>
                <w:bCs/>
                <w:color w:val="000000"/>
                <w:sz w:val="20"/>
                <w:szCs w:val="20"/>
              </w:rPr>
              <w:t xml:space="preserve"> </w:t>
            </w:r>
          </w:p>
        </w:tc>
        <w:tc>
          <w:tcPr>
            <w:tcW w:w="3870" w:type="dxa"/>
            <w:tcBorders>
              <w:top w:val="nil"/>
              <w:left w:val="nil"/>
              <w:bottom w:val="single" w:color="auto" w:sz="4" w:space="0"/>
              <w:right w:val="single" w:color="auto" w:sz="4" w:space="0"/>
            </w:tcBorders>
            <w:shd w:val="clear" w:color="auto" w:fill="FBD4B4" w:themeFill="accent6" w:themeFillTint="66"/>
            <w:vAlign w:val="center"/>
            <w:hideMark/>
          </w:tcPr>
          <w:p w:rsidRPr="00A334EE" w:rsidR="00A334EE" w:rsidP="00A334EE" w:rsidRDefault="00A334EE" w14:paraId="554FE333" w14:textId="41FAEFCC">
            <w:pPr>
              <w:rPr>
                <w:rFonts w:ascii="Arial" w:hAnsi="Arial" w:eastAsia="Times New Roman" w:cs="Arial"/>
                <w:bCs/>
                <w:color w:val="000000"/>
                <w:sz w:val="20"/>
                <w:szCs w:val="20"/>
              </w:rPr>
            </w:pPr>
            <w:r w:rsidRPr="00A334EE">
              <w:rPr>
                <w:rFonts w:ascii="Arial" w:hAnsi="Arial" w:cs="Arial"/>
                <w:bCs/>
                <w:color w:val="000000"/>
                <w:sz w:val="20"/>
                <w:szCs w:val="20"/>
              </w:rPr>
              <w:t>MoCA memory: registration (2 trials)</w:t>
            </w:r>
          </w:p>
        </w:tc>
        <w:tc>
          <w:tcPr>
            <w:tcW w:w="1800" w:type="dxa"/>
            <w:tcBorders>
              <w:top w:val="nil"/>
              <w:left w:val="nil"/>
              <w:bottom w:val="single" w:color="auto" w:sz="4" w:space="0"/>
              <w:right w:val="single" w:color="auto" w:sz="4" w:space="0"/>
            </w:tcBorders>
            <w:shd w:val="clear" w:color="auto" w:fill="FBD4B4" w:themeFill="accent6" w:themeFillTint="66"/>
            <w:noWrap/>
            <w:vAlign w:val="center"/>
          </w:tcPr>
          <w:p w:rsidRPr="00A334EE" w:rsidR="00A334EE" w:rsidP="00A334EE" w:rsidRDefault="00A334EE" w14:paraId="74CC0732" w14:textId="52CE32CF">
            <w:pPr>
              <w:jc w:val="center"/>
              <w:rPr>
                <w:rFonts w:ascii="Arial" w:hAnsi="Arial" w:eastAsia="Times New Roman" w:cs="Arial"/>
                <w:bCs/>
                <w:color w:val="000000"/>
                <w:sz w:val="20"/>
                <w:szCs w:val="20"/>
              </w:rPr>
            </w:pPr>
          </w:p>
        </w:tc>
      </w:tr>
      <w:tr w:rsidRPr="00E62507" w:rsidR="00A334EE" w:rsidTr="00A334EE" w14:paraId="1A3B0330" w14:textId="77777777">
        <w:trPr>
          <w:trHeight w:val="345"/>
        </w:trPr>
        <w:tc>
          <w:tcPr>
            <w:tcW w:w="2672" w:type="dxa"/>
            <w:tcBorders>
              <w:top w:val="nil"/>
              <w:left w:val="single" w:color="auto" w:sz="4" w:space="0"/>
              <w:bottom w:val="single" w:color="auto" w:sz="4" w:space="0"/>
              <w:right w:val="single" w:color="auto" w:sz="4" w:space="0"/>
            </w:tcBorders>
            <w:shd w:val="clear" w:color="000000" w:fill="EBF1DE"/>
            <w:noWrap/>
            <w:vAlign w:val="center"/>
            <w:hideMark/>
          </w:tcPr>
          <w:p w:rsidRPr="00A334EE" w:rsidR="00A334EE" w:rsidP="00A334EE" w:rsidRDefault="00A334EE" w14:paraId="0AB70BA9" w14:textId="0BFB5E62">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NACC (UDS 3)</w:t>
            </w:r>
          </w:p>
        </w:tc>
        <w:tc>
          <w:tcPr>
            <w:tcW w:w="1260" w:type="dxa"/>
            <w:tcBorders>
              <w:top w:val="nil"/>
              <w:left w:val="nil"/>
              <w:bottom w:val="single" w:color="auto" w:sz="4" w:space="0"/>
              <w:right w:val="single" w:color="auto" w:sz="4" w:space="0"/>
            </w:tcBorders>
            <w:shd w:val="clear" w:color="000000" w:fill="EBF1DE"/>
            <w:vAlign w:val="center"/>
            <w:hideMark/>
          </w:tcPr>
          <w:p w:rsidRPr="00A334EE" w:rsidR="00A334EE" w:rsidP="00A334EE" w:rsidRDefault="00A334EE" w14:paraId="2B4706B2" w14:textId="24212E4F">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craftdvr</w:t>
            </w:r>
            <w:proofErr w:type="spellEnd"/>
          </w:p>
        </w:tc>
        <w:tc>
          <w:tcPr>
            <w:tcW w:w="3870" w:type="dxa"/>
            <w:tcBorders>
              <w:top w:val="nil"/>
              <w:left w:val="nil"/>
              <w:bottom w:val="single" w:color="auto" w:sz="4" w:space="0"/>
              <w:right w:val="single" w:color="auto" w:sz="4" w:space="0"/>
            </w:tcBorders>
            <w:shd w:val="clear" w:color="000000" w:fill="EBF1DE"/>
            <w:vAlign w:val="center"/>
            <w:hideMark/>
          </w:tcPr>
          <w:p w:rsidRPr="00A334EE" w:rsidR="00A334EE" w:rsidP="00A334EE" w:rsidRDefault="00A334EE" w14:paraId="5ED8AC42" w14:textId="4A3A04F4">
            <w:pPr>
              <w:rPr>
                <w:rFonts w:ascii="Arial" w:hAnsi="Arial" w:eastAsia="Times New Roman" w:cs="Arial"/>
                <w:bCs/>
                <w:color w:val="000000"/>
                <w:sz w:val="20"/>
                <w:szCs w:val="20"/>
              </w:rPr>
            </w:pPr>
            <w:r w:rsidRPr="00A334EE">
              <w:rPr>
                <w:rFonts w:ascii="Arial" w:hAnsi="Arial" w:cs="Arial"/>
                <w:bCs/>
                <w:color w:val="000000"/>
                <w:sz w:val="20"/>
                <w:szCs w:val="20"/>
              </w:rPr>
              <w:t>Craft story 21 recall (delayed): paraphrase</w:t>
            </w:r>
          </w:p>
        </w:tc>
        <w:tc>
          <w:tcPr>
            <w:tcW w:w="1800" w:type="dxa"/>
            <w:tcBorders>
              <w:top w:val="nil"/>
              <w:left w:val="nil"/>
              <w:bottom w:val="single" w:color="auto" w:sz="4" w:space="0"/>
              <w:right w:val="single" w:color="auto" w:sz="4" w:space="0"/>
            </w:tcBorders>
            <w:shd w:val="clear" w:color="000000" w:fill="EBF1DE"/>
            <w:noWrap/>
            <w:vAlign w:val="center"/>
          </w:tcPr>
          <w:p w:rsidRPr="00A334EE" w:rsidR="00A334EE" w:rsidP="00A334EE" w:rsidRDefault="00A334EE" w14:paraId="395558C3" w14:textId="6B8EF7FF">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F2</w:t>
            </w:r>
          </w:p>
        </w:tc>
      </w:tr>
      <w:tr w:rsidRPr="00E62507" w:rsidR="00A334EE" w:rsidTr="00233714" w14:paraId="2A2E7D73" w14:textId="77777777">
        <w:trPr>
          <w:trHeight w:val="345"/>
        </w:trPr>
        <w:tc>
          <w:tcPr>
            <w:tcW w:w="2672" w:type="dxa"/>
            <w:tcBorders>
              <w:top w:val="nil"/>
              <w:left w:val="single" w:color="auto" w:sz="4" w:space="0"/>
              <w:bottom w:val="single" w:color="auto" w:sz="4" w:space="0"/>
              <w:right w:val="single" w:color="auto" w:sz="4" w:space="0"/>
            </w:tcBorders>
            <w:shd w:val="clear" w:color="000000" w:fill="EBF1DE"/>
            <w:noWrap/>
            <w:vAlign w:val="center"/>
          </w:tcPr>
          <w:p w:rsidRPr="00A334EE" w:rsidR="00A334EE" w:rsidP="00A334EE" w:rsidRDefault="00A334EE" w14:paraId="64F613D0" w14:textId="5FC57282">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NACC (UDS 3)</w:t>
            </w:r>
          </w:p>
        </w:tc>
        <w:tc>
          <w:tcPr>
            <w:tcW w:w="1260" w:type="dxa"/>
            <w:tcBorders>
              <w:top w:val="nil"/>
              <w:left w:val="nil"/>
              <w:bottom w:val="single" w:color="auto" w:sz="4" w:space="0"/>
              <w:right w:val="single" w:color="auto" w:sz="4" w:space="0"/>
            </w:tcBorders>
            <w:shd w:val="clear" w:color="000000" w:fill="EBF1DE"/>
            <w:vAlign w:val="center"/>
          </w:tcPr>
          <w:p w:rsidRPr="00A334EE" w:rsidR="00A334EE" w:rsidP="00A334EE" w:rsidRDefault="00A334EE" w14:paraId="4F63086D" w14:textId="4A29437E">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craftvrs</w:t>
            </w:r>
            <w:proofErr w:type="spellEnd"/>
          </w:p>
        </w:tc>
        <w:tc>
          <w:tcPr>
            <w:tcW w:w="3870" w:type="dxa"/>
            <w:tcBorders>
              <w:top w:val="nil"/>
              <w:left w:val="nil"/>
              <w:bottom w:val="single" w:color="auto" w:sz="4" w:space="0"/>
              <w:right w:val="single" w:color="auto" w:sz="4" w:space="0"/>
            </w:tcBorders>
            <w:shd w:val="clear" w:color="000000" w:fill="EBF1DE"/>
            <w:vAlign w:val="center"/>
          </w:tcPr>
          <w:p w:rsidRPr="00A334EE" w:rsidR="00A334EE" w:rsidP="00A334EE" w:rsidRDefault="00A334EE" w14:paraId="25470CB9" w14:textId="57025CF6">
            <w:pPr>
              <w:rPr>
                <w:rFonts w:ascii="Arial" w:hAnsi="Arial" w:eastAsia="Times New Roman" w:cs="Arial"/>
                <w:bCs/>
                <w:color w:val="000000"/>
                <w:sz w:val="20"/>
                <w:szCs w:val="20"/>
              </w:rPr>
            </w:pPr>
            <w:r w:rsidRPr="00A334EE">
              <w:rPr>
                <w:rFonts w:ascii="Arial" w:hAnsi="Arial" w:cs="Arial"/>
                <w:bCs/>
                <w:color w:val="000000"/>
                <w:sz w:val="20"/>
                <w:szCs w:val="20"/>
              </w:rPr>
              <w:t>Craft story 21 recall (delayed): verbatim</w:t>
            </w:r>
          </w:p>
        </w:tc>
        <w:tc>
          <w:tcPr>
            <w:tcW w:w="1800" w:type="dxa"/>
            <w:tcBorders>
              <w:top w:val="nil"/>
              <w:left w:val="nil"/>
              <w:bottom w:val="single" w:color="auto" w:sz="4" w:space="0"/>
              <w:right w:val="single" w:color="auto" w:sz="4" w:space="0"/>
            </w:tcBorders>
            <w:shd w:val="clear" w:color="000000" w:fill="EBF1DE"/>
            <w:noWrap/>
            <w:vAlign w:val="center"/>
          </w:tcPr>
          <w:p w:rsidRPr="00A334EE" w:rsidR="00A334EE" w:rsidP="00DD2C41" w:rsidRDefault="00A334EE" w14:paraId="31BFE7DB" w14:textId="10B51B58">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F2</w:t>
            </w:r>
          </w:p>
        </w:tc>
      </w:tr>
      <w:tr w:rsidRPr="00E62507" w:rsidR="00A334EE" w:rsidTr="00233714" w14:paraId="133F1198" w14:textId="77777777">
        <w:trPr>
          <w:trHeight w:val="345"/>
        </w:trPr>
        <w:tc>
          <w:tcPr>
            <w:tcW w:w="2672" w:type="dxa"/>
            <w:tcBorders>
              <w:top w:val="nil"/>
              <w:left w:val="single" w:color="auto" w:sz="4" w:space="0"/>
              <w:bottom w:val="single" w:color="auto" w:sz="4" w:space="0"/>
              <w:right w:val="single" w:color="auto" w:sz="4" w:space="0"/>
            </w:tcBorders>
            <w:shd w:val="clear" w:color="000000" w:fill="EBF1DE"/>
            <w:noWrap/>
            <w:vAlign w:val="center"/>
          </w:tcPr>
          <w:p w:rsidRPr="00A334EE" w:rsidR="00A334EE" w:rsidP="00A334EE" w:rsidRDefault="00A334EE" w14:paraId="548F63CB" w14:textId="41B4E3F8">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NACC (UDS 3)</w:t>
            </w:r>
          </w:p>
        </w:tc>
        <w:tc>
          <w:tcPr>
            <w:tcW w:w="1260" w:type="dxa"/>
            <w:tcBorders>
              <w:top w:val="nil"/>
              <w:left w:val="nil"/>
              <w:bottom w:val="single" w:color="auto" w:sz="4" w:space="0"/>
              <w:right w:val="single" w:color="auto" w:sz="4" w:space="0"/>
            </w:tcBorders>
            <w:shd w:val="clear" w:color="000000" w:fill="EBF1DE"/>
            <w:vAlign w:val="center"/>
          </w:tcPr>
          <w:p w:rsidRPr="00A334EE" w:rsidR="00A334EE" w:rsidP="00A334EE" w:rsidRDefault="00A334EE" w14:paraId="1BF4335F" w14:textId="66880A39">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udsbenrs</w:t>
            </w:r>
            <w:proofErr w:type="spellEnd"/>
          </w:p>
        </w:tc>
        <w:tc>
          <w:tcPr>
            <w:tcW w:w="3870" w:type="dxa"/>
            <w:tcBorders>
              <w:top w:val="nil"/>
              <w:left w:val="nil"/>
              <w:bottom w:val="single" w:color="auto" w:sz="4" w:space="0"/>
              <w:right w:val="single" w:color="auto" w:sz="4" w:space="0"/>
            </w:tcBorders>
            <w:shd w:val="clear" w:color="000000" w:fill="EBF1DE"/>
            <w:vAlign w:val="center"/>
          </w:tcPr>
          <w:p w:rsidRPr="00A334EE" w:rsidR="00A334EE" w:rsidP="00A334EE" w:rsidRDefault="00A334EE" w14:paraId="02638813" w14:textId="0524B835">
            <w:pPr>
              <w:rPr>
                <w:rFonts w:ascii="Arial" w:hAnsi="Arial" w:eastAsia="Times New Roman" w:cs="Arial"/>
                <w:bCs/>
                <w:color w:val="000000"/>
                <w:sz w:val="20"/>
                <w:szCs w:val="20"/>
              </w:rPr>
            </w:pPr>
            <w:r w:rsidRPr="00A334EE">
              <w:rPr>
                <w:rFonts w:ascii="Arial" w:hAnsi="Arial" w:cs="Arial"/>
                <w:bCs/>
                <w:color w:val="000000"/>
                <w:sz w:val="20"/>
                <w:szCs w:val="20"/>
              </w:rPr>
              <w:t>Benson complex figure recognition</w:t>
            </w:r>
          </w:p>
        </w:tc>
        <w:tc>
          <w:tcPr>
            <w:tcW w:w="1800" w:type="dxa"/>
            <w:tcBorders>
              <w:top w:val="nil"/>
              <w:left w:val="nil"/>
              <w:bottom w:val="single" w:color="auto" w:sz="4" w:space="0"/>
              <w:right w:val="single" w:color="auto" w:sz="4" w:space="0"/>
            </w:tcBorders>
            <w:shd w:val="clear" w:color="000000" w:fill="EBF1DE"/>
            <w:noWrap/>
            <w:vAlign w:val="center"/>
          </w:tcPr>
          <w:p w:rsidRPr="00A334EE" w:rsidR="00A334EE" w:rsidP="00A334EE" w:rsidRDefault="00A334EE" w14:paraId="3F67FC19" w14:textId="77777777">
            <w:pPr>
              <w:rPr>
                <w:rFonts w:ascii="Arial" w:hAnsi="Arial" w:eastAsia="Times New Roman" w:cs="Arial"/>
                <w:bCs/>
                <w:color w:val="000000"/>
                <w:sz w:val="20"/>
                <w:szCs w:val="20"/>
              </w:rPr>
            </w:pPr>
          </w:p>
        </w:tc>
      </w:tr>
      <w:tr w:rsidRPr="00E62507" w:rsidR="00A334EE" w:rsidTr="00233714" w14:paraId="6AB61FD6" w14:textId="77777777">
        <w:trPr>
          <w:trHeight w:val="345"/>
        </w:trPr>
        <w:tc>
          <w:tcPr>
            <w:tcW w:w="2672" w:type="dxa"/>
            <w:tcBorders>
              <w:top w:val="nil"/>
              <w:left w:val="single" w:color="auto" w:sz="4" w:space="0"/>
              <w:bottom w:val="single" w:color="auto" w:sz="4" w:space="0"/>
              <w:right w:val="single" w:color="auto" w:sz="4" w:space="0"/>
            </w:tcBorders>
            <w:shd w:val="clear" w:color="000000" w:fill="EBF1DE"/>
            <w:noWrap/>
            <w:vAlign w:val="center"/>
          </w:tcPr>
          <w:p w:rsidRPr="00A334EE" w:rsidR="00A334EE" w:rsidP="00A334EE" w:rsidRDefault="00A334EE" w14:paraId="7592BBC6" w14:textId="6FFD5FFB">
            <w:pPr>
              <w:jc w:val="center"/>
              <w:rPr>
                <w:rFonts w:ascii="Arial" w:hAnsi="Arial" w:eastAsia="Times New Roman" w:cs="Arial"/>
                <w:bCs/>
                <w:color w:val="000000"/>
                <w:sz w:val="20"/>
                <w:szCs w:val="20"/>
              </w:rPr>
            </w:pPr>
            <w:r w:rsidRPr="00A334EE">
              <w:rPr>
                <w:rFonts w:ascii="Arial" w:hAnsi="Arial" w:eastAsia="Times New Roman" w:cs="Arial"/>
                <w:bCs/>
                <w:color w:val="000000"/>
                <w:sz w:val="20"/>
                <w:szCs w:val="20"/>
              </w:rPr>
              <w:t>NACC (UDS 3)</w:t>
            </w:r>
          </w:p>
        </w:tc>
        <w:tc>
          <w:tcPr>
            <w:tcW w:w="1260" w:type="dxa"/>
            <w:tcBorders>
              <w:top w:val="nil"/>
              <w:left w:val="nil"/>
              <w:bottom w:val="single" w:color="auto" w:sz="4" w:space="0"/>
              <w:right w:val="single" w:color="auto" w:sz="4" w:space="0"/>
            </w:tcBorders>
            <w:shd w:val="clear" w:color="000000" w:fill="EBF1DE"/>
            <w:vAlign w:val="center"/>
          </w:tcPr>
          <w:p w:rsidRPr="00A334EE" w:rsidR="00A334EE" w:rsidP="00A334EE" w:rsidRDefault="00A334EE" w14:paraId="193A86AE" w14:textId="5DC848BF">
            <w:pPr>
              <w:rPr>
                <w:rFonts w:ascii="Arial" w:hAnsi="Arial" w:eastAsia="Times New Roman" w:cs="Arial"/>
                <w:bCs/>
                <w:color w:val="000000"/>
                <w:sz w:val="20"/>
                <w:szCs w:val="20"/>
              </w:rPr>
            </w:pPr>
            <w:proofErr w:type="spellStart"/>
            <w:r w:rsidRPr="00A334EE">
              <w:rPr>
                <w:rFonts w:ascii="Arial" w:hAnsi="Arial" w:eastAsia="Times New Roman" w:cs="Arial"/>
                <w:bCs/>
                <w:color w:val="000000"/>
                <w:sz w:val="20"/>
                <w:szCs w:val="20"/>
              </w:rPr>
              <w:t>udsbentd</w:t>
            </w:r>
            <w:proofErr w:type="spellEnd"/>
            <w:r w:rsidRPr="00A334EE">
              <w:rPr>
                <w:rFonts w:ascii="Arial" w:hAnsi="Arial" w:eastAsia="Times New Roman" w:cs="Arial"/>
                <w:bCs/>
                <w:color w:val="000000"/>
                <w:sz w:val="20"/>
                <w:szCs w:val="20"/>
              </w:rPr>
              <w:t xml:space="preserve"> </w:t>
            </w:r>
          </w:p>
        </w:tc>
        <w:tc>
          <w:tcPr>
            <w:tcW w:w="3870" w:type="dxa"/>
            <w:tcBorders>
              <w:top w:val="nil"/>
              <w:left w:val="nil"/>
              <w:bottom w:val="single" w:color="auto" w:sz="4" w:space="0"/>
              <w:right w:val="single" w:color="auto" w:sz="4" w:space="0"/>
            </w:tcBorders>
            <w:shd w:val="clear" w:color="000000" w:fill="EBF1DE"/>
            <w:vAlign w:val="center"/>
          </w:tcPr>
          <w:p w:rsidRPr="00A334EE" w:rsidR="00A334EE" w:rsidP="00A334EE" w:rsidRDefault="00A334EE" w14:paraId="754D7C7A" w14:textId="58B01DCD">
            <w:pPr>
              <w:rPr>
                <w:rFonts w:ascii="Arial" w:hAnsi="Arial" w:eastAsia="Times New Roman" w:cs="Arial"/>
                <w:bCs/>
                <w:color w:val="000000"/>
                <w:sz w:val="20"/>
                <w:szCs w:val="20"/>
              </w:rPr>
            </w:pPr>
            <w:r w:rsidRPr="00A334EE">
              <w:rPr>
                <w:rFonts w:ascii="Arial" w:hAnsi="Arial" w:cs="Arial"/>
                <w:bCs/>
                <w:color w:val="000000"/>
                <w:sz w:val="20"/>
                <w:szCs w:val="20"/>
              </w:rPr>
              <w:t>Benson complex figure copy, delayed</w:t>
            </w:r>
          </w:p>
        </w:tc>
        <w:tc>
          <w:tcPr>
            <w:tcW w:w="1800" w:type="dxa"/>
            <w:tcBorders>
              <w:top w:val="nil"/>
              <w:left w:val="nil"/>
              <w:bottom w:val="single" w:color="auto" w:sz="4" w:space="0"/>
              <w:right w:val="single" w:color="auto" w:sz="4" w:space="0"/>
            </w:tcBorders>
            <w:shd w:val="clear" w:color="000000" w:fill="EBF1DE"/>
            <w:noWrap/>
            <w:vAlign w:val="center"/>
          </w:tcPr>
          <w:p w:rsidRPr="00A334EE" w:rsidR="00A334EE" w:rsidP="00A334EE" w:rsidRDefault="00A334EE" w14:paraId="38AD4829" w14:textId="77777777">
            <w:pPr>
              <w:rPr>
                <w:rFonts w:ascii="Arial" w:hAnsi="Arial" w:eastAsia="Times New Roman" w:cs="Arial"/>
                <w:bCs/>
                <w:color w:val="000000"/>
                <w:sz w:val="20"/>
                <w:szCs w:val="20"/>
              </w:rPr>
            </w:pPr>
          </w:p>
        </w:tc>
      </w:tr>
    </w:tbl>
    <w:p w:rsidR="00322171" w:rsidP="00A334EE" w:rsidRDefault="00322171" w14:paraId="1E759CF0" w14:textId="77777777">
      <w:pPr>
        <w:rPr>
          <w:rFonts w:ascii="Arial" w:hAnsi="Arial" w:cs="Arial"/>
          <w:sz w:val="20"/>
          <w:szCs w:val="20"/>
        </w:rPr>
      </w:pPr>
    </w:p>
    <w:p w:rsidRPr="00322171" w:rsidR="00A334EE" w:rsidP="00A334EE" w:rsidRDefault="00A334EE" w14:paraId="1E99928D" w14:textId="32987963">
      <w:pPr>
        <w:rPr>
          <w:rFonts w:ascii="Arial" w:hAnsi="Arial" w:eastAsia="Times New Roman" w:cs="Arial"/>
          <w:bCs/>
          <w:color w:val="000000"/>
          <w:sz w:val="20"/>
          <w:szCs w:val="20"/>
        </w:rPr>
      </w:pPr>
      <w:r w:rsidRPr="00322171">
        <w:rPr>
          <w:rFonts w:ascii="Arial" w:hAnsi="Arial" w:cs="Arial"/>
          <w:sz w:val="20"/>
          <w:szCs w:val="20"/>
        </w:rPr>
        <w:t xml:space="preserve">* </w:t>
      </w:r>
      <w:r w:rsidRPr="00322171">
        <w:rPr>
          <w:rFonts w:ascii="Arial" w:hAnsi="Arial" w:eastAsia="Times New Roman" w:cs="Arial"/>
          <w:bCs/>
          <w:color w:val="000000"/>
          <w:sz w:val="20"/>
          <w:szCs w:val="20"/>
        </w:rPr>
        <w:t>MMSE: Mini-Mental State Examination</w:t>
      </w:r>
      <w:r w:rsidRPr="00322171">
        <w:rPr>
          <w:rFonts w:ascii="Arial" w:hAnsi="Arial" w:cs="Arial"/>
          <w:sz w:val="20"/>
          <w:szCs w:val="20"/>
        </w:rPr>
        <w:t xml:space="preserve">; ** </w:t>
      </w:r>
      <w:r w:rsidRPr="00322171">
        <w:rPr>
          <w:rFonts w:ascii="Arial" w:hAnsi="Arial" w:eastAsia="Times New Roman" w:cs="Arial"/>
          <w:bCs/>
          <w:color w:val="000000"/>
          <w:sz w:val="20"/>
          <w:szCs w:val="20"/>
        </w:rPr>
        <w:t xml:space="preserve">MoCA: Montreal Cognitive Assessment; </w:t>
      </w:r>
      <w:r w:rsidRPr="00322171">
        <w:rPr>
          <w:rFonts w:ascii="Arial" w:hAnsi="Arial" w:cs="Arial"/>
          <w:sz w:val="20"/>
          <w:szCs w:val="20"/>
          <w:vertAlign w:val="superscript"/>
        </w:rPr>
        <w:t>ⱡ</w:t>
      </w:r>
      <w:r w:rsidRPr="00322171">
        <w:rPr>
          <w:rFonts w:ascii="Arial" w:hAnsi="Arial" w:cs="Arial"/>
          <w:sz w:val="20"/>
          <w:szCs w:val="20"/>
        </w:rPr>
        <w:t xml:space="preserve"> Story A: Anna Thompson</w:t>
      </w:r>
    </w:p>
    <w:p w:rsidR="00233714" w:rsidP="00322171" w:rsidRDefault="00233714" w14:paraId="1CC7C485" w14:textId="2B7A411E">
      <w:pPr>
        <w:ind w:left="720" w:hanging="630"/>
        <w:contextualSpacing/>
        <w:rPr>
          <w:rFonts w:ascii="Arial" w:hAnsi="Arial" w:eastAsia="Times New Roman" w:cs="Arial"/>
        </w:rPr>
      </w:pPr>
    </w:p>
    <w:p w:rsidR="00E34B22" w:rsidP="00322171" w:rsidRDefault="00E34B22" w14:paraId="29586F12" w14:textId="6EEF91EE">
      <w:pPr>
        <w:pStyle w:val="Study"/>
        <w:tabs>
          <w:tab w:val="clear" w:pos="360"/>
          <w:tab w:val="left" w:pos="720"/>
        </w:tabs>
        <w:spacing w:line="240" w:lineRule="auto"/>
        <w:ind w:left="216" w:hanging="216"/>
        <w:rPr>
          <w:b w:val="0"/>
          <w:bCs w:val="0"/>
          <w:sz w:val="24"/>
          <w:szCs w:val="24"/>
        </w:rPr>
      </w:pPr>
      <w:r w:rsidRPr="00E34B22">
        <w:rPr>
          <w:sz w:val="24"/>
          <w:szCs w:val="24"/>
        </w:rPr>
        <w:t>LANGUAGE</w:t>
      </w:r>
      <w:r w:rsidR="00322171">
        <w:rPr>
          <w:sz w:val="24"/>
          <w:szCs w:val="24"/>
        </w:rPr>
        <w:t>:</w:t>
      </w:r>
      <w:r w:rsidRPr="00E34B22">
        <w:rPr>
          <w:sz w:val="24"/>
          <w:szCs w:val="24"/>
        </w:rPr>
        <w:t xml:space="preserve"> </w:t>
      </w:r>
      <w:r w:rsidRPr="00E34B22">
        <w:rPr>
          <w:b w:val="0"/>
          <w:bCs w:val="0"/>
          <w:sz w:val="24"/>
          <w:szCs w:val="24"/>
        </w:rPr>
        <w:t xml:space="preserve">ADNI recorded granular item-level data for all tests. For the Montreal Cognitive Assessment (MoCA) test, NACC UDS 3 collapsed items for naming (lion, rhino, and camel) and for two repetition trials. We were able to construct these two MoCA items in ADNI by using granular data. We re-ran the legacy model by fixing all other items to their initial parameters and freely estimating these newly derived items so that these can be treated as anchors. </w:t>
      </w:r>
    </w:p>
    <w:p w:rsidRPr="00E34B22" w:rsidR="00E34B22" w:rsidP="00322171" w:rsidRDefault="00E34B22" w14:paraId="0BB2CE4D" w14:textId="77777777">
      <w:pPr>
        <w:pStyle w:val="Study"/>
        <w:numPr>
          <w:ilvl w:val="0"/>
          <w:numId w:val="0"/>
        </w:numPr>
        <w:tabs>
          <w:tab w:val="left" w:pos="720"/>
        </w:tabs>
        <w:spacing w:line="240" w:lineRule="auto"/>
        <w:ind w:left="216"/>
        <w:rPr>
          <w:b w:val="0"/>
          <w:bCs w:val="0"/>
          <w:sz w:val="24"/>
          <w:szCs w:val="24"/>
        </w:rPr>
      </w:pPr>
    </w:p>
    <w:p w:rsidR="00E34B22" w:rsidP="00322171" w:rsidRDefault="00E34B22" w14:paraId="40A9C108" w14:textId="17BC6D3B">
      <w:pPr>
        <w:ind w:left="270"/>
        <w:rPr>
          <w:rFonts w:ascii="Arial" w:hAnsi="Arial" w:cs="Arial"/>
        </w:rPr>
      </w:pPr>
      <w:r w:rsidRPr="00E34B22">
        <w:rPr>
          <w:rFonts w:ascii="Arial" w:hAnsi="Arial" w:cs="Arial"/>
          <w:b/>
          <w:bCs/>
        </w:rPr>
        <w:t>UDS 1/2:</w:t>
      </w:r>
      <w:r w:rsidRPr="00E34B22">
        <w:rPr>
          <w:rFonts w:ascii="Arial" w:hAnsi="Arial" w:cs="Arial"/>
        </w:rPr>
        <w:t xml:space="preserve"> We used a bifactor model shown below. All items were part of the item bank. </w:t>
      </w:r>
    </w:p>
    <w:p w:rsidRPr="00E34B22" w:rsidR="00E34B22" w:rsidP="00322171" w:rsidRDefault="00E34B22" w14:paraId="32B720D7" w14:textId="77777777">
      <w:pPr>
        <w:ind w:left="270"/>
        <w:rPr>
          <w:rFonts w:ascii="Arial" w:hAnsi="Arial" w:cs="Arial"/>
        </w:rPr>
      </w:pPr>
    </w:p>
    <w:p w:rsidRPr="00E34B22" w:rsidR="00E34B22" w:rsidP="00322171" w:rsidRDefault="00E34B22" w14:paraId="4B5F3249" w14:textId="606B8439">
      <w:pPr>
        <w:ind w:left="270"/>
        <w:rPr>
          <w:rFonts w:ascii="Arial" w:hAnsi="Arial" w:cs="Arial"/>
        </w:rPr>
      </w:pPr>
      <w:r w:rsidRPr="00E34B22">
        <w:rPr>
          <w:rFonts w:ascii="Arial" w:hAnsi="Arial" w:cs="Arial"/>
          <w:b/>
          <w:bCs/>
        </w:rPr>
        <w:t>UDS 3:</w:t>
      </w:r>
      <w:r w:rsidRPr="00E34B22">
        <w:rPr>
          <w:rFonts w:ascii="Arial" w:hAnsi="Arial" w:cs="Arial"/>
        </w:rPr>
        <w:t xml:space="preserve"> We chose a bifactor model shown below with CFI = 0.990, TLI = 0.984, and RMSEA= 0.084.</w:t>
      </w:r>
    </w:p>
    <w:p w:rsidR="00E34B22" w:rsidP="00322171" w:rsidRDefault="00E34B22" w14:paraId="1E190751" w14:textId="5B4B65E1">
      <w:pPr>
        <w:pStyle w:val="SupTableHead"/>
        <w:spacing w:after="120" w:line="240" w:lineRule="auto"/>
      </w:pPr>
      <w:r>
        <w:t xml:space="preserve"> Table 18: Items and secondary structure for language in NACC. Anchor items previously encountered in the item bank are shown in orange and novel items are shown in green.</w:t>
      </w:r>
    </w:p>
    <w:tbl>
      <w:tblPr>
        <w:tblW w:w="10890" w:type="dxa"/>
        <w:tblInd w:w="-95" w:type="dxa"/>
        <w:tblLayout w:type="fixed"/>
        <w:tblLook w:val="04A0" w:firstRow="1" w:lastRow="0" w:firstColumn="1" w:lastColumn="0" w:noHBand="0" w:noVBand="1"/>
      </w:tblPr>
      <w:tblGrid>
        <w:gridCol w:w="2970"/>
        <w:gridCol w:w="1260"/>
        <w:gridCol w:w="5310"/>
        <w:gridCol w:w="1350"/>
      </w:tblGrid>
      <w:tr w:rsidR="00E34B22" w:rsidTr="00E34B22" w14:paraId="0D84BD61" w14:textId="77777777">
        <w:trPr>
          <w:trHeight w:val="300"/>
        </w:trPr>
        <w:tc>
          <w:tcPr>
            <w:tcW w:w="2970" w:type="dxa"/>
            <w:tcBorders>
              <w:top w:val="single" w:color="auto" w:sz="4" w:space="0"/>
              <w:left w:val="single" w:color="auto" w:sz="4" w:space="0"/>
              <w:bottom w:val="single" w:color="auto" w:sz="4" w:space="0"/>
              <w:right w:val="single" w:color="auto" w:sz="4" w:space="0"/>
            </w:tcBorders>
            <w:shd w:val="clear" w:color="auto" w:fill="595959" w:themeFill="text1" w:themeFillTint="A6"/>
            <w:noWrap/>
            <w:vAlign w:val="center"/>
            <w:hideMark/>
          </w:tcPr>
          <w:p w:rsidRPr="00E34B22" w:rsidR="00E34B22" w:rsidRDefault="00E34B22" w14:paraId="413A7E60" w14:textId="77777777">
            <w:pPr>
              <w:jc w:val="center"/>
              <w:rPr>
                <w:rFonts w:ascii="Arial" w:hAnsi="Arial" w:eastAsia="Times New Roman" w:cs="Arial"/>
                <w:b/>
                <w:bCs/>
                <w:color w:val="FFFFFF" w:themeColor="background1"/>
                <w:sz w:val="20"/>
                <w:szCs w:val="20"/>
              </w:rPr>
            </w:pPr>
            <w:r w:rsidRPr="00E34B22">
              <w:rPr>
                <w:rFonts w:ascii="Arial" w:hAnsi="Arial" w:eastAsia="Times New Roman" w:cs="Arial"/>
                <w:b/>
                <w:bCs/>
                <w:color w:val="FFFFFF" w:themeColor="background1"/>
                <w:sz w:val="20"/>
                <w:szCs w:val="20"/>
              </w:rPr>
              <w:t>Study</w:t>
            </w:r>
          </w:p>
        </w:tc>
        <w:tc>
          <w:tcPr>
            <w:tcW w:w="1260"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34B22" w:rsidR="00E34B22" w:rsidRDefault="00E34B22" w14:paraId="7C0EFB71" w14:textId="77777777">
            <w:pPr>
              <w:jc w:val="center"/>
              <w:rPr>
                <w:rFonts w:ascii="Arial" w:hAnsi="Arial" w:eastAsia="Times New Roman" w:cs="Arial"/>
                <w:b/>
                <w:bCs/>
                <w:color w:val="FFFFFF" w:themeColor="background1"/>
                <w:sz w:val="20"/>
                <w:szCs w:val="20"/>
              </w:rPr>
            </w:pPr>
            <w:r w:rsidRPr="00E34B22">
              <w:rPr>
                <w:rFonts w:ascii="Arial" w:hAnsi="Arial" w:eastAsia="Times New Roman" w:cs="Arial"/>
                <w:b/>
                <w:bCs/>
                <w:color w:val="FFFFFF" w:themeColor="background1"/>
                <w:sz w:val="20"/>
                <w:szCs w:val="20"/>
              </w:rPr>
              <w:t>Variable</w:t>
            </w:r>
          </w:p>
        </w:tc>
        <w:tc>
          <w:tcPr>
            <w:tcW w:w="5310"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34B22" w:rsidR="00E34B22" w:rsidRDefault="00E34B22" w14:paraId="65D124B2" w14:textId="77777777">
            <w:pPr>
              <w:jc w:val="center"/>
              <w:rPr>
                <w:rFonts w:ascii="Arial" w:hAnsi="Arial" w:eastAsia="Times New Roman" w:cs="Arial"/>
                <w:b/>
                <w:bCs/>
                <w:color w:val="FFFFFF" w:themeColor="background1"/>
                <w:sz w:val="20"/>
                <w:szCs w:val="20"/>
              </w:rPr>
            </w:pPr>
            <w:r w:rsidRPr="00E34B22">
              <w:rPr>
                <w:rFonts w:ascii="Arial" w:hAnsi="Arial" w:eastAsia="Times New Roman" w:cs="Arial"/>
                <w:b/>
                <w:bCs/>
                <w:color w:val="FFFFFF" w:themeColor="background1"/>
                <w:sz w:val="20"/>
                <w:szCs w:val="20"/>
              </w:rPr>
              <w:t>Description</w:t>
            </w:r>
          </w:p>
        </w:tc>
        <w:tc>
          <w:tcPr>
            <w:tcW w:w="1350" w:type="dxa"/>
            <w:tcBorders>
              <w:top w:val="single" w:color="auto" w:sz="4" w:space="0"/>
              <w:left w:val="nil"/>
              <w:bottom w:val="single" w:color="auto" w:sz="4" w:space="0"/>
              <w:right w:val="single" w:color="auto" w:sz="4" w:space="0"/>
            </w:tcBorders>
            <w:shd w:val="clear" w:color="auto" w:fill="595959" w:themeFill="text1" w:themeFillTint="A6"/>
            <w:noWrap/>
            <w:vAlign w:val="center"/>
            <w:hideMark/>
          </w:tcPr>
          <w:p w:rsidRPr="00E34B22" w:rsidR="00E34B22" w:rsidRDefault="00E34B22" w14:paraId="2379AA3D" w14:textId="77777777">
            <w:pPr>
              <w:jc w:val="center"/>
              <w:rPr>
                <w:rFonts w:ascii="Arial" w:hAnsi="Arial" w:eastAsia="Times New Roman" w:cs="Arial"/>
                <w:b/>
                <w:bCs/>
                <w:color w:val="FFFFFF" w:themeColor="background1"/>
                <w:sz w:val="20"/>
                <w:szCs w:val="20"/>
              </w:rPr>
            </w:pPr>
            <w:r w:rsidRPr="00E34B22">
              <w:rPr>
                <w:rFonts w:ascii="Arial" w:hAnsi="Arial" w:eastAsia="Times New Roman" w:cs="Arial"/>
                <w:b/>
                <w:bCs/>
                <w:color w:val="FFFFFF" w:themeColor="background1"/>
                <w:sz w:val="20"/>
                <w:szCs w:val="20"/>
              </w:rPr>
              <w:t>Secondary structure</w:t>
            </w:r>
          </w:p>
        </w:tc>
      </w:tr>
      <w:tr w:rsidR="00E34B22" w:rsidTr="00607ED7" w14:paraId="78468F47" w14:textId="77777777">
        <w:trPr>
          <w:trHeight w:val="300"/>
        </w:trPr>
        <w:tc>
          <w:tcPr>
            <w:tcW w:w="2970" w:type="dxa"/>
            <w:tcBorders>
              <w:top w:val="single" w:color="auto" w:sz="4" w:space="0"/>
              <w:left w:val="single" w:color="auto" w:sz="4" w:space="0"/>
              <w:bottom w:val="single" w:color="auto" w:sz="4" w:space="0"/>
              <w:right w:val="single" w:color="auto" w:sz="4" w:space="0"/>
            </w:tcBorders>
            <w:shd w:val="clear" w:color="auto" w:fill="FBD4B4" w:themeFill="accent6" w:themeFillTint="66"/>
            <w:noWrap/>
            <w:vAlign w:val="center"/>
            <w:hideMark/>
          </w:tcPr>
          <w:p w:rsidRPr="00E34B22" w:rsidR="00E34B22" w:rsidRDefault="00E34B22" w14:paraId="3861F633" w14:textId="77777777">
            <w:pPr>
              <w:jc w:val="center"/>
              <w:rPr>
                <w:rFonts w:ascii="Arial" w:hAnsi="Arial" w:eastAsia="Times New Roman" w:cs="Arial"/>
                <w:bCs/>
                <w:color w:val="000000"/>
                <w:sz w:val="20"/>
                <w:szCs w:val="20"/>
              </w:rPr>
            </w:pPr>
            <w:r w:rsidRPr="00E34B22">
              <w:rPr>
                <w:rFonts w:ascii="Arial" w:hAnsi="Arial" w:eastAsia="Times New Roman" w:cs="Arial"/>
                <w:bCs/>
                <w:color w:val="000000"/>
                <w:sz w:val="20"/>
                <w:szCs w:val="20"/>
              </w:rPr>
              <w:t>ACT, ADNI, ROS/MAP, NACC (UDS 1/2/3)</w:t>
            </w:r>
          </w:p>
        </w:tc>
        <w:tc>
          <w:tcPr>
            <w:tcW w:w="1260" w:type="dxa"/>
            <w:tcBorders>
              <w:top w:val="single" w:color="auto" w:sz="4" w:space="0"/>
              <w:left w:val="nil"/>
              <w:bottom w:val="single" w:color="auto" w:sz="4" w:space="0"/>
              <w:right w:val="single" w:color="auto" w:sz="4" w:space="0"/>
            </w:tcBorders>
            <w:shd w:val="clear" w:color="auto" w:fill="FBD4B4" w:themeFill="accent6" w:themeFillTint="66"/>
            <w:vAlign w:val="center"/>
            <w:hideMark/>
          </w:tcPr>
          <w:p w:rsidRPr="00E34B22" w:rsidR="00E34B22" w:rsidRDefault="00E34B22" w14:paraId="212ED2B4" w14:textId="77777777">
            <w:pPr>
              <w:rPr>
                <w:rFonts w:ascii="Arial" w:hAnsi="Arial" w:eastAsia="Times New Roman" w:cs="Arial"/>
                <w:bCs/>
                <w:color w:val="000000"/>
                <w:sz w:val="20"/>
                <w:szCs w:val="20"/>
              </w:rPr>
            </w:pPr>
            <w:proofErr w:type="spellStart"/>
            <w:r w:rsidRPr="00E34B22">
              <w:rPr>
                <w:rFonts w:ascii="Arial" w:hAnsi="Arial" w:eastAsia="Times New Roman" w:cs="Arial"/>
                <w:bCs/>
                <w:color w:val="000000"/>
                <w:sz w:val="20"/>
                <w:szCs w:val="20"/>
              </w:rPr>
              <w:t>catanimsc</w:t>
            </w:r>
            <w:proofErr w:type="spellEnd"/>
          </w:p>
        </w:tc>
        <w:tc>
          <w:tcPr>
            <w:tcW w:w="5310" w:type="dxa"/>
            <w:tcBorders>
              <w:top w:val="single" w:color="auto" w:sz="4" w:space="0"/>
              <w:left w:val="nil"/>
              <w:bottom w:val="single" w:color="auto" w:sz="4" w:space="0"/>
              <w:right w:val="single" w:color="auto" w:sz="4" w:space="0"/>
            </w:tcBorders>
            <w:shd w:val="clear" w:color="auto" w:fill="FBD4B4" w:themeFill="accent6" w:themeFillTint="66"/>
            <w:vAlign w:val="center"/>
            <w:hideMark/>
          </w:tcPr>
          <w:p w:rsidRPr="00E34B22" w:rsidR="00E34B22" w:rsidRDefault="00E34B22" w14:paraId="1C560481" w14:textId="77777777">
            <w:pPr>
              <w:rPr>
                <w:rFonts w:ascii="Arial" w:hAnsi="Arial" w:eastAsia="Times New Roman" w:cs="Arial"/>
                <w:bCs/>
                <w:color w:val="000000"/>
                <w:sz w:val="20"/>
                <w:szCs w:val="20"/>
              </w:rPr>
            </w:pPr>
            <w:r w:rsidRPr="00E34B22">
              <w:rPr>
                <w:rFonts w:ascii="Arial" w:hAnsi="Arial" w:eastAsia="Times New Roman" w:cs="Arial"/>
                <w:bCs/>
                <w:color w:val="000000"/>
                <w:sz w:val="20"/>
                <w:szCs w:val="20"/>
              </w:rPr>
              <w:t>Category Fluency (Animals) – Total Correct</w:t>
            </w:r>
          </w:p>
        </w:tc>
        <w:tc>
          <w:tcPr>
            <w:tcW w:w="1350" w:type="dxa"/>
            <w:tcBorders>
              <w:top w:val="single" w:color="auto" w:sz="4" w:space="0"/>
              <w:left w:val="nil"/>
              <w:bottom w:val="single" w:color="auto" w:sz="4" w:space="0"/>
              <w:right w:val="single" w:color="auto" w:sz="4" w:space="0"/>
            </w:tcBorders>
            <w:shd w:val="clear" w:color="auto" w:fill="FBD4B4" w:themeFill="accent6" w:themeFillTint="66"/>
            <w:noWrap/>
            <w:vAlign w:val="center"/>
          </w:tcPr>
          <w:p w:rsidRPr="00E34B22" w:rsidR="00E34B22" w:rsidRDefault="00E34B22" w14:paraId="2AF79CC9" w14:textId="77777777">
            <w:pPr>
              <w:jc w:val="center"/>
              <w:rPr>
                <w:rFonts w:ascii="Arial" w:hAnsi="Arial" w:eastAsia="Times New Roman" w:cs="Arial"/>
                <w:bCs/>
                <w:color w:val="000000"/>
                <w:sz w:val="20"/>
                <w:szCs w:val="20"/>
              </w:rPr>
            </w:pPr>
          </w:p>
        </w:tc>
      </w:tr>
      <w:tr w:rsidR="00E34B22" w:rsidTr="00607ED7" w14:paraId="14E98008" w14:textId="77777777">
        <w:trPr>
          <w:trHeight w:val="300"/>
        </w:trPr>
        <w:tc>
          <w:tcPr>
            <w:tcW w:w="2970" w:type="dxa"/>
            <w:tcBorders>
              <w:top w:val="single" w:color="auto" w:sz="4" w:space="0"/>
              <w:left w:val="single" w:color="auto" w:sz="4" w:space="0"/>
              <w:bottom w:val="single" w:color="auto" w:sz="4" w:space="0"/>
              <w:right w:val="single" w:color="auto" w:sz="4" w:space="0"/>
            </w:tcBorders>
            <w:shd w:val="clear" w:color="auto" w:fill="FBD4B4" w:themeFill="accent6" w:themeFillTint="66"/>
            <w:noWrap/>
            <w:vAlign w:val="center"/>
            <w:hideMark/>
          </w:tcPr>
          <w:p w:rsidRPr="00E34B22" w:rsidR="00E34B22" w:rsidRDefault="00E34B22" w14:paraId="45F382D7" w14:textId="77777777">
            <w:pPr>
              <w:jc w:val="center"/>
              <w:rPr>
                <w:rFonts w:ascii="Arial" w:hAnsi="Arial" w:eastAsia="Times New Roman" w:cs="Arial"/>
                <w:bCs/>
                <w:color w:val="000000"/>
                <w:sz w:val="20"/>
                <w:szCs w:val="20"/>
              </w:rPr>
            </w:pPr>
            <w:r w:rsidRPr="00E34B22">
              <w:rPr>
                <w:rFonts w:ascii="Arial" w:hAnsi="Arial" w:eastAsia="Times New Roman" w:cs="Arial"/>
                <w:bCs/>
                <w:color w:val="000000"/>
                <w:sz w:val="20"/>
                <w:szCs w:val="20"/>
              </w:rPr>
              <w:t>ADNI, NACC (UDS 1/2/3)</w:t>
            </w:r>
          </w:p>
        </w:tc>
        <w:tc>
          <w:tcPr>
            <w:tcW w:w="1260" w:type="dxa"/>
            <w:tcBorders>
              <w:top w:val="single" w:color="auto" w:sz="4" w:space="0"/>
              <w:left w:val="nil"/>
              <w:bottom w:val="single" w:color="auto" w:sz="4" w:space="0"/>
              <w:right w:val="single" w:color="auto" w:sz="4" w:space="0"/>
            </w:tcBorders>
            <w:shd w:val="clear" w:color="auto" w:fill="FBD4B4" w:themeFill="accent6" w:themeFillTint="66"/>
            <w:vAlign w:val="center"/>
            <w:hideMark/>
          </w:tcPr>
          <w:p w:rsidRPr="00E34B22" w:rsidR="00E34B22" w:rsidRDefault="00E34B22" w14:paraId="29EF4940" w14:textId="77777777">
            <w:pPr>
              <w:rPr>
                <w:rFonts w:ascii="Arial" w:hAnsi="Arial" w:eastAsia="Times New Roman" w:cs="Arial"/>
                <w:bCs/>
                <w:color w:val="000000"/>
                <w:sz w:val="20"/>
                <w:szCs w:val="20"/>
              </w:rPr>
            </w:pPr>
            <w:proofErr w:type="spellStart"/>
            <w:r w:rsidRPr="00E34B22">
              <w:rPr>
                <w:rFonts w:ascii="Arial" w:hAnsi="Arial" w:eastAsia="Times New Roman" w:cs="Arial"/>
                <w:bCs/>
                <w:color w:val="000000"/>
                <w:sz w:val="20"/>
                <w:szCs w:val="20"/>
              </w:rPr>
              <w:t>catvegesc</w:t>
            </w:r>
            <w:proofErr w:type="spellEnd"/>
          </w:p>
        </w:tc>
        <w:tc>
          <w:tcPr>
            <w:tcW w:w="5310" w:type="dxa"/>
            <w:tcBorders>
              <w:top w:val="single" w:color="auto" w:sz="4" w:space="0"/>
              <w:left w:val="nil"/>
              <w:bottom w:val="single" w:color="auto" w:sz="4" w:space="0"/>
              <w:right w:val="single" w:color="auto" w:sz="4" w:space="0"/>
            </w:tcBorders>
            <w:shd w:val="clear" w:color="auto" w:fill="FBD4B4" w:themeFill="accent6" w:themeFillTint="66"/>
            <w:vAlign w:val="center"/>
            <w:hideMark/>
          </w:tcPr>
          <w:p w:rsidRPr="00E34B22" w:rsidR="00E34B22" w:rsidRDefault="00E34B22" w14:paraId="5BD9D93E" w14:textId="77777777">
            <w:pPr>
              <w:rPr>
                <w:rFonts w:ascii="Arial" w:hAnsi="Arial" w:eastAsia="Times New Roman" w:cs="Arial"/>
                <w:bCs/>
                <w:color w:val="000000"/>
                <w:sz w:val="20"/>
                <w:szCs w:val="20"/>
              </w:rPr>
            </w:pPr>
            <w:r w:rsidRPr="00E34B22">
              <w:rPr>
                <w:rFonts w:ascii="Arial" w:hAnsi="Arial" w:eastAsia="Times New Roman" w:cs="Arial"/>
                <w:bCs/>
                <w:color w:val="000000"/>
                <w:sz w:val="20"/>
                <w:szCs w:val="20"/>
              </w:rPr>
              <w:t>Category Fluency (Vegetables) – Total Correct</w:t>
            </w:r>
          </w:p>
        </w:tc>
        <w:tc>
          <w:tcPr>
            <w:tcW w:w="1350" w:type="dxa"/>
            <w:tcBorders>
              <w:top w:val="single" w:color="auto" w:sz="4" w:space="0"/>
              <w:left w:val="nil"/>
              <w:bottom w:val="single" w:color="auto" w:sz="4" w:space="0"/>
              <w:right w:val="single" w:color="auto" w:sz="4" w:space="0"/>
            </w:tcBorders>
            <w:shd w:val="clear" w:color="auto" w:fill="FBD4B4" w:themeFill="accent6" w:themeFillTint="66"/>
            <w:noWrap/>
            <w:vAlign w:val="center"/>
          </w:tcPr>
          <w:p w:rsidRPr="00E34B22" w:rsidR="00E34B22" w:rsidRDefault="00E34B22" w14:paraId="4F6FF3D1" w14:textId="77777777">
            <w:pPr>
              <w:jc w:val="center"/>
              <w:rPr>
                <w:rFonts w:ascii="Arial" w:hAnsi="Arial" w:eastAsia="Times New Roman" w:cs="Arial"/>
                <w:bCs/>
                <w:color w:val="000000"/>
                <w:sz w:val="20"/>
                <w:szCs w:val="20"/>
              </w:rPr>
            </w:pPr>
          </w:p>
        </w:tc>
      </w:tr>
      <w:tr w:rsidR="00E34B22" w:rsidTr="00607ED7" w14:paraId="7DAF66E5" w14:textId="77777777">
        <w:trPr>
          <w:trHeight w:val="300"/>
        </w:trPr>
        <w:tc>
          <w:tcPr>
            <w:tcW w:w="2970" w:type="dxa"/>
            <w:tcBorders>
              <w:top w:val="single" w:color="auto" w:sz="4" w:space="0"/>
              <w:left w:val="single" w:color="auto" w:sz="4" w:space="0"/>
              <w:bottom w:val="single" w:color="auto" w:sz="4" w:space="0"/>
              <w:right w:val="single" w:color="auto" w:sz="4" w:space="0"/>
            </w:tcBorders>
            <w:shd w:val="clear" w:color="auto" w:fill="FBD4B4" w:themeFill="accent6" w:themeFillTint="66"/>
            <w:noWrap/>
            <w:vAlign w:val="center"/>
            <w:hideMark/>
          </w:tcPr>
          <w:p w:rsidRPr="00E34B22" w:rsidR="00E34B22" w:rsidRDefault="00E34B22" w14:paraId="5CE163FC" w14:textId="77777777">
            <w:pPr>
              <w:jc w:val="center"/>
              <w:rPr>
                <w:rFonts w:ascii="Arial" w:hAnsi="Arial" w:eastAsia="Times New Roman" w:cs="Arial"/>
                <w:bCs/>
                <w:color w:val="000000"/>
                <w:sz w:val="20"/>
                <w:szCs w:val="20"/>
              </w:rPr>
            </w:pPr>
            <w:r w:rsidRPr="00E34B22">
              <w:rPr>
                <w:rFonts w:ascii="Arial" w:hAnsi="Arial" w:eastAsia="Times New Roman" w:cs="Arial"/>
                <w:bCs/>
                <w:color w:val="000000"/>
                <w:sz w:val="20"/>
                <w:szCs w:val="20"/>
              </w:rPr>
              <w:t>ADNI, NACC (UDS 1/2)</w:t>
            </w:r>
          </w:p>
        </w:tc>
        <w:tc>
          <w:tcPr>
            <w:tcW w:w="1260" w:type="dxa"/>
            <w:tcBorders>
              <w:top w:val="single" w:color="auto" w:sz="4" w:space="0"/>
              <w:left w:val="nil"/>
              <w:bottom w:val="single" w:color="auto" w:sz="4" w:space="0"/>
              <w:right w:val="single" w:color="auto" w:sz="4" w:space="0"/>
            </w:tcBorders>
            <w:shd w:val="clear" w:color="auto" w:fill="FBD4B4" w:themeFill="accent6" w:themeFillTint="66"/>
            <w:vAlign w:val="center"/>
            <w:hideMark/>
          </w:tcPr>
          <w:p w:rsidRPr="00E34B22" w:rsidR="00E34B22" w:rsidRDefault="00E34B22" w14:paraId="4DC59369" w14:textId="77777777">
            <w:pPr>
              <w:rPr>
                <w:rFonts w:ascii="Arial" w:hAnsi="Arial" w:eastAsia="Times New Roman" w:cs="Arial"/>
                <w:bCs/>
                <w:color w:val="000000"/>
                <w:sz w:val="20"/>
                <w:szCs w:val="20"/>
              </w:rPr>
            </w:pPr>
            <w:proofErr w:type="spellStart"/>
            <w:r w:rsidRPr="00E34B22">
              <w:rPr>
                <w:rFonts w:ascii="Arial" w:hAnsi="Arial" w:eastAsia="Times New Roman" w:cs="Arial"/>
                <w:bCs/>
                <w:color w:val="000000"/>
                <w:sz w:val="20"/>
                <w:szCs w:val="20"/>
              </w:rPr>
              <w:t>bnttotal</w:t>
            </w:r>
            <w:proofErr w:type="spellEnd"/>
          </w:p>
        </w:tc>
        <w:tc>
          <w:tcPr>
            <w:tcW w:w="5310" w:type="dxa"/>
            <w:tcBorders>
              <w:top w:val="single" w:color="auto" w:sz="4" w:space="0"/>
              <w:left w:val="nil"/>
              <w:bottom w:val="single" w:color="auto" w:sz="4" w:space="0"/>
              <w:right w:val="single" w:color="auto" w:sz="4" w:space="0"/>
            </w:tcBorders>
            <w:shd w:val="clear" w:color="auto" w:fill="FBD4B4" w:themeFill="accent6" w:themeFillTint="66"/>
            <w:vAlign w:val="center"/>
            <w:hideMark/>
          </w:tcPr>
          <w:p w:rsidRPr="00E34B22" w:rsidR="00E34B22" w:rsidRDefault="00E34B22" w14:paraId="2FB50D52" w14:textId="77777777">
            <w:pPr>
              <w:rPr>
                <w:rFonts w:ascii="Arial" w:hAnsi="Arial" w:eastAsia="Times New Roman" w:cs="Arial"/>
                <w:bCs/>
                <w:color w:val="000000"/>
                <w:sz w:val="20"/>
                <w:szCs w:val="20"/>
              </w:rPr>
            </w:pPr>
            <w:r w:rsidRPr="00E34B22">
              <w:rPr>
                <w:rFonts w:ascii="Arial" w:hAnsi="Arial" w:eastAsia="Times New Roman" w:cs="Arial"/>
                <w:bCs/>
                <w:color w:val="000000"/>
                <w:sz w:val="20"/>
                <w:szCs w:val="20"/>
              </w:rPr>
              <w:t>Boston Naming Test: Total number correct (1+3)</w:t>
            </w:r>
          </w:p>
        </w:tc>
        <w:tc>
          <w:tcPr>
            <w:tcW w:w="1350" w:type="dxa"/>
            <w:tcBorders>
              <w:top w:val="single" w:color="auto" w:sz="4" w:space="0"/>
              <w:left w:val="nil"/>
              <w:bottom w:val="single" w:color="auto" w:sz="4" w:space="0"/>
              <w:right w:val="single" w:color="auto" w:sz="4" w:space="0"/>
            </w:tcBorders>
            <w:shd w:val="clear" w:color="auto" w:fill="FBD4B4" w:themeFill="accent6" w:themeFillTint="66"/>
            <w:noWrap/>
            <w:vAlign w:val="center"/>
          </w:tcPr>
          <w:p w:rsidRPr="00E34B22" w:rsidR="00E34B22" w:rsidRDefault="00E34B22" w14:paraId="4FCCC506" w14:textId="77777777">
            <w:pPr>
              <w:jc w:val="center"/>
              <w:rPr>
                <w:rFonts w:ascii="Arial" w:hAnsi="Arial" w:eastAsia="Times New Roman" w:cs="Arial"/>
                <w:bCs/>
                <w:color w:val="000000"/>
                <w:sz w:val="20"/>
                <w:szCs w:val="20"/>
              </w:rPr>
            </w:pPr>
          </w:p>
        </w:tc>
      </w:tr>
      <w:tr w:rsidR="00E34B22" w:rsidTr="00607ED7" w14:paraId="69CC93B8" w14:textId="77777777">
        <w:trPr>
          <w:trHeight w:val="300"/>
        </w:trPr>
        <w:tc>
          <w:tcPr>
            <w:tcW w:w="2970" w:type="dxa"/>
            <w:tcBorders>
              <w:top w:val="single" w:color="auto" w:sz="4" w:space="0"/>
              <w:left w:val="single" w:color="auto" w:sz="4" w:space="0"/>
              <w:bottom w:val="single" w:color="auto" w:sz="4" w:space="0"/>
              <w:right w:val="single" w:color="auto" w:sz="4" w:space="0"/>
            </w:tcBorders>
            <w:shd w:val="clear" w:color="auto" w:fill="FBD4B4" w:themeFill="accent6" w:themeFillTint="66"/>
            <w:noWrap/>
            <w:vAlign w:val="center"/>
            <w:hideMark/>
          </w:tcPr>
          <w:p w:rsidRPr="00E34B22" w:rsidR="00E34B22" w:rsidRDefault="00E34B22" w14:paraId="4D0B58BA" w14:textId="77777777">
            <w:pPr>
              <w:jc w:val="center"/>
              <w:rPr>
                <w:rFonts w:ascii="Arial" w:hAnsi="Arial" w:eastAsia="Times New Roman" w:cs="Arial"/>
                <w:bCs/>
                <w:color w:val="000000"/>
                <w:sz w:val="20"/>
                <w:szCs w:val="20"/>
              </w:rPr>
            </w:pPr>
            <w:r w:rsidRPr="00E34B22">
              <w:rPr>
                <w:rFonts w:ascii="Arial" w:hAnsi="Arial" w:eastAsia="Times New Roman" w:cs="Arial"/>
                <w:bCs/>
                <w:color w:val="000000"/>
                <w:sz w:val="20"/>
                <w:szCs w:val="20"/>
              </w:rPr>
              <w:t>ADNI, NACC (UDS 3)</w:t>
            </w:r>
          </w:p>
        </w:tc>
        <w:tc>
          <w:tcPr>
            <w:tcW w:w="1260" w:type="dxa"/>
            <w:tcBorders>
              <w:top w:val="single" w:color="auto" w:sz="4" w:space="0"/>
              <w:left w:val="nil"/>
              <w:bottom w:val="single" w:color="auto" w:sz="4" w:space="0"/>
              <w:right w:val="single" w:color="auto" w:sz="4" w:space="0"/>
            </w:tcBorders>
            <w:shd w:val="clear" w:color="auto" w:fill="FBD4B4" w:themeFill="accent6" w:themeFillTint="66"/>
            <w:vAlign w:val="center"/>
            <w:hideMark/>
          </w:tcPr>
          <w:p w:rsidRPr="00E34B22" w:rsidR="00E34B22" w:rsidRDefault="00E34B22" w14:paraId="4757A306" w14:textId="77777777">
            <w:pPr>
              <w:rPr>
                <w:rFonts w:ascii="Arial" w:hAnsi="Arial" w:eastAsia="Times New Roman" w:cs="Arial"/>
                <w:bCs/>
                <w:color w:val="000000"/>
                <w:sz w:val="20"/>
                <w:szCs w:val="20"/>
              </w:rPr>
            </w:pPr>
            <w:proofErr w:type="spellStart"/>
            <w:r w:rsidRPr="00E34B22">
              <w:rPr>
                <w:rFonts w:ascii="Arial" w:hAnsi="Arial" w:eastAsia="Times New Roman" w:cs="Arial"/>
                <w:bCs/>
                <w:color w:val="000000"/>
                <w:sz w:val="20"/>
                <w:szCs w:val="20"/>
              </w:rPr>
              <w:t>mocanami</w:t>
            </w:r>
            <w:proofErr w:type="spellEnd"/>
          </w:p>
        </w:tc>
        <w:tc>
          <w:tcPr>
            <w:tcW w:w="5310" w:type="dxa"/>
            <w:tcBorders>
              <w:top w:val="single" w:color="auto" w:sz="4" w:space="0"/>
              <w:left w:val="nil"/>
              <w:bottom w:val="single" w:color="auto" w:sz="4" w:space="0"/>
              <w:right w:val="single" w:color="auto" w:sz="4" w:space="0"/>
            </w:tcBorders>
            <w:shd w:val="clear" w:color="auto" w:fill="FBD4B4" w:themeFill="accent6" w:themeFillTint="66"/>
            <w:vAlign w:val="center"/>
            <w:hideMark/>
          </w:tcPr>
          <w:p w:rsidRPr="00E34B22" w:rsidR="00E34B22" w:rsidRDefault="00E34B22" w14:paraId="0815F3A7" w14:textId="77777777">
            <w:pPr>
              <w:rPr>
                <w:rFonts w:ascii="Arial" w:hAnsi="Arial" w:eastAsia="Times New Roman" w:cs="Arial"/>
                <w:bCs/>
                <w:color w:val="000000"/>
                <w:sz w:val="20"/>
                <w:szCs w:val="20"/>
              </w:rPr>
            </w:pPr>
            <w:r w:rsidRPr="00E34B22">
              <w:rPr>
                <w:rFonts w:ascii="Arial" w:hAnsi="Arial" w:eastAsia="Times New Roman" w:cs="Arial"/>
                <w:bCs/>
                <w:color w:val="000000"/>
                <w:sz w:val="20"/>
                <w:szCs w:val="20"/>
              </w:rPr>
              <w:t>MoCA: language – naming (lion, camel, rhino)</w:t>
            </w:r>
          </w:p>
        </w:tc>
        <w:tc>
          <w:tcPr>
            <w:tcW w:w="1350" w:type="dxa"/>
            <w:tcBorders>
              <w:top w:val="single" w:color="auto" w:sz="4" w:space="0"/>
              <w:left w:val="nil"/>
              <w:bottom w:val="single" w:color="auto" w:sz="4" w:space="0"/>
              <w:right w:val="single" w:color="auto" w:sz="4" w:space="0"/>
            </w:tcBorders>
            <w:shd w:val="clear" w:color="auto" w:fill="FBD4B4" w:themeFill="accent6" w:themeFillTint="66"/>
            <w:noWrap/>
            <w:vAlign w:val="center"/>
          </w:tcPr>
          <w:p w:rsidRPr="00E34B22" w:rsidR="00E34B22" w:rsidRDefault="00E34B22" w14:paraId="4D30F24F" w14:textId="77777777">
            <w:pPr>
              <w:jc w:val="center"/>
              <w:rPr>
                <w:rFonts w:ascii="Arial" w:hAnsi="Arial" w:eastAsia="Times New Roman" w:cs="Arial"/>
                <w:bCs/>
                <w:color w:val="000000"/>
                <w:sz w:val="20"/>
                <w:szCs w:val="20"/>
              </w:rPr>
            </w:pPr>
          </w:p>
        </w:tc>
      </w:tr>
      <w:tr w:rsidR="00E34B22" w:rsidTr="00607ED7" w14:paraId="68B69646" w14:textId="77777777">
        <w:trPr>
          <w:trHeight w:val="300"/>
        </w:trPr>
        <w:tc>
          <w:tcPr>
            <w:tcW w:w="2970" w:type="dxa"/>
            <w:tcBorders>
              <w:top w:val="single" w:color="auto" w:sz="4" w:space="0"/>
              <w:left w:val="single" w:color="auto" w:sz="4" w:space="0"/>
              <w:bottom w:val="single" w:color="auto" w:sz="4" w:space="0"/>
              <w:right w:val="single" w:color="auto" w:sz="4" w:space="0"/>
            </w:tcBorders>
            <w:shd w:val="clear" w:color="auto" w:fill="FBD4B4" w:themeFill="accent6" w:themeFillTint="66"/>
            <w:noWrap/>
            <w:vAlign w:val="center"/>
            <w:hideMark/>
          </w:tcPr>
          <w:p w:rsidRPr="00E34B22" w:rsidR="00E34B22" w:rsidRDefault="00E34B22" w14:paraId="684BDD92" w14:textId="77777777">
            <w:pPr>
              <w:jc w:val="center"/>
              <w:rPr>
                <w:rFonts w:ascii="Arial" w:hAnsi="Arial" w:eastAsia="Times New Roman" w:cs="Arial"/>
                <w:bCs/>
                <w:color w:val="000000"/>
                <w:sz w:val="20"/>
                <w:szCs w:val="20"/>
              </w:rPr>
            </w:pPr>
            <w:r w:rsidRPr="00E34B22">
              <w:rPr>
                <w:rFonts w:ascii="Arial" w:hAnsi="Arial" w:eastAsia="Times New Roman" w:cs="Arial"/>
                <w:bCs/>
                <w:color w:val="000000"/>
                <w:sz w:val="20"/>
                <w:szCs w:val="20"/>
              </w:rPr>
              <w:t>ADNI, NACC (UDS 3)</w:t>
            </w:r>
          </w:p>
        </w:tc>
        <w:tc>
          <w:tcPr>
            <w:tcW w:w="1260" w:type="dxa"/>
            <w:tcBorders>
              <w:top w:val="single" w:color="auto" w:sz="4" w:space="0"/>
              <w:left w:val="nil"/>
              <w:bottom w:val="single" w:color="auto" w:sz="4" w:space="0"/>
              <w:right w:val="single" w:color="auto" w:sz="4" w:space="0"/>
            </w:tcBorders>
            <w:shd w:val="clear" w:color="auto" w:fill="FBD4B4" w:themeFill="accent6" w:themeFillTint="66"/>
            <w:vAlign w:val="center"/>
            <w:hideMark/>
          </w:tcPr>
          <w:p w:rsidRPr="00E34B22" w:rsidR="00E34B22" w:rsidRDefault="00E34B22" w14:paraId="4180212D" w14:textId="77777777">
            <w:pPr>
              <w:rPr>
                <w:rFonts w:ascii="Arial" w:hAnsi="Arial" w:eastAsia="Times New Roman" w:cs="Arial"/>
                <w:bCs/>
                <w:color w:val="000000"/>
                <w:sz w:val="20"/>
                <w:szCs w:val="20"/>
              </w:rPr>
            </w:pPr>
            <w:proofErr w:type="spellStart"/>
            <w:r w:rsidRPr="00E34B22">
              <w:rPr>
                <w:rFonts w:ascii="Arial" w:hAnsi="Arial" w:eastAsia="Times New Roman" w:cs="Arial"/>
                <w:bCs/>
                <w:color w:val="000000"/>
                <w:sz w:val="20"/>
                <w:szCs w:val="20"/>
              </w:rPr>
              <w:t>ffluency</w:t>
            </w:r>
            <w:proofErr w:type="spellEnd"/>
          </w:p>
        </w:tc>
        <w:tc>
          <w:tcPr>
            <w:tcW w:w="5310" w:type="dxa"/>
            <w:tcBorders>
              <w:top w:val="single" w:color="auto" w:sz="4" w:space="0"/>
              <w:left w:val="nil"/>
              <w:bottom w:val="single" w:color="auto" w:sz="4" w:space="0"/>
              <w:right w:val="single" w:color="auto" w:sz="4" w:space="0"/>
            </w:tcBorders>
            <w:shd w:val="clear" w:color="auto" w:fill="FBD4B4" w:themeFill="accent6" w:themeFillTint="66"/>
            <w:vAlign w:val="center"/>
            <w:hideMark/>
          </w:tcPr>
          <w:p w:rsidRPr="00E34B22" w:rsidR="00E34B22" w:rsidRDefault="00E34B22" w14:paraId="6B858DD7" w14:textId="77777777">
            <w:pPr>
              <w:rPr>
                <w:rFonts w:ascii="Arial" w:hAnsi="Arial" w:eastAsia="Times New Roman" w:cs="Arial"/>
                <w:bCs/>
                <w:color w:val="000000"/>
                <w:sz w:val="20"/>
                <w:szCs w:val="20"/>
              </w:rPr>
            </w:pPr>
            <w:r w:rsidRPr="00E34B22">
              <w:rPr>
                <w:rFonts w:ascii="Arial" w:hAnsi="Arial" w:eastAsia="Times New Roman" w:cs="Arial"/>
                <w:bCs/>
                <w:color w:val="000000"/>
                <w:sz w:val="20"/>
                <w:szCs w:val="20"/>
              </w:rPr>
              <w:t>*MAE: Letter Fluency – F (total number of correct words)</w:t>
            </w:r>
          </w:p>
        </w:tc>
        <w:tc>
          <w:tcPr>
            <w:tcW w:w="1350" w:type="dxa"/>
            <w:tcBorders>
              <w:top w:val="single" w:color="auto" w:sz="4" w:space="0"/>
              <w:left w:val="nil"/>
              <w:bottom w:val="single" w:color="auto" w:sz="4" w:space="0"/>
              <w:right w:val="single" w:color="auto" w:sz="4" w:space="0"/>
            </w:tcBorders>
            <w:shd w:val="clear" w:color="auto" w:fill="FBD4B4" w:themeFill="accent6" w:themeFillTint="66"/>
            <w:noWrap/>
            <w:vAlign w:val="center"/>
            <w:hideMark/>
          </w:tcPr>
          <w:p w:rsidRPr="00E34B22" w:rsidR="00E34B22" w:rsidRDefault="00E34B22" w14:paraId="7D9F70C8" w14:textId="77777777">
            <w:pPr>
              <w:jc w:val="center"/>
              <w:rPr>
                <w:rFonts w:ascii="Arial" w:hAnsi="Arial" w:eastAsia="Times New Roman" w:cs="Arial"/>
                <w:bCs/>
                <w:color w:val="000000"/>
                <w:sz w:val="20"/>
                <w:szCs w:val="20"/>
              </w:rPr>
            </w:pPr>
            <w:r w:rsidRPr="00E34B22">
              <w:rPr>
                <w:rFonts w:ascii="Arial" w:hAnsi="Arial" w:eastAsia="Times New Roman" w:cs="Arial"/>
                <w:bCs/>
                <w:color w:val="000000"/>
                <w:sz w:val="20"/>
                <w:szCs w:val="20"/>
              </w:rPr>
              <w:t>F1</w:t>
            </w:r>
          </w:p>
        </w:tc>
      </w:tr>
      <w:tr w:rsidR="00E34B22" w:rsidTr="00607ED7" w14:paraId="778FDF3F" w14:textId="77777777">
        <w:trPr>
          <w:trHeight w:val="300"/>
        </w:trPr>
        <w:tc>
          <w:tcPr>
            <w:tcW w:w="2970" w:type="dxa"/>
            <w:tcBorders>
              <w:top w:val="single" w:color="auto" w:sz="4" w:space="0"/>
              <w:left w:val="single" w:color="auto" w:sz="4" w:space="0"/>
              <w:bottom w:val="single" w:color="auto" w:sz="4" w:space="0"/>
              <w:right w:val="single" w:color="auto" w:sz="4" w:space="0"/>
            </w:tcBorders>
            <w:shd w:val="clear" w:color="auto" w:fill="FBD4B4" w:themeFill="accent6" w:themeFillTint="66"/>
            <w:noWrap/>
            <w:vAlign w:val="center"/>
            <w:hideMark/>
          </w:tcPr>
          <w:p w:rsidRPr="00E34B22" w:rsidR="00E34B22" w:rsidRDefault="00E34B22" w14:paraId="3FAFF1BE" w14:textId="77777777">
            <w:pPr>
              <w:jc w:val="center"/>
              <w:rPr>
                <w:rFonts w:ascii="Arial" w:hAnsi="Arial" w:eastAsia="Times New Roman" w:cs="Arial"/>
                <w:bCs/>
                <w:color w:val="000000"/>
                <w:sz w:val="20"/>
                <w:szCs w:val="20"/>
              </w:rPr>
            </w:pPr>
            <w:r w:rsidRPr="00E34B22">
              <w:rPr>
                <w:rFonts w:ascii="Arial" w:hAnsi="Arial" w:eastAsia="Times New Roman" w:cs="Arial"/>
                <w:bCs/>
                <w:color w:val="000000"/>
                <w:sz w:val="20"/>
                <w:szCs w:val="20"/>
              </w:rPr>
              <w:t>ADNI, NACC (UDS 3)</w:t>
            </w:r>
          </w:p>
        </w:tc>
        <w:tc>
          <w:tcPr>
            <w:tcW w:w="1260" w:type="dxa"/>
            <w:tcBorders>
              <w:top w:val="single" w:color="auto" w:sz="4" w:space="0"/>
              <w:left w:val="nil"/>
              <w:bottom w:val="single" w:color="auto" w:sz="4" w:space="0"/>
              <w:right w:val="single" w:color="auto" w:sz="4" w:space="0"/>
            </w:tcBorders>
            <w:shd w:val="clear" w:color="auto" w:fill="FBD4B4" w:themeFill="accent6" w:themeFillTint="66"/>
            <w:vAlign w:val="center"/>
            <w:hideMark/>
          </w:tcPr>
          <w:p w:rsidRPr="00E34B22" w:rsidR="00E34B22" w:rsidRDefault="00E34B22" w14:paraId="5BD9D898" w14:textId="77777777">
            <w:pPr>
              <w:rPr>
                <w:rFonts w:ascii="Arial" w:hAnsi="Arial" w:eastAsia="Times New Roman" w:cs="Arial"/>
                <w:bCs/>
                <w:color w:val="000000"/>
                <w:sz w:val="20"/>
                <w:szCs w:val="20"/>
              </w:rPr>
            </w:pPr>
            <w:proofErr w:type="spellStart"/>
            <w:r w:rsidRPr="00E34B22">
              <w:rPr>
                <w:rFonts w:ascii="Arial" w:hAnsi="Arial" w:eastAsia="Times New Roman" w:cs="Arial"/>
                <w:bCs/>
                <w:color w:val="000000"/>
                <w:sz w:val="20"/>
                <w:szCs w:val="20"/>
              </w:rPr>
              <w:t>mocarepe</w:t>
            </w:r>
            <w:proofErr w:type="spellEnd"/>
          </w:p>
        </w:tc>
        <w:tc>
          <w:tcPr>
            <w:tcW w:w="5310" w:type="dxa"/>
            <w:tcBorders>
              <w:top w:val="single" w:color="auto" w:sz="4" w:space="0"/>
              <w:left w:val="nil"/>
              <w:bottom w:val="single" w:color="auto" w:sz="4" w:space="0"/>
              <w:right w:val="single" w:color="auto" w:sz="4" w:space="0"/>
            </w:tcBorders>
            <w:shd w:val="clear" w:color="auto" w:fill="FBD4B4" w:themeFill="accent6" w:themeFillTint="66"/>
            <w:vAlign w:val="center"/>
            <w:hideMark/>
          </w:tcPr>
          <w:p w:rsidRPr="00E34B22" w:rsidR="00E34B22" w:rsidRDefault="00E34B22" w14:paraId="4F571F80" w14:textId="77777777">
            <w:pPr>
              <w:rPr>
                <w:rFonts w:ascii="Arial" w:hAnsi="Arial" w:eastAsia="Times New Roman" w:cs="Arial"/>
                <w:bCs/>
                <w:color w:val="000000"/>
                <w:sz w:val="20"/>
                <w:szCs w:val="20"/>
              </w:rPr>
            </w:pPr>
            <w:r w:rsidRPr="00E34B22">
              <w:rPr>
                <w:rFonts w:ascii="Arial" w:hAnsi="Arial" w:eastAsia="Times New Roman" w:cs="Arial"/>
                <w:bCs/>
                <w:color w:val="000000"/>
                <w:sz w:val="20"/>
                <w:szCs w:val="20"/>
              </w:rPr>
              <w:t>**MoCA: language – repetition</w:t>
            </w:r>
          </w:p>
        </w:tc>
        <w:tc>
          <w:tcPr>
            <w:tcW w:w="1350" w:type="dxa"/>
            <w:tcBorders>
              <w:top w:val="single" w:color="auto" w:sz="4" w:space="0"/>
              <w:left w:val="nil"/>
              <w:bottom w:val="single" w:color="auto" w:sz="4" w:space="0"/>
              <w:right w:val="single" w:color="auto" w:sz="4" w:space="0"/>
            </w:tcBorders>
            <w:shd w:val="clear" w:color="auto" w:fill="FBD4B4" w:themeFill="accent6" w:themeFillTint="66"/>
            <w:noWrap/>
            <w:vAlign w:val="center"/>
          </w:tcPr>
          <w:p w:rsidRPr="00E34B22" w:rsidR="00E34B22" w:rsidRDefault="00E34B22" w14:paraId="5C605AFF" w14:textId="77777777">
            <w:pPr>
              <w:jc w:val="center"/>
              <w:rPr>
                <w:rFonts w:ascii="Arial" w:hAnsi="Arial" w:eastAsia="Times New Roman" w:cs="Arial"/>
                <w:bCs/>
                <w:color w:val="000000"/>
                <w:sz w:val="20"/>
                <w:szCs w:val="20"/>
              </w:rPr>
            </w:pPr>
          </w:p>
        </w:tc>
      </w:tr>
      <w:tr w:rsidR="00E34B22" w:rsidTr="00E34B22" w14:paraId="692D9480" w14:textId="77777777">
        <w:trPr>
          <w:trHeight w:val="300"/>
        </w:trPr>
        <w:tc>
          <w:tcPr>
            <w:tcW w:w="2970" w:type="dxa"/>
            <w:tcBorders>
              <w:top w:val="nil"/>
              <w:left w:val="single" w:color="auto" w:sz="4" w:space="0"/>
              <w:bottom w:val="single" w:color="auto" w:sz="4" w:space="0"/>
              <w:right w:val="single" w:color="auto" w:sz="4" w:space="0"/>
            </w:tcBorders>
            <w:shd w:val="clear" w:color="auto" w:fill="EBF1DE"/>
            <w:noWrap/>
            <w:vAlign w:val="center"/>
            <w:hideMark/>
          </w:tcPr>
          <w:p w:rsidRPr="00E34B22" w:rsidR="00E34B22" w:rsidRDefault="00E34B22" w14:paraId="65746254" w14:textId="77777777">
            <w:pPr>
              <w:jc w:val="center"/>
              <w:rPr>
                <w:rFonts w:ascii="Arial" w:hAnsi="Arial" w:eastAsia="Times New Roman" w:cs="Arial"/>
                <w:bCs/>
                <w:color w:val="000000"/>
                <w:sz w:val="20"/>
                <w:szCs w:val="20"/>
              </w:rPr>
            </w:pPr>
            <w:r w:rsidRPr="00E34B22">
              <w:rPr>
                <w:rFonts w:ascii="Arial" w:hAnsi="Arial" w:eastAsia="Times New Roman" w:cs="Arial"/>
                <w:bCs/>
                <w:color w:val="000000"/>
                <w:sz w:val="20"/>
                <w:szCs w:val="20"/>
              </w:rPr>
              <w:t>NACC (UDS 3)</w:t>
            </w:r>
          </w:p>
        </w:tc>
        <w:tc>
          <w:tcPr>
            <w:tcW w:w="1260" w:type="dxa"/>
            <w:tcBorders>
              <w:top w:val="nil"/>
              <w:left w:val="nil"/>
              <w:bottom w:val="single" w:color="auto" w:sz="4" w:space="0"/>
              <w:right w:val="single" w:color="auto" w:sz="4" w:space="0"/>
            </w:tcBorders>
            <w:shd w:val="clear" w:color="auto" w:fill="EBF1DE"/>
            <w:vAlign w:val="center"/>
            <w:hideMark/>
          </w:tcPr>
          <w:p w:rsidRPr="00E34B22" w:rsidR="00E34B22" w:rsidRDefault="00E34B22" w14:paraId="3CED26D4" w14:textId="77777777">
            <w:pPr>
              <w:rPr>
                <w:rFonts w:ascii="Arial" w:hAnsi="Arial" w:eastAsia="Times New Roman" w:cs="Arial"/>
                <w:bCs/>
                <w:color w:val="000000"/>
                <w:sz w:val="20"/>
                <w:szCs w:val="20"/>
              </w:rPr>
            </w:pPr>
            <w:proofErr w:type="spellStart"/>
            <w:r w:rsidRPr="00E34B22">
              <w:rPr>
                <w:rFonts w:ascii="Arial" w:hAnsi="Arial" w:eastAsia="Times New Roman" w:cs="Arial"/>
                <w:bCs/>
                <w:color w:val="000000"/>
                <w:sz w:val="20"/>
                <w:szCs w:val="20"/>
              </w:rPr>
              <w:t>mintots</w:t>
            </w:r>
            <w:proofErr w:type="spellEnd"/>
          </w:p>
        </w:tc>
        <w:tc>
          <w:tcPr>
            <w:tcW w:w="5310" w:type="dxa"/>
            <w:tcBorders>
              <w:top w:val="nil"/>
              <w:left w:val="nil"/>
              <w:bottom w:val="single" w:color="auto" w:sz="4" w:space="0"/>
              <w:right w:val="single" w:color="auto" w:sz="4" w:space="0"/>
            </w:tcBorders>
            <w:shd w:val="clear" w:color="auto" w:fill="EBF1DE"/>
            <w:vAlign w:val="center"/>
            <w:hideMark/>
          </w:tcPr>
          <w:p w:rsidRPr="00E34B22" w:rsidR="00E34B22" w:rsidRDefault="00E34B22" w14:paraId="70F76595" w14:textId="77777777">
            <w:pPr>
              <w:rPr>
                <w:rFonts w:ascii="Arial" w:hAnsi="Arial" w:eastAsia="Times New Roman" w:cs="Arial"/>
                <w:bCs/>
                <w:color w:val="000000"/>
                <w:sz w:val="20"/>
                <w:szCs w:val="20"/>
              </w:rPr>
            </w:pPr>
            <w:r w:rsidRPr="00E34B22">
              <w:rPr>
                <w:rFonts w:ascii="Arial" w:hAnsi="Arial" w:eastAsia="Times New Roman" w:cs="Arial"/>
                <w:bCs/>
                <w:color w:val="000000"/>
                <w:sz w:val="20"/>
                <w:szCs w:val="20"/>
              </w:rPr>
              <w:t>Multilingual naming test (MINT) – total score</w:t>
            </w:r>
          </w:p>
        </w:tc>
        <w:tc>
          <w:tcPr>
            <w:tcW w:w="1350" w:type="dxa"/>
            <w:tcBorders>
              <w:top w:val="nil"/>
              <w:left w:val="nil"/>
              <w:bottom w:val="single" w:color="auto" w:sz="4" w:space="0"/>
              <w:right w:val="single" w:color="auto" w:sz="4" w:space="0"/>
            </w:tcBorders>
            <w:shd w:val="clear" w:color="auto" w:fill="EBF1DE"/>
            <w:noWrap/>
            <w:vAlign w:val="center"/>
          </w:tcPr>
          <w:p w:rsidRPr="00E34B22" w:rsidR="00E34B22" w:rsidRDefault="00E34B22" w14:paraId="5E010BC6" w14:textId="77777777">
            <w:pPr>
              <w:jc w:val="center"/>
              <w:rPr>
                <w:rFonts w:ascii="Arial" w:hAnsi="Arial" w:eastAsia="Times New Roman" w:cs="Arial"/>
                <w:bCs/>
                <w:color w:val="000000"/>
                <w:sz w:val="20"/>
                <w:szCs w:val="20"/>
              </w:rPr>
            </w:pPr>
          </w:p>
        </w:tc>
      </w:tr>
      <w:tr w:rsidR="00E34B22" w:rsidTr="00E34B22" w14:paraId="50C96DBC" w14:textId="77777777">
        <w:trPr>
          <w:trHeight w:val="300"/>
        </w:trPr>
        <w:tc>
          <w:tcPr>
            <w:tcW w:w="2970" w:type="dxa"/>
            <w:tcBorders>
              <w:top w:val="nil"/>
              <w:left w:val="single" w:color="auto" w:sz="4" w:space="0"/>
              <w:bottom w:val="single" w:color="auto" w:sz="4" w:space="0"/>
              <w:right w:val="single" w:color="auto" w:sz="4" w:space="0"/>
            </w:tcBorders>
            <w:shd w:val="clear" w:color="auto" w:fill="EBF1DE"/>
            <w:noWrap/>
            <w:vAlign w:val="center"/>
            <w:hideMark/>
          </w:tcPr>
          <w:p w:rsidRPr="00E34B22" w:rsidR="00E34B22" w:rsidRDefault="00E34B22" w14:paraId="14A6F015" w14:textId="77777777">
            <w:pPr>
              <w:jc w:val="center"/>
              <w:rPr>
                <w:rFonts w:ascii="Arial" w:hAnsi="Arial" w:eastAsia="Times New Roman" w:cs="Arial"/>
                <w:bCs/>
                <w:color w:val="000000"/>
                <w:sz w:val="20"/>
                <w:szCs w:val="20"/>
              </w:rPr>
            </w:pPr>
            <w:r w:rsidRPr="00E34B22">
              <w:rPr>
                <w:rFonts w:ascii="Arial" w:hAnsi="Arial" w:eastAsia="Times New Roman" w:cs="Arial"/>
                <w:bCs/>
                <w:color w:val="000000"/>
                <w:sz w:val="20"/>
                <w:szCs w:val="20"/>
              </w:rPr>
              <w:t>NACC (UDS 3)</w:t>
            </w:r>
          </w:p>
        </w:tc>
        <w:tc>
          <w:tcPr>
            <w:tcW w:w="1260" w:type="dxa"/>
            <w:tcBorders>
              <w:top w:val="nil"/>
              <w:left w:val="nil"/>
              <w:bottom w:val="single" w:color="auto" w:sz="4" w:space="0"/>
              <w:right w:val="single" w:color="auto" w:sz="4" w:space="0"/>
            </w:tcBorders>
            <w:shd w:val="clear" w:color="auto" w:fill="EBF1DE"/>
            <w:vAlign w:val="center"/>
            <w:hideMark/>
          </w:tcPr>
          <w:p w:rsidRPr="00E34B22" w:rsidR="00E34B22" w:rsidRDefault="00E34B22" w14:paraId="63551996" w14:textId="77777777">
            <w:pPr>
              <w:rPr>
                <w:rFonts w:ascii="Arial" w:hAnsi="Arial" w:eastAsia="Times New Roman" w:cs="Arial"/>
                <w:bCs/>
                <w:color w:val="000000"/>
                <w:sz w:val="20"/>
                <w:szCs w:val="20"/>
              </w:rPr>
            </w:pPr>
            <w:proofErr w:type="spellStart"/>
            <w:r w:rsidRPr="00E34B22">
              <w:rPr>
                <w:rFonts w:ascii="Arial" w:hAnsi="Arial" w:eastAsia="Times New Roman" w:cs="Arial"/>
                <w:bCs/>
                <w:color w:val="000000"/>
                <w:sz w:val="20"/>
                <w:szCs w:val="20"/>
              </w:rPr>
              <w:t>udsverlc</w:t>
            </w:r>
            <w:proofErr w:type="spellEnd"/>
          </w:p>
        </w:tc>
        <w:tc>
          <w:tcPr>
            <w:tcW w:w="5310" w:type="dxa"/>
            <w:tcBorders>
              <w:top w:val="nil"/>
              <w:left w:val="nil"/>
              <w:bottom w:val="single" w:color="auto" w:sz="4" w:space="0"/>
              <w:right w:val="single" w:color="auto" w:sz="4" w:space="0"/>
            </w:tcBorders>
            <w:shd w:val="clear" w:color="auto" w:fill="EBF1DE"/>
            <w:vAlign w:val="center"/>
            <w:hideMark/>
          </w:tcPr>
          <w:p w:rsidRPr="00E34B22" w:rsidR="00E34B22" w:rsidRDefault="00E34B22" w14:paraId="52C38607" w14:textId="77777777">
            <w:pPr>
              <w:rPr>
                <w:rFonts w:ascii="Arial" w:hAnsi="Arial" w:eastAsia="Times New Roman" w:cs="Arial"/>
                <w:bCs/>
                <w:color w:val="000000"/>
                <w:sz w:val="20"/>
                <w:szCs w:val="20"/>
              </w:rPr>
            </w:pPr>
            <w:r w:rsidRPr="00E34B22">
              <w:rPr>
                <w:rFonts w:ascii="Arial" w:hAnsi="Arial" w:eastAsia="Times New Roman" w:cs="Arial"/>
                <w:bCs/>
                <w:color w:val="000000"/>
                <w:sz w:val="20"/>
                <w:szCs w:val="20"/>
              </w:rPr>
              <w:t>MAE: Letter Fluency – L (total number of correct words)</w:t>
            </w:r>
          </w:p>
        </w:tc>
        <w:tc>
          <w:tcPr>
            <w:tcW w:w="1350" w:type="dxa"/>
            <w:tcBorders>
              <w:top w:val="nil"/>
              <w:left w:val="nil"/>
              <w:bottom w:val="single" w:color="auto" w:sz="4" w:space="0"/>
              <w:right w:val="single" w:color="auto" w:sz="4" w:space="0"/>
            </w:tcBorders>
            <w:shd w:val="clear" w:color="auto" w:fill="EBF1DE"/>
            <w:noWrap/>
            <w:vAlign w:val="center"/>
            <w:hideMark/>
          </w:tcPr>
          <w:p w:rsidRPr="00E34B22" w:rsidR="00E34B22" w:rsidRDefault="00E34B22" w14:paraId="31F9A205" w14:textId="77777777">
            <w:pPr>
              <w:jc w:val="center"/>
              <w:rPr>
                <w:rFonts w:ascii="Arial" w:hAnsi="Arial" w:eastAsia="Times New Roman" w:cs="Arial"/>
                <w:bCs/>
                <w:color w:val="000000"/>
                <w:sz w:val="20"/>
                <w:szCs w:val="20"/>
              </w:rPr>
            </w:pPr>
            <w:r w:rsidRPr="00E34B22">
              <w:rPr>
                <w:rFonts w:ascii="Arial" w:hAnsi="Arial" w:eastAsia="Times New Roman" w:cs="Arial"/>
                <w:bCs/>
                <w:color w:val="000000"/>
                <w:sz w:val="20"/>
                <w:szCs w:val="20"/>
              </w:rPr>
              <w:t>F1</w:t>
            </w:r>
          </w:p>
        </w:tc>
      </w:tr>
    </w:tbl>
    <w:p w:rsidR="00322171" w:rsidP="00E34B22" w:rsidRDefault="00322171" w14:paraId="61600A29" w14:textId="77777777">
      <w:pPr>
        <w:rPr>
          <w:rFonts w:ascii="Arial" w:hAnsi="Arial" w:cs="Arial"/>
          <w:sz w:val="20"/>
          <w:szCs w:val="20"/>
        </w:rPr>
      </w:pPr>
    </w:p>
    <w:p w:rsidRPr="00322171" w:rsidR="00E34B22" w:rsidP="00E34B22" w:rsidRDefault="00E34B22" w14:paraId="5A83AFEB" w14:textId="0BF216C4">
      <w:pPr>
        <w:rPr>
          <w:rFonts w:ascii="Arial" w:hAnsi="Arial" w:cs="Arial" w:eastAsiaTheme="minorHAnsi"/>
          <w:sz w:val="20"/>
          <w:szCs w:val="20"/>
        </w:rPr>
      </w:pPr>
      <w:r w:rsidRPr="00322171">
        <w:rPr>
          <w:rFonts w:ascii="Arial" w:hAnsi="Arial" w:cs="Arial"/>
          <w:sz w:val="20"/>
          <w:szCs w:val="20"/>
        </w:rPr>
        <w:t xml:space="preserve">* MAE: Multilingual Aphasia Examination; ** </w:t>
      </w:r>
      <w:r w:rsidRPr="00322171">
        <w:rPr>
          <w:rFonts w:ascii="Arial" w:hAnsi="Arial" w:eastAsia="Times New Roman" w:cs="Arial"/>
          <w:bCs/>
          <w:color w:val="000000"/>
          <w:sz w:val="20"/>
          <w:szCs w:val="20"/>
        </w:rPr>
        <w:t>MoCA: Montreal Cognitive Assessment</w:t>
      </w:r>
    </w:p>
    <w:p w:rsidRPr="00E62507" w:rsidR="00233714" w:rsidP="00233714" w:rsidRDefault="00233714" w14:paraId="36CAD6EB" w14:textId="77777777">
      <w:pPr>
        <w:rPr>
          <w:rFonts w:ascii="Arial" w:hAnsi="Arial" w:eastAsia="Times New Roman" w:cs="Arial"/>
        </w:rPr>
      </w:pPr>
    </w:p>
    <w:p w:rsidR="00585881" w:rsidRDefault="00585881" w14:paraId="0A4752B7" w14:textId="27345A40">
      <w:pPr>
        <w:rPr>
          <w:rFonts w:ascii="Arial" w:hAnsi="Arial" w:eastAsia="Times New Roman" w:cs="Arial"/>
        </w:rPr>
      </w:pPr>
      <w:r>
        <w:rPr>
          <w:rFonts w:ascii="Arial" w:hAnsi="Arial" w:eastAsia="Times New Roman" w:cs="Arial"/>
        </w:rPr>
        <w:br w:type="page"/>
      </w:r>
    </w:p>
    <w:p w:rsidR="00585881" w:rsidP="00585881" w:rsidRDefault="00585881" w14:paraId="257A25E5" w14:textId="527C0E3E">
      <w:pPr>
        <w:pStyle w:val="Heading1"/>
        <w:rPr>
          <w:rFonts w:ascii="Arial" w:hAnsi="Arial" w:cs="Arial"/>
          <w:sz w:val="24"/>
          <w:szCs w:val="24"/>
        </w:rPr>
      </w:pPr>
      <w:r w:rsidRPr="00002885">
        <w:rPr>
          <w:rFonts w:ascii="Arial" w:hAnsi="Arial" w:cs="Arial"/>
          <w:sz w:val="24"/>
          <w:szCs w:val="24"/>
        </w:rPr>
        <w:t>References</w:t>
      </w:r>
      <w:r w:rsidRPr="00002885">
        <w:rPr>
          <w:rFonts w:ascii="Arial" w:hAnsi="Arial" w:cs="Arial"/>
          <w:sz w:val="24"/>
          <w:szCs w:val="24"/>
        </w:rPr>
        <w:softHyphen/>
      </w:r>
    </w:p>
    <w:p w:rsidR="003574DF" w:rsidP="002F157A" w:rsidRDefault="00585881" w14:paraId="3048FD42" w14:textId="35A8B795">
      <w:pPr>
        <w:rPr>
          <w:rFonts w:ascii="Arial" w:hAnsi="Arial" w:cs="Arial"/>
        </w:rPr>
      </w:pPr>
      <w:r w:rsidRPr="00585881">
        <w:rPr>
          <w:rFonts w:ascii="Arial" w:hAnsi="Arial" w:eastAsia="Times New Roman" w:cs="Arial"/>
          <w:noProof/>
        </w:rPr>
        <w:fldChar w:fldCharType="begin"/>
      </w:r>
      <w:r w:rsidRPr="00585881">
        <w:rPr>
          <w:rFonts w:ascii="Arial" w:hAnsi="Arial" w:cs="Arial"/>
        </w:rPr>
        <w:instrText xml:space="preserve"> ADDIN EN.REFLIST </w:instrText>
      </w:r>
      <w:r w:rsidRPr="00585881">
        <w:rPr>
          <w:rFonts w:ascii="Arial" w:hAnsi="Arial" w:eastAsia="Times New Roman" w:cs="Arial"/>
          <w:noProof/>
        </w:rPr>
        <w:fldChar w:fldCharType="separate"/>
      </w:r>
      <w:r w:rsidRPr="00585881">
        <w:rPr>
          <w:rFonts w:ascii="Arial" w:hAnsi="Arial" w:cs="Arial"/>
        </w:rPr>
        <w:t>1.</w:t>
      </w:r>
      <w:r w:rsidR="003574DF">
        <w:rPr>
          <w:rFonts w:ascii="Arial" w:hAnsi="Arial" w:cs="Arial"/>
        </w:rPr>
        <w:tab/>
      </w:r>
      <w:r w:rsidRPr="003574DF" w:rsidR="003574DF">
        <w:rPr>
          <w:rFonts w:ascii="Arial" w:hAnsi="Arial" w:cs="Arial"/>
        </w:rPr>
        <w:t>Mukherjee S, Choi S-E, Lee M, Scollard P, Trittschuh EH, Mez J, Saykin AJ, Gibbons LE, Sanders RE, Zaman AF, Teylan MA, Kukull WA, Barnes LL, Bennet</w:t>
      </w:r>
      <w:r w:rsidR="003574DF">
        <w:rPr>
          <w:rFonts w:ascii="Arial" w:hAnsi="Arial" w:cs="Arial"/>
        </w:rPr>
        <w:t xml:space="preserve"> </w:t>
      </w:r>
      <w:r w:rsidRPr="003574DF" w:rsidR="003574DF">
        <w:rPr>
          <w:rFonts w:ascii="Arial" w:hAnsi="Arial" w:cs="Arial"/>
        </w:rPr>
        <w:t xml:space="preserve">DA, Lacroix A, Larson EB, Cuccaro M, Mercado S, Dumitrescu L, Hohman TJ, Investigators from ACT, ADNI**, ROS, MAP, MARS, NACC, and Crane, PK, (2022): Cognitive domain harmonization and co-calibration in studies of older adults. </w:t>
      </w:r>
      <w:r w:rsidRPr="003574DF" w:rsidR="003574DF">
        <w:rPr>
          <w:rFonts w:ascii="Arial" w:hAnsi="Arial" w:cs="Arial"/>
          <w:i/>
          <w:iCs/>
        </w:rPr>
        <w:t>Neuropsychology</w:t>
      </w:r>
      <w:r w:rsidRPr="003574DF" w:rsidR="003574DF">
        <w:rPr>
          <w:rFonts w:ascii="Arial" w:hAnsi="Arial" w:cs="Arial"/>
        </w:rPr>
        <w:t>. DOI: 10.1037/neu0000835. PMC Pending.</w:t>
      </w:r>
    </w:p>
    <w:p w:rsidRPr="002F157A" w:rsidR="002F157A" w:rsidP="002F157A" w:rsidRDefault="002F157A" w14:paraId="24979244" w14:textId="77777777">
      <w:pPr>
        <w:rPr>
          <w:rFonts w:ascii="Arial" w:hAnsi="Arial" w:cs="Arial"/>
          <w:sz w:val="20"/>
          <w:szCs w:val="20"/>
        </w:rPr>
      </w:pPr>
    </w:p>
    <w:p w:rsidRPr="00BE2C9A" w:rsidR="00585881" w:rsidP="00585881" w:rsidRDefault="003574DF" w14:paraId="5D83504C" w14:textId="4D269A06">
      <w:pPr>
        <w:pStyle w:val="EndNoteBibliography"/>
        <w:rPr>
          <w:rFonts w:ascii="Arial" w:hAnsi="Arial" w:cs="Arial"/>
          <w:sz w:val="24"/>
          <w:szCs w:val="24"/>
          <w:lang w:val="es-ES"/>
        </w:rPr>
      </w:pPr>
      <w:r>
        <w:rPr>
          <w:rFonts w:ascii="Arial" w:hAnsi="Arial" w:cs="Arial"/>
          <w:sz w:val="24"/>
          <w:szCs w:val="24"/>
        </w:rPr>
        <w:t>2.</w:t>
      </w:r>
      <w:r>
        <w:rPr>
          <w:rFonts w:ascii="Arial" w:hAnsi="Arial" w:cs="Arial"/>
          <w:sz w:val="24"/>
          <w:szCs w:val="24"/>
        </w:rPr>
        <w:tab/>
      </w:r>
      <w:r w:rsidRPr="00585881" w:rsidR="00585881">
        <w:rPr>
          <w:rFonts w:ascii="Arial" w:hAnsi="Arial" w:cs="Arial"/>
          <w:sz w:val="24"/>
          <w:szCs w:val="24"/>
        </w:rPr>
        <w:t xml:space="preserve">Muthén LK, Muthén BO. Mplus: statistical analysis with latent variables. </w:t>
      </w:r>
      <w:r w:rsidRPr="00BE2C9A" w:rsidR="00585881">
        <w:rPr>
          <w:rFonts w:ascii="Arial" w:hAnsi="Arial" w:cs="Arial"/>
          <w:sz w:val="24"/>
          <w:szCs w:val="24"/>
          <w:lang w:val="es-ES"/>
        </w:rPr>
        <w:t>5.1 ed. Los Angeles, CA: Muthén &amp; Muthén; 1998-2007.</w:t>
      </w:r>
    </w:p>
    <w:p w:rsidRPr="00585881" w:rsidR="00585881" w:rsidP="00585881" w:rsidRDefault="003574DF" w14:paraId="11AC4BA7" w14:textId="79EED342">
      <w:pPr>
        <w:pStyle w:val="EndNoteBibliography"/>
        <w:rPr>
          <w:rFonts w:ascii="Arial" w:hAnsi="Arial" w:cs="Arial"/>
          <w:sz w:val="24"/>
          <w:szCs w:val="24"/>
        </w:rPr>
      </w:pPr>
      <w:r>
        <w:rPr>
          <w:rFonts w:ascii="Arial" w:hAnsi="Arial" w:cs="Arial"/>
          <w:sz w:val="24"/>
          <w:szCs w:val="24"/>
          <w:lang w:val="es-ES"/>
        </w:rPr>
        <w:t xml:space="preserve">3. </w:t>
      </w:r>
      <w:r>
        <w:rPr>
          <w:rFonts w:ascii="Arial" w:hAnsi="Arial" w:cs="Arial"/>
          <w:sz w:val="24"/>
          <w:szCs w:val="24"/>
          <w:lang w:val="es-ES"/>
        </w:rPr>
        <w:tab/>
      </w:r>
      <w:r w:rsidRPr="00BE2C9A" w:rsidR="00585881">
        <w:rPr>
          <w:rFonts w:ascii="Arial" w:hAnsi="Arial" w:cs="Arial"/>
          <w:sz w:val="24"/>
          <w:szCs w:val="24"/>
          <w:lang w:val="es-ES"/>
        </w:rPr>
        <w:t xml:space="preserve">Hu L-t, Bentler PM. </w:t>
      </w:r>
      <w:r w:rsidRPr="00585881" w:rsidR="00585881">
        <w:rPr>
          <w:rFonts w:ascii="Arial" w:hAnsi="Arial" w:cs="Arial"/>
          <w:sz w:val="24"/>
          <w:szCs w:val="24"/>
        </w:rPr>
        <w:t>Cutoff Criteria for Fit Indexes in Covariance Structure Analysis: Conventional Criteria versus New Alternatives. Structural Equation Modeling. 1999;6(1):1-55.</w:t>
      </w:r>
    </w:p>
    <w:p w:rsidRPr="00585881" w:rsidR="00585881" w:rsidP="00585881" w:rsidRDefault="003574DF" w14:paraId="19DF098E" w14:textId="5405AFC4">
      <w:pPr>
        <w:pStyle w:val="EndNoteBibliography"/>
        <w:rPr>
          <w:rFonts w:ascii="Arial" w:hAnsi="Arial" w:cs="Arial"/>
          <w:sz w:val="24"/>
          <w:szCs w:val="24"/>
        </w:rPr>
      </w:pPr>
      <w:r>
        <w:rPr>
          <w:rFonts w:ascii="Arial" w:hAnsi="Arial" w:cs="Arial"/>
          <w:sz w:val="24"/>
          <w:szCs w:val="24"/>
        </w:rPr>
        <w:t>4</w:t>
      </w:r>
      <w:r w:rsidRPr="00585881" w:rsidR="00585881">
        <w:rPr>
          <w:rFonts w:ascii="Arial" w:hAnsi="Arial" w:cs="Arial"/>
          <w:sz w:val="24"/>
          <w:szCs w:val="24"/>
        </w:rPr>
        <w:t>.</w:t>
      </w:r>
      <w:r w:rsidRPr="00585881" w:rsidR="00585881">
        <w:rPr>
          <w:rFonts w:ascii="Arial" w:hAnsi="Arial" w:cs="Arial"/>
          <w:sz w:val="24"/>
          <w:szCs w:val="24"/>
        </w:rPr>
        <w:tab/>
      </w:r>
      <w:r w:rsidRPr="00585881" w:rsidR="00585881">
        <w:rPr>
          <w:rFonts w:ascii="Arial" w:hAnsi="Arial" w:cs="Arial"/>
          <w:sz w:val="24"/>
          <w:szCs w:val="24"/>
        </w:rPr>
        <w:t>Reeve BB, Hays RD, Bjorner JB, Cook KF, Crane PK, Teresi JA, et al. Psychometric evaluation and calibration of health-related quality of life item banks: plans for the Patient-Reported Outcomes Measurement Information System (PROMIS). Med Care. 2007;45(5 Suppl 1):S22-31.</w:t>
      </w:r>
    </w:p>
    <w:p w:rsidR="00585881" w:rsidP="00585881" w:rsidRDefault="00585881" w14:paraId="1C7E55CB" w14:textId="5F4F4C0A">
      <w:pPr>
        <w:rPr>
          <w:rFonts w:ascii="Arial" w:hAnsi="Arial" w:cs="Arial"/>
        </w:rPr>
      </w:pPr>
      <w:r w:rsidRPr="00585881">
        <w:rPr>
          <w:rFonts w:ascii="Arial" w:hAnsi="Arial" w:cs="Arial"/>
        </w:rPr>
        <w:fldChar w:fldCharType="end"/>
      </w:r>
    </w:p>
    <w:p w:rsidRPr="00002885" w:rsidR="0051436D" w:rsidP="00585881" w:rsidRDefault="00927980" w14:paraId="14032345" w14:textId="2801237B">
      <w:pPr>
        <w:pStyle w:val="Heading1"/>
        <w:rPr>
          <w:rFonts w:ascii="Arial" w:hAnsi="Arial" w:cs="Arial"/>
          <w:sz w:val="24"/>
          <w:szCs w:val="24"/>
        </w:rPr>
      </w:pPr>
      <w:r w:rsidRPr="00002885">
        <w:rPr>
          <w:rFonts w:ascii="Arial" w:hAnsi="Arial" w:cs="Arial"/>
          <w:sz w:val="24"/>
          <w:szCs w:val="24"/>
        </w:rPr>
        <w:t>Version</w:t>
      </w:r>
      <w:r w:rsidRPr="00002885" w:rsidR="00F5128B">
        <w:rPr>
          <w:rFonts w:ascii="Arial" w:hAnsi="Arial" w:cs="Arial"/>
          <w:sz w:val="24"/>
          <w:szCs w:val="24"/>
        </w:rPr>
        <w:t xml:space="preserve"> Information</w:t>
      </w:r>
    </w:p>
    <w:p w:rsidRPr="00F93B8B" w:rsidR="00695B97" w:rsidP="00695B97" w:rsidRDefault="00720D23" w14:paraId="3AEEC6FD" w14:textId="3B048CCF">
      <w:pPr>
        <w:rPr>
          <w:rFonts w:ascii="Arial" w:hAnsi="Arial" w:eastAsia="Times New Roman" w:cs="Arial"/>
        </w:rPr>
      </w:pPr>
      <w:r w:rsidRPr="00F93B8B">
        <w:rPr>
          <w:rFonts w:ascii="Arial" w:hAnsi="Arial" w:eastAsia="Times New Roman" w:cs="Arial"/>
          <w:color w:val="000000"/>
        </w:rPr>
        <w:t xml:space="preserve">This is the </w:t>
      </w:r>
      <w:r w:rsidR="00BE51BA">
        <w:rPr>
          <w:rFonts w:ascii="Arial" w:hAnsi="Arial" w:eastAsia="Times New Roman" w:cs="Arial"/>
          <w:color w:val="000000"/>
        </w:rPr>
        <w:t>third</w:t>
      </w:r>
      <w:r w:rsidRPr="00F93B8B">
        <w:rPr>
          <w:rFonts w:ascii="Arial" w:hAnsi="Arial" w:eastAsia="Times New Roman" w:cs="Arial"/>
          <w:color w:val="000000"/>
        </w:rPr>
        <w:t xml:space="preserve"> version of this document.</w:t>
      </w:r>
      <w:r w:rsidRPr="00F93B8B" w:rsidR="00695B97">
        <w:rPr>
          <w:rFonts w:ascii="Arial" w:hAnsi="Arial" w:eastAsia="Times New Roman" w:cs="Arial"/>
          <w:color w:val="000000"/>
        </w:rPr>
        <w:t xml:space="preserve"> </w:t>
      </w:r>
    </w:p>
    <w:p w:rsidRPr="00F93B8B" w:rsidR="00927980" w:rsidP="00927980" w:rsidRDefault="00927980" w14:paraId="23EB2AB2" w14:textId="3B154B19">
      <w:pPr>
        <w:rPr>
          <w:rFonts w:ascii="Arial" w:hAnsi="Arial" w:eastAsia="Times New Roman" w:cs="Arial"/>
        </w:rPr>
      </w:pPr>
    </w:p>
    <w:p w:rsidRPr="00F93B8B" w:rsidR="00927980" w:rsidP="00927980" w:rsidRDefault="00522BFA" w14:paraId="20902884" w14:textId="365E98C1">
      <w:pPr>
        <w:rPr>
          <w:rFonts w:ascii="Arial" w:hAnsi="Arial" w:cs="Arial"/>
          <w:u w:val="single"/>
        </w:rPr>
      </w:pPr>
      <w:r w:rsidRPr="00F93B8B">
        <w:rPr>
          <w:rFonts w:ascii="Arial" w:hAnsi="Arial" w:cs="Arial"/>
          <w:u w:val="single"/>
        </w:rPr>
        <w:t>Dataset Information</w:t>
      </w:r>
    </w:p>
    <w:p w:rsidRPr="00F93B8B" w:rsidR="00522BFA" w:rsidP="00927980" w:rsidRDefault="00522BFA" w14:paraId="0836B8DD" w14:textId="1889E8CD">
      <w:pPr>
        <w:rPr>
          <w:rFonts w:ascii="Arial" w:hAnsi="Arial" w:cs="Arial"/>
        </w:rPr>
      </w:pPr>
      <w:r w:rsidRPr="00F93B8B">
        <w:rPr>
          <w:rFonts w:ascii="Arial" w:hAnsi="Arial" w:cs="Arial"/>
        </w:rPr>
        <w:t>This methods document applies to the following dataset(s) available from the ADNI repository:</w:t>
      </w:r>
    </w:p>
    <w:p w:rsidRPr="00F93B8B" w:rsidR="00522BFA" w:rsidP="00927980" w:rsidRDefault="00522BFA" w14:paraId="28E52979" w14:textId="77777777">
      <w:pPr>
        <w:rPr>
          <w:rFonts w:ascii="Arial" w:hAnsi="Arial" w:cs="Arial"/>
        </w:rPr>
      </w:pPr>
    </w:p>
    <w:tbl>
      <w:tblPr>
        <w:tblStyle w:val="TableGrid"/>
        <w:tblW w:w="0" w:type="auto"/>
        <w:tblLook w:val="04A0" w:firstRow="1" w:lastRow="0" w:firstColumn="1" w:lastColumn="0" w:noHBand="0" w:noVBand="1"/>
      </w:tblPr>
      <w:tblGrid>
        <w:gridCol w:w="6505"/>
        <w:gridCol w:w="2845"/>
      </w:tblGrid>
      <w:tr w:rsidRPr="00F93B8B" w:rsidR="00522BFA" w:rsidTr="00522BFA" w14:paraId="13B0F1DC" w14:textId="77777777">
        <w:tc>
          <w:tcPr>
            <w:tcW w:w="6678" w:type="dxa"/>
          </w:tcPr>
          <w:p w:rsidRPr="00F93B8B" w:rsidR="00522BFA" w:rsidP="00927980" w:rsidRDefault="00522BFA" w14:paraId="6A86FEC5" w14:textId="367AE4E8">
            <w:pPr>
              <w:rPr>
                <w:rFonts w:ascii="Arial" w:hAnsi="Arial" w:cs="Arial"/>
                <w:b/>
              </w:rPr>
            </w:pPr>
            <w:r w:rsidRPr="00F93B8B">
              <w:rPr>
                <w:rFonts w:ascii="Arial" w:hAnsi="Arial" w:cs="Arial"/>
                <w:b/>
              </w:rPr>
              <w:t>Dataset Name</w:t>
            </w:r>
          </w:p>
        </w:tc>
        <w:tc>
          <w:tcPr>
            <w:tcW w:w="2898" w:type="dxa"/>
          </w:tcPr>
          <w:p w:rsidRPr="00F93B8B" w:rsidR="00522BFA" w:rsidP="00927980" w:rsidRDefault="00522BFA" w14:paraId="57E8A93A" w14:textId="23AC6D2D">
            <w:pPr>
              <w:rPr>
                <w:rFonts w:ascii="Arial" w:hAnsi="Arial" w:cs="Arial"/>
                <w:b/>
              </w:rPr>
            </w:pPr>
            <w:r w:rsidRPr="00F93B8B">
              <w:rPr>
                <w:rFonts w:ascii="Arial" w:hAnsi="Arial" w:cs="Arial"/>
                <w:b/>
              </w:rPr>
              <w:t>Date Submitted</w:t>
            </w:r>
          </w:p>
        </w:tc>
      </w:tr>
      <w:tr w:rsidRPr="00F93B8B" w:rsidR="00522BFA" w:rsidTr="00522BFA" w14:paraId="1C19F75B" w14:textId="77777777">
        <w:tc>
          <w:tcPr>
            <w:tcW w:w="6678" w:type="dxa"/>
          </w:tcPr>
          <w:p w:rsidRPr="00F93B8B" w:rsidR="00522BFA" w:rsidP="00522BFA" w:rsidRDefault="00F93B8B" w14:paraId="72DB186C" w14:textId="490AA557">
            <w:pPr>
              <w:rPr>
                <w:rFonts w:ascii="Arial" w:hAnsi="Arial" w:cs="Arial"/>
              </w:rPr>
            </w:pPr>
            <w:r w:rsidRPr="00F93B8B">
              <w:rPr>
                <w:rFonts w:ascii="Arial" w:hAnsi="Arial" w:cs="Arial"/>
              </w:rPr>
              <w:t xml:space="preserve">ADSP Phenotype Harmonization Consortium (PHC) - </w:t>
            </w:r>
            <w:r w:rsidR="00371B7C">
              <w:rPr>
                <w:rFonts w:ascii="Arial" w:hAnsi="Arial" w:cs="Arial"/>
              </w:rPr>
              <w:t>Composite</w:t>
            </w:r>
            <w:r w:rsidRPr="00F93B8B">
              <w:rPr>
                <w:rFonts w:ascii="Arial" w:hAnsi="Arial" w:cs="Arial"/>
              </w:rPr>
              <w:t xml:space="preserve"> Cognitive Scores</w:t>
            </w:r>
          </w:p>
        </w:tc>
        <w:tc>
          <w:tcPr>
            <w:tcW w:w="2898" w:type="dxa"/>
          </w:tcPr>
          <w:p w:rsidRPr="00F93B8B" w:rsidR="00522BFA" w:rsidP="00927980" w:rsidRDefault="000C7143" w14:paraId="5A44CA83" w14:textId="0957F08C">
            <w:pPr>
              <w:rPr>
                <w:rFonts w:ascii="Arial" w:hAnsi="Arial" w:cs="Arial"/>
              </w:rPr>
            </w:pPr>
            <w:r>
              <w:rPr>
                <w:rFonts w:ascii="Arial" w:hAnsi="Arial" w:cs="Arial"/>
              </w:rPr>
              <w:t xml:space="preserve">8 December 2023 </w:t>
            </w:r>
          </w:p>
        </w:tc>
      </w:tr>
    </w:tbl>
    <w:p w:rsidRPr="00F93B8B" w:rsidR="00522BFA" w:rsidP="00927980" w:rsidRDefault="00522BFA" w14:paraId="6616ECDE" w14:textId="77777777">
      <w:pPr>
        <w:rPr>
          <w:rFonts w:ascii="Arial" w:hAnsi="Arial" w:cs="Arial"/>
        </w:rPr>
      </w:pPr>
    </w:p>
    <w:p w:rsidRPr="00002885" w:rsidR="00F92209" w:rsidP="00F93B8B" w:rsidRDefault="00F92209" w14:paraId="2140B4D0" w14:textId="523A667A">
      <w:pPr>
        <w:pStyle w:val="Heading1"/>
        <w:rPr>
          <w:rFonts w:ascii="Arial" w:hAnsi="Arial" w:cs="Arial"/>
          <w:sz w:val="24"/>
          <w:szCs w:val="24"/>
        </w:rPr>
      </w:pPr>
      <w:r w:rsidRPr="00002885">
        <w:rPr>
          <w:rFonts w:ascii="Arial" w:hAnsi="Arial" w:cs="Arial"/>
          <w:sz w:val="24"/>
          <w:szCs w:val="24"/>
        </w:rPr>
        <w:t>About the Authors</w:t>
      </w:r>
    </w:p>
    <w:p w:rsidR="00830CCD" w:rsidP="00ED44CB" w:rsidRDefault="00F92209" w14:paraId="4EB69F1C" w14:textId="5811671C">
      <w:pPr>
        <w:rPr>
          <w:rFonts w:ascii="Arial" w:hAnsi="Arial" w:cs="Arial"/>
        </w:rPr>
      </w:pPr>
      <w:r w:rsidRPr="22AD4474" w:rsidR="00F92209">
        <w:rPr>
          <w:rFonts w:ascii="Arial" w:hAnsi="Arial" w:cs="Arial"/>
        </w:rPr>
        <w:t xml:space="preserve">This document was </w:t>
      </w:r>
      <w:r w:rsidRPr="22AD4474" w:rsidR="00C26E82">
        <w:rPr>
          <w:rFonts w:ascii="Arial" w:hAnsi="Arial" w:cs="Arial"/>
        </w:rPr>
        <w:t>prepared</w:t>
      </w:r>
      <w:r w:rsidRPr="22AD4474" w:rsidR="00F92209">
        <w:rPr>
          <w:rFonts w:ascii="Arial" w:hAnsi="Arial" w:cs="Arial"/>
        </w:rPr>
        <w:t xml:space="preserve"> by</w:t>
      </w:r>
      <w:r w:rsidRPr="22AD4474" w:rsidR="00C26E82">
        <w:rPr>
          <w:rFonts w:ascii="Arial" w:hAnsi="Arial" w:cs="Arial"/>
        </w:rPr>
        <w:t xml:space="preserve"> </w:t>
      </w:r>
      <w:r w:rsidRPr="22AD4474" w:rsidR="005F23FD">
        <w:rPr>
          <w:rFonts w:ascii="Arial" w:hAnsi="Arial" w:cs="Arial"/>
        </w:rPr>
        <w:t>Dr.</w:t>
      </w:r>
      <w:r w:rsidRPr="22AD4474" w:rsidR="005F23FD">
        <w:rPr>
          <w:rFonts w:ascii="Arial" w:hAnsi="Arial" w:cs="Arial"/>
        </w:rPr>
        <w:t xml:space="preserve"> Mukherjee</w:t>
      </w:r>
      <w:r w:rsidRPr="22AD4474" w:rsidR="005F23FD">
        <w:rPr>
          <w:rFonts w:ascii="Arial" w:hAnsi="Arial" w:cs="Arial"/>
        </w:rPr>
        <w:t xml:space="preserve"> and Dr. Crane from the University of Washington</w:t>
      </w:r>
      <w:r w:rsidRPr="22AD4474" w:rsidR="004D5682">
        <w:rPr>
          <w:rFonts w:ascii="Arial" w:hAnsi="Arial" w:cs="Arial"/>
        </w:rPr>
        <w:t>, along with Dr</w:t>
      </w:r>
      <w:r w:rsidRPr="22AD4474" w:rsidR="00A74DCE">
        <w:rPr>
          <w:rFonts w:ascii="Arial" w:hAnsi="Arial" w:cs="Arial"/>
        </w:rPr>
        <w:t>s</w:t>
      </w:r>
      <w:r w:rsidRPr="22AD4474" w:rsidR="004D5682">
        <w:rPr>
          <w:rFonts w:ascii="Arial" w:hAnsi="Arial" w:cs="Arial"/>
        </w:rPr>
        <w:t>. Hohman</w:t>
      </w:r>
      <w:r w:rsidRPr="22AD4474" w:rsidR="00A74DCE">
        <w:rPr>
          <w:rFonts w:ascii="Arial" w:hAnsi="Arial" w:cs="Arial"/>
        </w:rPr>
        <w:t xml:space="preserve">, </w:t>
      </w:r>
      <w:r w:rsidRPr="22AD4474" w:rsidR="004D5682">
        <w:rPr>
          <w:rFonts w:ascii="Arial" w:hAnsi="Arial" w:cs="Arial"/>
        </w:rPr>
        <w:t>Dumitrescu</w:t>
      </w:r>
      <w:r w:rsidRPr="22AD4474" w:rsidR="00A74DCE">
        <w:rPr>
          <w:rFonts w:ascii="Arial" w:hAnsi="Arial" w:cs="Arial"/>
        </w:rPr>
        <w:t xml:space="preserve">, and Archer </w:t>
      </w:r>
      <w:r w:rsidRPr="22AD4474" w:rsidR="004D5682">
        <w:rPr>
          <w:rFonts w:ascii="Arial" w:hAnsi="Arial" w:cs="Arial"/>
        </w:rPr>
        <w:t>from Vanderbilt University Medical Center</w:t>
      </w:r>
      <w:r w:rsidRPr="22AD4474" w:rsidR="00F92209">
        <w:rPr>
          <w:rFonts w:ascii="Arial" w:hAnsi="Arial" w:cs="Arial"/>
        </w:rPr>
        <w:t>. For more information</w:t>
      </w:r>
      <w:r w:rsidRPr="22AD4474" w:rsidR="004D5682">
        <w:rPr>
          <w:rFonts w:ascii="Arial" w:hAnsi="Arial" w:cs="Arial"/>
        </w:rPr>
        <w:t>,</w:t>
      </w:r>
      <w:r w:rsidRPr="22AD4474" w:rsidR="00F92209">
        <w:rPr>
          <w:rFonts w:ascii="Arial" w:hAnsi="Arial" w:cs="Arial"/>
        </w:rPr>
        <w:t xml:space="preserve"> please contact </w:t>
      </w:r>
      <w:r w:rsidRPr="22AD4474" w:rsidR="004D5682">
        <w:rPr>
          <w:rFonts w:ascii="Arial" w:hAnsi="Arial" w:cs="Arial"/>
        </w:rPr>
        <w:t>Dr. Hohman</w:t>
      </w:r>
      <w:r w:rsidRPr="22AD4474" w:rsidR="00F92209">
        <w:rPr>
          <w:rFonts w:ascii="Arial" w:hAnsi="Arial" w:cs="Arial"/>
        </w:rPr>
        <w:t xml:space="preserve"> by email at </w:t>
      </w:r>
      <w:hyperlink r:id="R6d1c7a67d9734e01">
        <w:r w:rsidRPr="22AD4474" w:rsidR="004D5682">
          <w:rPr>
            <w:rStyle w:val="Hyperlink"/>
            <w:rFonts w:ascii="Arial" w:hAnsi="Arial" w:cs="Arial"/>
          </w:rPr>
          <w:t>timothy.j.hohman@vumc.org</w:t>
        </w:r>
      </w:hyperlink>
      <w:r w:rsidRPr="22AD4474" w:rsidR="004D5682">
        <w:rPr>
          <w:rFonts w:ascii="Arial" w:hAnsi="Arial" w:cs="Arial"/>
        </w:rPr>
        <w:t>.</w:t>
      </w:r>
    </w:p>
    <w:p w:rsidRPr="001B4A87" w:rsidR="00830CCD" w:rsidP="00ED44CB" w:rsidRDefault="00830CCD" w14:paraId="3BFA1EAC" w14:textId="77777777">
      <w:pPr>
        <w:rPr>
          <w:rFonts w:ascii="Arial" w:hAnsi="Arial" w:cs="Arial"/>
          <w:i/>
          <w:sz w:val="20"/>
          <w:szCs w:val="20"/>
        </w:rPr>
      </w:pPr>
    </w:p>
    <w:p w:rsidRPr="001B4A87" w:rsidR="00B92B45" w:rsidP="00ED44CB" w:rsidRDefault="00830CCD" w14:paraId="74BB16AA" w14:textId="05778C06">
      <w:pPr>
        <w:rPr>
          <w:rFonts w:ascii="Arial" w:hAnsi="Arial" w:cs="Arial"/>
          <w:i/>
          <w:sz w:val="20"/>
          <w:szCs w:val="20"/>
        </w:rPr>
      </w:pPr>
      <w:r w:rsidRPr="001B4A87">
        <w:rPr>
          <w:rFonts w:ascii="Arial" w:hAnsi="Arial" w:cs="Arial"/>
          <w:i/>
          <w:sz w:val="20"/>
          <w:szCs w:val="20"/>
        </w:rPr>
        <w:t>Notice: This document is presented by the author(s) as a service to ADNI data users.  However, users should be aware that no formal review process has vetted this document and that ADNI cannot guarantee the accuracy or utility of this document.</w:t>
      </w:r>
    </w:p>
    <w:sectPr w:rsidRPr="001B4A87" w:rsidR="00B92B45" w:rsidSect="00DC2922">
      <w:footerReference w:type="default" r:id="rId24"/>
      <w:pgSz w:w="12240" w:h="15840" w:orient="portrait"/>
      <w:pgMar w:top="1440" w:right="1440" w:bottom="1440" w:left="1440" w:header="720" w:footer="720" w:gutter="0"/>
      <w:pgNumType w:start="1"/>
      <w:cols w:space="720"/>
      <w:docGrid w:linePitch="326"/>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5D78" w:rsidP="004D61C4" w:rsidRDefault="004D5D78" w14:paraId="4C6C11D9" w14:textId="77777777">
      <w:r>
        <w:separator/>
      </w:r>
    </w:p>
  </w:endnote>
  <w:endnote w:type="continuationSeparator" w:id="0">
    <w:p w:rsidR="004D5D78" w:rsidP="004D61C4" w:rsidRDefault="004D5D78" w14:paraId="2CE28F5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2C9A" w:rsidRDefault="00990FEF" w14:paraId="38361111" w14:textId="77777777">
    <w:pPr>
      <w:pStyle w:val="Footer"/>
    </w:pPr>
    <w:sdt>
      <w:sdtPr>
        <w:id w:val="969400743"/>
        <w:placeholder>
          <w:docPart w:val="D0585D86E2478D42ADED16475E6986ED"/>
        </w:placeholder>
        <w:temporary/>
        <w:showingPlcHdr/>
      </w:sdtPr>
      <w:sdtEndPr/>
      <w:sdtContent>
        <w:r w:rsidR="00BE2C9A">
          <w:t>[Type text]</w:t>
        </w:r>
      </w:sdtContent>
    </w:sdt>
    <w:r w:rsidR="00BE2C9A">
      <w:ptab w:alignment="center" w:relativeTo="margin" w:leader="none"/>
    </w:r>
    <w:sdt>
      <w:sdtPr>
        <w:id w:val="969400748"/>
        <w:placeholder>
          <w:docPart w:val="6D021546CEC79C4793BF48F1FFF0AACA"/>
        </w:placeholder>
        <w:temporary/>
        <w:showingPlcHdr/>
      </w:sdtPr>
      <w:sdtEndPr/>
      <w:sdtContent>
        <w:r w:rsidR="00BE2C9A">
          <w:t>[Type text]</w:t>
        </w:r>
      </w:sdtContent>
    </w:sdt>
    <w:r w:rsidR="00BE2C9A">
      <w:ptab w:alignment="right" w:relativeTo="margin" w:leader="none"/>
    </w:r>
    <w:sdt>
      <w:sdtPr>
        <w:id w:val="969400753"/>
        <w:placeholder>
          <w:docPart w:val="AE203B6D99E1CF4190ED3EAFC49411D6"/>
        </w:placeholder>
        <w:temporary/>
        <w:showingPlcHdr/>
      </w:sdtPr>
      <w:sdtEndPr/>
      <w:sdtContent>
        <w:r w:rsidR="00BE2C9A">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712153"/>
      <w:docPartObj>
        <w:docPartGallery w:val="Page Numbers (Bottom of Page)"/>
        <w:docPartUnique/>
      </w:docPartObj>
    </w:sdtPr>
    <w:sdtEndPr>
      <w:rPr>
        <w:noProof/>
      </w:rPr>
    </w:sdtEndPr>
    <w:sdtContent>
      <w:p w:rsidR="00BE2C9A" w:rsidP="000B1D2F" w:rsidRDefault="00990FEF" w14:paraId="5309FB76" w14:textId="4838990E">
        <w:pPr>
          <w:pStyle w:val="Footer"/>
        </w:pPr>
      </w:p>
    </w:sdtContent>
  </w:sdt>
  <w:p w:rsidR="00BE2C9A" w:rsidRDefault="00BE2C9A" w14:paraId="3B439F2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736066"/>
      <w:docPartObj>
        <w:docPartGallery w:val="Page Numbers (Bottom of Page)"/>
        <w:docPartUnique/>
      </w:docPartObj>
    </w:sdtPr>
    <w:sdtEndPr>
      <w:rPr>
        <w:noProof/>
      </w:rPr>
    </w:sdtEndPr>
    <w:sdtContent>
      <w:p w:rsidR="00BE2C9A" w:rsidRDefault="00BE2C9A" w14:paraId="1330B805"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E2C9A" w:rsidRDefault="00BE2C9A" w14:paraId="4F105C9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5D78" w:rsidP="004D61C4" w:rsidRDefault="004D5D78" w14:paraId="0BBC5CF5" w14:textId="77777777">
      <w:r>
        <w:separator/>
      </w:r>
    </w:p>
  </w:footnote>
  <w:footnote w:type="continuationSeparator" w:id="0">
    <w:p w:rsidR="004D5D78" w:rsidP="004D61C4" w:rsidRDefault="004D5D78" w14:paraId="400BB6E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4D61C4" w:rsidR="00BE2C9A" w:rsidP="004D61C4" w:rsidRDefault="00BE2C9A" w14:paraId="23187490" w14:textId="05926210">
    <w:pPr>
      <w:pStyle w:val="Header"/>
      <w:rPr>
        <w:rFonts w:ascii="Arial" w:hAnsi="Arial" w:cs="Arial"/>
      </w:rPr>
    </w:pPr>
    <w:r>
      <w:rPr>
        <w:noProof/>
      </w:rPr>
      <w:drawing>
        <wp:inline distT="0" distB="0" distL="0" distR="0" wp14:anchorId="3484593D" wp14:editId="546037E0">
          <wp:extent cx="3619500" cy="685800"/>
          <wp:effectExtent l="0" t="0" r="12700" b="0"/>
          <wp:docPr id="2" name="Picture 2" descr="Warhol HD:Users:blee:Desktop:ADNI_logo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hol HD:Users:blee:Desktop:ADNI_logo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950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990"/>
    <w:multiLevelType w:val="hybridMultilevel"/>
    <w:tmpl w:val="15C2222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9291893"/>
    <w:multiLevelType w:val="hybridMultilevel"/>
    <w:tmpl w:val="E81E6C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D973BB"/>
    <w:multiLevelType w:val="hybridMultilevel"/>
    <w:tmpl w:val="E54062B2"/>
    <w:lvl w:ilvl="0" w:tplc="CF4AF4CC">
      <w:start w:val="1"/>
      <w:numFmt w:val="bullet"/>
      <w:lvlText w:val=""/>
      <w:lvlJc w:val="left"/>
      <w:pPr>
        <w:ind w:left="720" w:hanging="360"/>
      </w:pPr>
      <w:rPr>
        <w:rFonts w:hint="default" w:ascii="Symbol" w:hAnsi="Symbol" w:eastAsia="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43D6C71"/>
    <w:multiLevelType w:val="hybridMultilevel"/>
    <w:tmpl w:val="DBDE8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D26AD2"/>
    <w:multiLevelType w:val="hybridMultilevel"/>
    <w:tmpl w:val="8FA8C9D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83D1024"/>
    <w:multiLevelType w:val="hybridMultilevel"/>
    <w:tmpl w:val="C6681AF0"/>
    <w:lvl w:ilvl="0" w:tplc="ECD660E0">
      <w:start w:val="10"/>
      <w:numFmt w:val="bullet"/>
      <w:lvlText w:val=""/>
      <w:lvlJc w:val="left"/>
      <w:pPr>
        <w:ind w:left="720" w:hanging="360"/>
      </w:pPr>
      <w:rPr>
        <w:rFonts w:hint="default" w:ascii="Symbol" w:hAnsi="Symbol" w:eastAsia="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C4F2662"/>
    <w:multiLevelType w:val="hybridMultilevel"/>
    <w:tmpl w:val="CEB6B526"/>
    <w:lvl w:ilvl="0" w:tplc="170A5274">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B1634D8"/>
    <w:multiLevelType w:val="hybridMultilevel"/>
    <w:tmpl w:val="EF460252"/>
    <w:lvl w:ilvl="0" w:tplc="CDC6E028">
      <w:start w:val="1"/>
      <w:numFmt w:val="bullet"/>
      <w:pStyle w:val="Study"/>
      <w:lvlText w:val="t"/>
      <w:lvlJc w:val="left"/>
      <w:pPr>
        <w:ind w:left="216" w:hanging="216"/>
      </w:pPr>
      <w:rPr>
        <w:rFonts w:hint="default" w:ascii="Wingdings" w:hAnsi="Wingdings"/>
        <w:sz w:val="22"/>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8" w15:restartNumberingAfterBreak="0">
    <w:nsid w:val="5B97038E"/>
    <w:multiLevelType w:val="hybridMultilevel"/>
    <w:tmpl w:val="7B10AB72"/>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DA13BF3"/>
    <w:multiLevelType w:val="hybridMultilevel"/>
    <w:tmpl w:val="467EC00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284220D"/>
    <w:multiLevelType w:val="hybridMultilevel"/>
    <w:tmpl w:val="ED00ADE4"/>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75563C53"/>
    <w:multiLevelType w:val="hybridMultilevel"/>
    <w:tmpl w:val="E3B8B03E"/>
    <w:lvl w:ilvl="0" w:tplc="757811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440754">
    <w:abstractNumId w:val="3"/>
  </w:num>
  <w:num w:numId="2" w16cid:durableId="1964729227">
    <w:abstractNumId w:val="9"/>
  </w:num>
  <w:num w:numId="3" w16cid:durableId="948706439">
    <w:abstractNumId w:val="6"/>
  </w:num>
  <w:num w:numId="4" w16cid:durableId="1059748071">
    <w:abstractNumId w:val="2"/>
  </w:num>
  <w:num w:numId="5" w16cid:durableId="1913001700">
    <w:abstractNumId w:val="0"/>
  </w:num>
  <w:num w:numId="6" w16cid:durableId="1668242604">
    <w:abstractNumId w:val="5"/>
  </w:num>
  <w:num w:numId="7" w16cid:durableId="1310356889">
    <w:abstractNumId w:val="10"/>
  </w:num>
  <w:num w:numId="8" w16cid:durableId="176501997">
    <w:abstractNumId w:val="8"/>
  </w:num>
  <w:num w:numId="9" w16cid:durableId="988368165">
    <w:abstractNumId w:val="4"/>
  </w:num>
  <w:num w:numId="10" w16cid:durableId="17636484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53070289">
    <w:abstractNumId w:val="11"/>
  </w:num>
  <w:num w:numId="12" w16cid:durableId="1128009890">
    <w:abstractNumId w:val="7"/>
  </w:num>
</w:numbering>
</file>

<file path=word/people.xml><?xml version="1.0" encoding="utf-8"?>
<w15:people xmlns:mc="http://schemas.openxmlformats.org/markup-compatibility/2006" xmlns:w15="http://schemas.microsoft.com/office/word/2012/wordml" mc:Ignorable="w15">
  <w15:person w15:author="Archer, Derek">
    <w15:presenceInfo w15:providerId="AD" w15:userId="S::derek.archer@vumc.org::4db81578-f4b5-439a-937f-e377e895829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embedSystemFonts/>
  <w:revisionView w:markup="0"/>
  <w:trackRevisions w:val="false"/>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87"/>
    <w:rsid w:val="00002885"/>
    <w:rsid w:val="00035F00"/>
    <w:rsid w:val="0005365B"/>
    <w:rsid w:val="000B1D2F"/>
    <w:rsid w:val="000C7143"/>
    <w:rsid w:val="000E0F8B"/>
    <w:rsid w:val="00105CBA"/>
    <w:rsid w:val="00134D7F"/>
    <w:rsid w:val="001B4A87"/>
    <w:rsid w:val="001D1EC6"/>
    <w:rsid w:val="001D238D"/>
    <w:rsid w:val="001F2781"/>
    <w:rsid w:val="00205A0B"/>
    <w:rsid w:val="002218D4"/>
    <w:rsid w:val="00233714"/>
    <w:rsid w:val="002356BC"/>
    <w:rsid w:val="002477AF"/>
    <w:rsid w:val="00266681"/>
    <w:rsid w:val="00287C67"/>
    <w:rsid w:val="002C1F32"/>
    <w:rsid w:val="002C588D"/>
    <w:rsid w:val="002D3C39"/>
    <w:rsid w:val="002E58A1"/>
    <w:rsid w:val="002F157A"/>
    <w:rsid w:val="002F32E9"/>
    <w:rsid w:val="0032120B"/>
    <w:rsid w:val="00322171"/>
    <w:rsid w:val="003347AF"/>
    <w:rsid w:val="00347C2C"/>
    <w:rsid w:val="003574DF"/>
    <w:rsid w:val="003657F4"/>
    <w:rsid w:val="00371B7C"/>
    <w:rsid w:val="0037222D"/>
    <w:rsid w:val="003D5124"/>
    <w:rsid w:val="003F3F0A"/>
    <w:rsid w:val="00402699"/>
    <w:rsid w:val="004058BA"/>
    <w:rsid w:val="004576E1"/>
    <w:rsid w:val="00460340"/>
    <w:rsid w:val="004D0FB5"/>
    <w:rsid w:val="004D5682"/>
    <w:rsid w:val="004D5D78"/>
    <w:rsid w:val="004D61C4"/>
    <w:rsid w:val="0051436D"/>
    <w:rsid w:val="00522BFA"/>
    <w:rsid w:val="00544107"/>
    <w:rsid w:val="0056239E"/>
    <w:rsid w:val="00583C86"/>
    <w:rsid w:val="00585881"/>
    <w:rsid w:val="005A004A"/>
    <w:rsid w:val="005B67CD"/>
    <w:rsid w:val="005F0248"/>
    <w:rsid w:val="005F1D90"/>
    <w:rsid w:val="005F23FD"/>
    <w:rsid w:val="00607ED7"/>
    <w:rsid w:val="00616B22"/>
    <w:rsid w:val="00623093"/>
    <w:rsid w:val="00640822"/>
    <w:rsid w:val="006513E4"/>
    <w:rsid w:val="0067018B"/>
    <w:rsid w:val="00683643"/>
    <w:rsid w:val="006872EE"/>
    <w:rsid w:val="00695B97"/>
    <w:rsid w:val="006A1E4E"/>
    <w:rsid w:val="006C43AE"/>
    <w:rsid w:val="006E1EDA"/>
    <w:rsid w:val="00720D23"/>
    <w:rsid w:val="00724F74"/>
    <w:rsid w:val="00755123"/>
    <w:rsid w:val="007D30EA"/>
    <w:rsid w:val="007D7BE7"/>
    <w:rsid w:val="008160C8"/>
    <w:rsid w:val="00827FA0"/>
    <w:rsid w:val="00830CCD"/>
    <w:rsid w:val="00840535"/>
    <w:rsid w:val="008625AC"/>
    <w:rsid w:val="00866F18"/>
    <w:rsid w:val="00891440"/>
    <w:rsid w:val="008D596E"/>
    <w:rsid w:val="0092227A"/>
    <w:rsid w:val="00927980"/>
    <w:rsid w:val="00931977"/>
    <w:rsid w:val="00990FEF"/>
    <w:rsid w:val="00A14A2A"/>
    <w:rsid w:val="00A26564"/>
    <w:rsid w:val="00A334EE"/>
    <w:rsid w:val="00A74DCE"/>
    <w:rsid w:val="00AA312D"/>
    <w:rsid w:val="00AF4CF5"/>
    <w:rsid w:val="00B01C85"/>
    <w:rsid w:val="00B04FD5"/>
    <w:rsid w:val="00B07E98"/>
    <w:rsid w:val="00B121BE"/>
    <w:rsid w:val="00B13428"/>
    <w:rsid w:val="00B2543E"/>
    <w:rsid w:val="00B41812"/>
    <w:rsid w:val="00B83CD2"/>
    <w:rsid w:val="00B92B45"/>
    <w:rsid w:val="00B92D3F"/>
    <w:rsid w:val="00B95026"/>
    <w:rsid w:val="00BE2C9A"/>
    <w:rsid w:val="00BE51BA"/>
    <w:rsid w:val="00C13357"/>
    <w:rsid w:val="00C26E82"/>
    <w:rsid w:val="00C33E75"/>
    <w:rsid w:val="00C40B94"/>
    <w:rsid w:val="00C529F5"/>
    <w:rsid w:val="00C9035B"/>
    <w:rsid w:val="00CA5A60"/>
    <w:rsid w:val="00CC06DE"/>
    <w:rsid w:val="00CF5D9B"/>
    <w:rsid w:val="00D112BF"/>
    <w:rsid w:val="00D35C15"/>
    <w:rsid w:val="00D46401"/>
    <w:rsid w:val="00D4730A"/>
    <w:rsid w:val="00D61D45"/>
    <w:rsid w:val="00DC2922"/>
    <w:rsid w:val="00DC2E15"/>
    <w:rsid w:val="00DD2C41"/>
    <w:rsid w:val="00DF0718"/>
    <w:rsid w:val="00E201F2"/>
    <w:rsid w:val="00E34B22"/>
    <w:rsid w:val="00EC0E2D"/>
    <w:rsid w:val="00ED44CB"/>
    <w:rsid w:val="00EF4D17"/>
    <w:rsid w:val="00F16F0C"/>
    <w:rsid w:val="00F26354"/>
    <w:rsid w:val="00F33353"/>
    <w:rsid w:val="00F37FC5"/>
    <w:rsid w:val="00F45483"/>
    <w:rsid w:val="00F5128B"/>
    <w:rsid w:val="00F70E03"/>
    <w:rsid w:val="00F92209"/>
    <w:rsid w:val="00F93B8B"/>
    <w:rsid w:val="00FA12E8"/>
    <w:rsid w:val="00FA365A"/>
    <w:rsid w:val="00FB6D24"/>
    <w:rsid w:val="00FD0387"/>
    <w:rsid w:val="01F350D5"/>
    <w:rsid w:val="143F2CF1"/>
    <w:rsid w:val="1F93F613"/>
    <w:rsid w:val="22AD4474"/>
    <w:rsid w:val="356E8638"/>
    <w:rsid w:val="59E9B31A"/>
    <w:rsid w:val="6957C9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EC861F"/>
  <w15:docId w15:val="{501D49E4-74E7-4EDD-B89A-4FA9FCF8B8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27FA0"/>
    <w:rPr>
      <w:rFonts w:ascii="Times New Roman" w:hAnsi="Times New Roman"/>
    </w:rPr>
  </w:style>
  <w:style w:type="paragraph" w:styleId="Heading1">
    <w:name w:val="heading 1"/>
    <w:basedOn w:val="Normal"/>
    <w:next w:val="Normal"/>
    <w:link w:val="Heading1Char"/>
    <w:uiPriority w:val="9"/>
    <w:qFormat/>
    <w:rsid w:val="00827FA0"/>
    <w:pPr>
      <w:keepNext/>
      <w:keepLines/>
      <w:spacing w:before="240" w:after="12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827FA0"/>
    <w:pPr>
      <w:keepNext/>
      <w:keepLines/>
      <w:outlineLvl w:val="1"/>
    </w:pPr>
    <w:rPr>
      <w:rFonts w:eastAsiaTheme="majorEastAsia" w:cstheme="majorBidi"/>
      <w:b/>
      <w:bCs/>
      <w:i/>
      <w:color w:val="595959" w:themeColor="text1" w:themeTint="A6"/>
      <w:szCs w:val="26"/>
    </w:rPr>
  </w:style>
  <w:style w:type="paragraph" w:styleId="Heading3">
    <w:name w:val="heading 3"/>
    <w:basedOn w:val="Normal"/>
    <w:next w:val="Normal"/>
    <w:link w:val="Heading3Char"/>
    <w:uiPriority w:val="9"/>
    <w:unhideWhenUsed/>
    <w:qFormat/>
    <w:rsid w:val="00827FA0"/>
    <w:pPr>
      <w:keepNext/>
      <w:keepLines/>
      <w:spacing w:before="200"/>
      <w:outlineLvl w:val="2"/>
    </w:pPr>
    <w:rPr>
      <w:rFonts w:ascii="Arial" w:hAnsi="Arial" w:eastAsiaTheme="majorEastAsia" w:cstheme="majorBidi"/>
      <w:b/>
      <w:bCs/>
      <w:color w:val="595959" w:themeColor="text1" w:themeTint="A6"/>
    </w:rPr>
  </w:style>
  <w:style w:type="paragraph" w:styleId="Heading4">
    <w:name w:val="heading 4"/>
    <w:basedOn w:val="Normal"/>
    <w:next w:val="Normal"/>
    <w:link w:val="Heading4Char"/>
    <w:uiPriority w:val="9"/>
    <w:unhideWhenUsed/>
    <w:qFormat/>
    <w:rsid w:val="00233714"/>
    <w:pPr>
      <w:keepNext/>
      <w:keepLines/>
      <w:spacing w:before="40" w:line="259" w:lineRule="auto"/>
      <w:outlineLvl w:val="3"/>
    </w:pPr>
    <w:rPr>
      <w:rFonts w:cs="Times New Roman" w:asciiTheme="majorHAnsi" w:hAnsiTheme="majorHAnsi" w:eastAsiaTheme="majorEastAsia"/>
      <w:i/>
      <w:iCs/>
      <w:color w:val="365F91" w:themeColor="accent1" w:themeShade="BF"/>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FD0387"/>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FD0387"/>
    <w:rPr>
      <w:rFonts w:ascii="Lucida Grande" w:hAnsi="Lucida Grande" w:cs="Lucida Grande"/>
      <w:sz w:val="18"/>
      <w:szCs w:val="18"/>
    </w:rPr>
  </w:style>
  <w:style w:type="paragraph" w:styleId="Header">
    <w:name w:val="header"/>
    <w:basedOn w:val="Normal"/>
    <w:link w:val="HeaderChar"/>
    <w:uiPriority w:val="99"/>
    <w:unhideWhenUsed/>
    <w:rsid w:val="004D61C4"/>
    <w:pPr>
      <w:tabs>
        <w:tab w:val="center" w:pos="4320"/>
        <w:tab w:val="right" w:pos="8640"/>
      </w:tabs>
    </w:pPr>
  </w:style>
  <w:style w:type="character" w:styleId="HeaderChar" w:customStyle="1">
    <w:name w:val="Header Char"/>
    <w:basedOn w:val="DefaultParagraphFont"/>
    <w:link w:val="Header"/>
    <w:uiPriority w:val="99"/>
    <w:rsid w:val="004D61C4"/>
  </w:style>
  <w:style w:type="paragraph" w:styleId="Footer">
    <w:name w:val="footer"/>
    <w:basedOn w:val="Normal"/>
    <w:link w:val="FooterChar"/>
    <w:uiPriority w:val="99"/>
    <w:unhideWhenUsed/>
    <w:rsid w:val="004D61C4"/>
    <w:pPr>
      <w:tabs>
        <w:tab w:val="center" w:pos="4320"/>
        <w:tab w:val="right" w:pos="8640"/>
      </w:tabs>
    </w:pPr>
  </w:style>
  <w:style w:type="character" w:styleId="FooterChar" w:customStyle="1">
    <w:name w:val="Footer Char"/>
    <w:basedOn w:val="DefaultParagraphFont"/>
    <w:link w:val="Footer"/>
    <w:uiPriority w:val="99"/>
    <w:rsid w:val="004D61C4"/>
  </w:style>
  <w:style w:type="paragraph" w:styleId="Title">
    <w:name w:val="Title"/>
    <w:basedOn w:val="Normal"/>
    <w:next w:val="Normal"/>
    <w:link w:val="TitleChar"/>
    <w:uiPriority w:val="10"/>
    <w:qFormat/>
    <w:rsid w:val="00827FA0"/>
    <w:pPr>
      <w:spacing w:after="300"/>
      <w:contextualSpacing/>
      <w:jc w:val="center"/>
    </w:pPr>
    <w:rPr>
      <w:rFonts w:eastAsiaTheme="majorEastAsia" w:cstheme="majorBidi"/>
      <w:b/>
      <w:color w:val="595959" w:themeColor="text1" w:themeTint="A6"/>
      <w:spacing w:val="5"/>
      <w:kern w:val="28"/>
      <w:sz w:val="36"/>
      <w:szCs w:val="52"/>
    </w:rPr>
  </w:style>
  <w:style w:type="character" w:styleId="TitleChar" w:customStyle="1">
    <w:name w:val="Title Char"/>
    <w:basedOn w:val="DefaultParagraphFont"/>
    <w:link w:val="Title"/>
    <w:uiPriority w:val="10"/>
    <w:rsid w:val="00827FA0"/>
    <w:rPr>
      <w:rFonts w:ascii="Times New Roman" w:hAnsi="Times New Roman" w:eastAsiaTheme="majorEastAsia" w:cstheme="majorBidi"/>
      <w:b/>
      <w:color w:val="595959" w:themeColor="text1" w:themeTint="A6"/>
      <w:spacing w:val="5"/>
      <w:kern w:val="28"/>
      <w:sz w:val="36"/>
      <w:szCs w:val="52"/>
    </w:rPr>
  </w:style>
  <w:style w:type="character" w:styleId="Heading1Char" w:customStyle="1">
    <w:name w:val="Heading 1 Char"/>
    <w:basedOn w:val="DefaultParagraphFont"/>
    <w:link w:val="Heading1"/>
    <w:uiPriority w:val="9"/>
    <w:rsid w:val="00827FA0"/>
    <w:rPr>
      <w:rFonts w:ascii="Times New Roman" w:hAnsi="Times New Roman" w:eastAsiaTheme="majorEastAsia" w:cstheme="majorBidi"/>
      <w:b/>
      <w:bCs/>
      <w:sz w:val="28"/>
      <w:szCs w:val="32"/>
    </w:rPr>
  </w:style>
  <w:style w:type="character" w:styleId="apple-style-span" w:customStyle="1">
    <w:name w:val="apple-style-span"/>
    <w:basedOn w:val="DefaultParagraphFont"/>
    <w:rsid w:val="00F92209"/>
  </w:style>
  <w:style w:type="paragraph" w:styleId="ListParagraph">
    <w:name w:val="List Paragraph"/>
    <w:basedOn w:val="Normal"/>
    <w:uiPriority w:val="34"/>
    <w:qFormat/>
    <w:rsid w:val="00F92209"/>
    <w:pPr>
      <w:ind w:left="720"/>
      <w:contextualSpacing/>
    </w:pPr>
  </w:style>
  <w:style w:type="paragraph" w:styleId="Caption">
    <w:name w:val="caption"/>
    <w:basedOn w:val="Normal"/>
    <w:next w:val="Normal"/>
    <w:uiPriority w:val="35"/>
    <w:unhideWhenUsed/>
    <w:qFormat/>
    <w:rsid w:val="00827FA0"/>
    <w:rPr>
      <w:rFonts w:ascii="Arial" w:hAnsi="Arial" w:cs="Arial"/>
      <w:bCs/>
      <w:color w:val="000000"/>
      <w:sz w:val="16"/>
      <w:szCs w:val="16"/>
    </w:rPr>
  </w:style>
  <w:style w:type="table" w:styleId="TableGrid">
    <w:name w:val="Table Grid"/>
    <w:basedOn w:val="TableNormal"/>
    <w:uiPriority w:val="59"/>
    <w:rsid w:val="00ED44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link w:val="SubtitleChar"/>
    <w:uiPriority w:val="11"/>
    <w:qFormat/>
    <w:rsid w:val="00827FA0"/>
    <w:pPr>
      <w:numPr>
        <w:ilvl w:val="1"/>
      </w:numPr>
      <w:jc w:val="center"/>
    </w:pPr>
    <w:rPr>
      <w:rFonts w:eastAsiaTheme="majorEastAsia" w:cstheme="majorBidi"/>
      <w:iCs/>
      <w:spacing w:val="15"/>
      <w:sz w:val="28"/>
    </w:rPr>
  </w:style>
  <w:style w:type="character" w:styleId="SubtitleChar" w:customStyle="1">
    <w:name w:val="Subtitle Char"/>
    <w:basedOn w:val="DefaultParagraphFont"/>
    <w:link w:val="Subtitle"/>
    <w:uiPriority w:val="11"/>
    <w:rsid w:val="00827FA0"/>
    <w:rPr>
      <w:rFonts w:ascii="Times New Roman" w:hAnsi="Times New Roman" w:eastAsiaTheme="majorEastAsia" w:cstheme="majorBidi"/>
      <w:iCs/>
      <w:spacing w:val="15"/>
      <w:sz w:val="28"/>
    </w:rPr>
  </w:style>
  <w:style w:type="character" w:styleId="Heading2Char" w:customStyle="1">
    <w:name w:val="Heading 2 Char"/>
    <w:basedOn w:val="DefaultParagraphFont"/>
    <w:link w:val="Heading2"/>
    <w:uiPriority w:val="9"/>
    <w:rsid w:val="00827FA0"/>
    <w:rPr>
      <w:rFonts w:ascii="Times New Roman" w:hAnsi="Times New Roman" w:eastAsiaTheme="majorEastAsia" w:cstheme="majorBidi"/>
      <w:b/>
      <w:bCs/>
      <w:i/>
      <w:color w:val="595959" w:themeColor="text1" w:themeTint="A6"/>
      <w:szCs w:val="26"/>
    </w:rPr>
  </w:style>
  <w:style w:type="character" w:styleId="Heading3Char" w:customStyle="1">
    <w:name w:val="Heading 3 Char"/>
    <w:basedOn w:val="DefaultParagraphFont"/>
    <w:link w:val="Heading3"/>
    <w:uiPriority w:val="9"/>
    <w:rsid w:val="00827FA0"/>
    <w:rPr>
      <w:rFonts w:ascii="Arial" w:hAnsi="Arial" w:eastAsiaTheme="majorEastAsia" w:cstheme="majorBidi"/>
      <w:b/>
      <w:bCs/>
      <w:color w:val="595959" w:themeColor="text1" w:themeTint="A6"/>
    </w:rPr>
  </w:style>
  <w:style w:type="character" w:styleId="Hyperlink">
    <w:name w:val="Hyperlink"/>
    <w:basedOn w:val="DefaultParagraphFont"/>
    <w:uiPriority w:val="99"/>
    <w:unhideWhenUsed/>
    <w:rsid w:val="00830CCD"/>
    <w:rPr>
      <w:color w:val="0000FF" w:themeColor="hyperlink"/>
      <w:u w:val="single"/>
    </w:rPr>
  </w:style>
  <w:style w:type="character" w:styleId="SubtleEmphasis">
    <w:name w:val="Subtle Emphasis"/>
    <w:basedOn w:val="DefaultParagraphFont"/>
    <w:uiPriority w:val="19"/>
    <w:qFormat/>
    <w:rsid w:val="00205A0B"/>
    <w:rPr>
      <w:i/>
      <w:iCs/>
      <w:color w:val="808080" w:themeColor="text1" w:themeTint="7F"/>
    </w:rPr>
  </w:style>
  <w:style w:type="character" w:styleId="CommentReference">
    <w:name w:val="annotation reference"/>
    <w:basedOn w:val="DefaultParagraphFont"/>
    <w:uiPriority w:val="99"/>
    <w:semiHidden/>
    <w:unhideWhenUsed/>
    <w:rsid w:val="00D35C15"/>
    <w:rPr>
      <w:sz w:val="16"/>
      <w:szCs w:val="16"/>
    </w:rPr>
  </w:style>
  <w:style w:type="paragraph" w:styleId="CommentText">
    <w:name w:val="annotation text"/>
    <w:basedOn w:val="Normal"/>
    <w:link w:val="CommentTextChar"/>
    <w:uiPriority w:val="99"/>
    <w:unhideWhenUsed/>
    <w:rsid w:val="00D35C15"/>
    <w:rPr>
      <w:sz w:val="20"/>
      <w:szCs w:val="20"/>
    </w:rPr>
  </w:style>
  <w:style w:type="character" w:styleId="CommentTextChar" w:customStyle="1">
    <w:name w:val="Comment Text Char"/>
    <w:basedOn w:val="DefaultParagraphFont"/>
    <w:link w:val="CommentText"/>
    <w:uiPriority w:val="99"/>
    <w:rsid w:val="00D35C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35C15"/>
    <w:rPr>
      <w:b/>
      <w:bCs/>
    </w:rPr>
  </w:style>
  <w:style w:type="character" w:styleId="CommentSubjectChar" w:customStyle="1">
    <w:name w:val="Comment Subject Char"/>
    <w:basedOn w:val="CommentTextChar"/>
    <w:link w:val="CommentSubject"/>
    <w:uiPriority w:val="99"/>
    <w:semiHidden/>
    <w:rsid w:val="00D35C15"/>
    <w:rPr>
      <w:rFonts w:ascii="Times New Roman" w:hAnsi="Times New Roman"/>
      <w:b/>
      <w:bCs/>
      <w:sz w:val="20"/>
      <w:szCs w:val="20"/>
    </w:rPr>
  </w:style>
  <w:style w:type="character" w:styleId="Heading4Char" w:customStyle="1">
    <w:name w:val="Heading 4 Char"/>
    <w:basedOn w:val="DefaultParagraphFont"/>
    <w:link w:val="Heading4"/>
    <w:uiPriority w:val="9"/>
    <w:rsid w:val="00233714"/>
    <w:rPr>
      <w:rFonts w:cs="Times New Roman" w:asciiTheme="majorHAnsi" w:hAnsiTheme="majorHAnsi" w:eastAsiaTheme="majorEastAsia"/>
      <w:i/>
      <w:iCs/>
      <w:color w:val="365F91" w:themeColor="accent1" w:themeShade="BF"/>
      <w:sz w:val="22"/>
      <w:szCs w:val="22"/>
    </w:rPr>
  </w:style>
  <w:style w:type="paragraph" w:styleId="Revision">
    <w:name w:val="Revision"/>
    <w:hidden/>
    <w:uiPriority w:val="99"/>
    <w:semiHidden/>
    <w:rsid w:val="00233714"/>
    <w:rPr>
      <w:rFonts w:eastAsia="Times New Roman" w:cs="Times New Roman"/>
      <w:sz w:val="22"/>
      <w:szCs w:val="22"/>
    </w:rPr>
  </w:style>
  <w:style w:type="paragraph" w:styleId="EndNoteBibliographyTitle" w:customStyle="1">
    <w:name w:val="EndNote Bibliography Title"/>
    <w:basedOn w:val="Normal"/>
    <w:link w:val="EndNoteBibliographyTitleChar"/>
    <w:rsid w:val="00233714"/>
    <w:pPr>
      <w:spacing w:line="259" w:lineRule="auto"/>
      <w:jc w:val="center"/>
    </w:pPr>
    <w:rPr>
      <w:rFonts w:ascii="Calibri" w:hAnsi="Calibri" w:eastAsia="Times New Roman" w:cs="Calibri"/>
      <w:noProof/>
      <w:sz w:val="22"/>
      <w:szCs w:val="22"/>
    </w:rPr>
  </w:style>
  <w:style w:type="character" w:styleId="EndNoteBibliographyTitleChar" w:customStyle="1">
    <w:name w:val="EndNote Bibliography Title Char"/>
    <w:basedOn w:val="DefaultParagraphFont"/>
    <w:link w:val="EndNoteBibliographyTitle"/>
    <w:locked/>
    <w:rsid w:val="00233714"/>
    <w:rPr>
      <w:rFonts w:ascii="Calibri" w:hAnsi="Calibri" w:eastAsia="Times New Roman" w:cs="Calibri"/>
      <w:noProof/>
      <w:sz w:val="22"/>
      <w:szCs w:val="22"/>
    </w:rPr>
  </w:style>
  <w:style w:type="paragraph" w:styleId="EndNoteBibliography" w:customStyle="1">
    <w:name w:val="EndNote Bibliography"/>
    <w:basedOn w:val="Normal"/>
    <w:link w:val="EndNoteBibliographyChar"/>
    <w:rsid w:val="00233714"/>
    <w:pPr>
      <w:spacing w:after="160"/>
    </w:pPr>
    <w:rPr>
      <w:rFonts w:ascii="Calibri" w:hAnsi="Calibri" w:eastAsia="Times New Roman" w:cs="Calibri"/>
      <w:noProof/>
      <w:sz w:val="22"/>
      <w:szCs w:val="22"/>
    </w:rPr>
  </w:style>
  <w:style w:type="character" w:styleId="EndNoteBibliographyChar" w:customStyle="1">
    <w:name w:val="EndNote Bibliography Char"/>
    <w:basedOn w:val="DefaultParagraphFont"/>
    <w:link w:val="EndNoteBibliography"/>
    <w:locked/>
    <w:rsid w:val="00233714"/>
    <w:rPr>
      <w:rFonts w:ascii="Calibri" w:hAnsi="Calibri" w:eastAsia="Times New Roman" w:cs="Calibri"/>
      <w:noProof/>
      <w:sz w:val="22"/>
      <w:szCs w:val="22"/>
    </w:rPr>
  </w:style>
  <w:style w:type="character" w:styleId="Strong">
    <w:name w:val="Strong"/>
    <w:basedOn w:val="DefaultParagraphFont"/>
    <w:uiPriority w:val="22"/>
    <w:qFormat/>
    <w:rsid w:val="00233714"/>
    <w:rPr>
      <w:rFonts w:cs="Times New Roman"/>
      <w:b/>
      <w:bCs/>
    </w:rPr>
  </w:style>
  <w:style w:type="character" w:styleId="mb" w:customStyle="1">
    <w:name w:val="mb"/>
    <w:basedOn w:val="DefaultParagraphFont"/>
    <w:uiPriority w:val="99"/>
    <w:rsid w:val="00233714"/>
    <w:rPr>
      <w:rFonts w:cs="Times New Roman"/>
    </w:rPr>
  </w:style>
  <w:style w:type="character" w:styleId="PlaceholderText">
    <w:name w:val="Placeholder Text"/>
    <w:basedOn w:val="DefaultParagraphFont"/>
    <w:uiPriority w:val="99"/>
    <w:semiHidden/>
    <w:rsid w:val="00233714"/>
    <w:rPr>
      <w:rFonts w:cs="Times New Roman"/>
      <w:color w:val="808080"/>
    </w:rPr>
  </w:style>
  <w:style w:type="table" w:styleId="TableGrid1" w:customStyle="1">
    <w:name w:val="Table Grid1"/>
    <w:basedOn w:val="TableNormal"/>
    <w:next w:val="TableGrid"/>
    <w:uiPriority w:val="59"/>
    <w:rsid w:val="00233714"/>
    <w:rPr>
      <w:rFonts w:eastAsia="Times New Roman" w:cs="Times New Roman"/>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igureLegend" w:customStyle="1">
    <w:name w:val="Figure Legend"/>
    <w:basedOn w:val="Normal"/>
    <w:qFormat/>
    <w:rsid w:val="00233714"/>
    <w:pPr>
      <w:pageBreakBefore/>
      <w:spacing w:before="120" w:after="120"/>
    </w:pPr>
    <w:rPr>
      <w:rFonts w:cs="Times New Roman"/>
      <w:b/>
      <w:sz w:val="20"/>
    </w:rPr>
  </w:style>
  <w:style w:type="character" w:styleId="PageNumber">
    <w:name w:val="page number"/>
    <w:basedOn w:val="DefaultParagraphFont"/>
    <w:uiPriority w:val="99"/>
    <w:semiHidden/>
    <w:unhideWhenUsed/>
    <w:rsid w:val="00233714"/>
    <w:rPr>
      <w:rFonts w:cs="Times New Roman"/>
    </w:rPr>
  </w:style>
  <w:style w:type="paragraph" w:styleId="NoSpacing">
    <w:name w:val="No Spacing"/>
    <w:uiPriority w:val="1"/>
    <w:qFormat/>
    <w:rsid w:val="00287C67"/>
    <w:rPr>
      <w:rFonts w:ascii="Times New Roman" w:hAnsi="Times New Roman"/>
    </w:rPr>
  </w:style>
  <w:style w:type="paragraph" w:styleId="FigureHead" w:customStyle="1">
    <w:name w:val="Figure Head"/>
    <w:basedOn w:val="Normal"/>
    <w:qFormat/>
    <w:rsid w:val="000E0F8B"/>
    <w:pPr>
      <w:spacing w:line="220" w:lineRule="exact"/>
    </w:pPr>
    <w:rPr>
      <w:rFonts w:ascii="Arial" w:hAnsi="Arial" w:eastAsiaTheme="minorHAnsi"/>
      <w:b/>
      <w:bCs/>
      <w:i/>
      <w:iCs/>
      <w:noProof/>
      <w:sz w:val="20"/>
      <w:szCs w:val="20"/>
    </w:rPr>
  </w:style>
  <w:style w:type="table" w:styleId="TableGrid2" w:customStyle="1">
    <w:name w:val="Table Grid2"/>
    <w:basedOn w:val="TableNormal"/>
    <w:next w:val="TableGrid"/>
    <w:uiPriority w:val="59"/>
    <w:rsid w:val="000E0F8B"/>
    <w:rPr>
      <w:rFonts w:eastAsiaTheme="minorHAnsi"/>
      <w:sz w:val="22"/>
      <w:szCs w:val="22"/>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pTableHead" w:customStyle="1">
    <w:name w:val="Sup Table Head"/>
    <w:basedOn w:val="Normal"/>
    <w:qFormat/>
    <w:rsid w:val="00583C86"/>
    <w:pPr>
      <w:keepNext/>
      <w:spacing w:before="120" w:line="300" w:lineRule="auto"/>
    </w:pPr>
    <w:rPr>
      <w:rFonts w:ascii="Arial" w:hAnsi="Arial" w:cs="Arial" w:eastAsiaTheme="minorHAnsi"/>
      <w:b/>
      <w:sz w:val="20"/>
      <w:szCs w:val="22"/>
    </w:rPr>
  </w:style>
  <w:style w:type="paragraph" w:styleId="Study" w:customStyle="1">
    <w:name w:val="Study"/>
    <w:basedOn w:val="ListParagraph"/>
    <w:qFormat/>
    <w:rsid w:val="00583C86"/>
    <w:pPr>
      <w:keepNext/>
      <w:numPr>
        <w:numId w:val="12"/>
      </w:numPr>
      <w:tabs>
        <w:tab w:val="num" w:pos="360"/>
      </w:tabs>
      <w:spacing w:before="240" w:line="300" w:lineRule="auto"/>
      <w:ind w:left="720" w:firstLine="0"/>
    </w:pPr>
    <w:rPr>
      <w:rFonts w:ascii="Arial" w:hAnsi="Arial" w:cs="Arial" w:eastAsiaTheme="minorHAnsi"/>
      <w:b/>
      <w:bCs/>
      <w:sz w:val="20"/>
      <w:szCs w:val="20"/>
    </w:rPr>
  </w:style>
  <w:style w:type="table" w:styleId="TableGrid3" w:customStyle="1">
    <w:name w:val="Table Grid3"/>
    <w:basedOn w:val="TableNormal"/>
    <w:next w:val="TableGrid"/>
    <w:uiPriority w:val="59"/>
    <w:rsid w:val="0056239E"/>
    <w:rPr>
      <w:rFonts w:eastAsiaTheme="minorHAns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347C2C"/>
    <w:pPr>
      <w:spacing w:after="0" w:line="259" w:lineRule="auto"/>
      <w:outlineLvl w:val="9"/>
    </w:pPr>
    <w:rPr>
      <w:rFonts w:asciiTheme="majorHAnsi" w:hAnsiTheme="majorHAnsi"/>
      <w:b w:val="0"/>
      <w:bCs w:val="0"/>
      <w:color w:val="365F91" w:themeColor="accent1" w:themeShade="BF"/>
      <w:sz w:val="32"/>
    </w:rPr>
  </w:style>
  <w:style w:type="paragraph" w:styleId="TOC1">
    <w:name w:val="toc 1"/>
    <w:basedOn w:val="Normal"/>
    <w:next w:val="Normal"/>
    <w:autoRedefine/>
    <w:uiPriority w:val="39"/>
    <w:unhideWhenUsed/>
    <w:rsid w:val="00347C2C"/>
    <w:pPr>
      <w:spacing w:after="100"/>
    </w:pPr>
  </w:style>
  <w:style w:type="paragraph" w:styleId="TOC2">
    <w:name w:val="toc 2"/>
    <w:basedOn w:val="Normal"/>
    <w:next w:val="Normal"/>
    <w:autoRedefine/>
    <w:uiPriority w:val="39"/>
    <w:unhideWhenUsed/>
    <w:rsid w:val="00347C2C"/>
    <w:pPr>
      <w:spacing w:after="100"/>
      <w:ind w:left="240"/>
    </w:pPr>
  </w:style>
  <w:style w:type="paragraph" w:styleId="TOC3">
    <w:name w:val="toc 3"/>
    <w:basedOn w:val="Normal"/>
    <w:next w:val="Normal"/>
    <w:autoRedefine/>
    <w:uiPriority w:val="39"/>
    <w:unhideWhenUsed/>
    <w:rsid w:val="00347C2C"/>
    <w:pPr>
      <w:spacing w:after="100"/>
      <w:ind w:left="480"/>
    </w:pPr>
  </w:style>
  <w:style w:type="character" w:styleId="UnresolvedMention">
    <w:name w:val="Unresolved Mention"/>
    <w:basedOn w:val="DefaultParagraphFont"/>
    <w:uiPriority w:val="99"/>
    <w:semiHidden/>
    <w:unhideWhenUsed/>
    <w:rsid w:val="004D5682"/>
    <w:rPr>
      <w:color w:val="605E5C"/>
      <w:shd w:val="clear" w:color="auto" w:fill="E1DFDD"/>
    </w:rPr>
  </w:style>
  <w:style w:type="character" w:styleId="normaltextrun" w:customStyle="1">
    <w:name w:val="normaltextrun"/>
    <w:basedOn w:val="DefaultParagraphFont"/>
    <w:rsid w:val="000C7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1768">
      <w:bodyDiv w:val="1"/>
      <w:marLeft w:val="0"/>
      <w:marRight w:val="0"/>
      <w:marTop w:val="0"/>
      <w:marBottom w:val="0"/>
      <w:divBdr>
        <w:top w:val="none" w:sz="0" w:space="0" w:color="auto"/>
        <w:left w:val="none" w:sz="0" w:space="0" w:color="auto"/>
        <w:bottom w:val="none" w:sz="0" w:space="0" w:color="auto"/>
        <w:right w:val="none" w:sz="0" w:space="0" w:color="auto"/>
      </w:divBdr>
    </w:div>
    <w:div w:id="114520280">
      <w:bodyDiv w:val="1"/>
      <w:marLeft w:val="0"/>
      <w:marRight w:val="0"/>
      <w:marTop w:val="0"/>
      <w:marBottom w:val="0"/>
      <w:divBdr>
        <w:top w:val="none" w:sz="0" w:space="0" w:color="auto"/>
        <w:left w:val="none" w:sz="0" w:space="0" w:color="auto"/>
        <w:bottom w:val="none" w:sz="0" w:space="0" w:color="auto"/>
        <w:right w:val="none" w:sz="0" w:space="0" w:color="auto"/>
      </w:divBdr>
    </w:div>
    <w:div w:id="203104746">
      <w:bodyDiv w:val="1"/>
      <w:marLeft w:val="0"/>
      <w:marRight w:val="0"/>
      <w:marTop w:val="0"/>
      <w:marBottom w:val="0"/>
      <w:divBdr>
        <w:top w:val="none" w:sz="0" w:space="0" w:color="auto"/>
        <w:left w:val="none" w:sz="0" w:space="0" w:color="auto"/>
        <w:bottom w:val="none" w:sz="0" w:space="0" w:color="auto"/>
        <w:right w:val="none" w:sz="0" w:space="0" w:color="auto"/>
      </w:divBdr>
    </w:div>
    <w:div w:id="231237346">
      <w:bodyDiv w:val="1"/>
      <w:marLeft w:val="0"/>
      <w:marRight w:val="0"/>
      <w:marTop w:val="0"/>
      <w:marBottom w:val="0"/>
      <w:divBdr>
        <w:top w:val="none" w:sz="0" w:space="0" w:color="auto"/>
        <w:left w:val="none" w:sz="0" w:space="0" w:color="auto"/>
        <w:bottom w:val="none" w:sz="0" w:space="0" w:color="auto"/>
        <w:right w:val="none" w:sz="0" w:space="0" w:color="auto"/>
      </w:divBdr>
    </w:div>
    <w:div w:id="435293459">
      <w:bodyDiv w:val="1"/>
      <w:marLeft w:val="0"/>
      <w:marRight w:val="0"/>
      <w:marTop w:val="0"/>
      <w:marBottom w:val="0"/>
      <w:divBdr>
        <w:top w:val="none" w:sz="0" w:space="0" w:color="auto"/>
        <w:left w:val="none" w:sz="0" w:space="0" w:color="auto"/>
        <w:bottom w:val="none" w:sz="0" w:space="0" w:color="auto"/>
        <w:right w:val="none" w:sz="0" w:space="0" w:color="auto"/>
      </w:divBdr>
    </w:div>
    <w:div w:id="448594877">
      <w:bodyDiv w:val="1"/>
      <w:marLeft w:val="0"/>
      <w:marRight w:val="0"/>
      <w:marTop w:val="0"/>
      <w:marBottom w:val="0"/>
      <w:divBdr>
        <w:top w:val="none" w:sz="0" w:space="0" w:color="auto"/>
        <w:left w:val="none" w:sz="0" w:space="0" w:color="auto"/>
        <w:bottom w:val="none" w:sz="0" w:space="0" w:color="auto"/>
        <w:right w:val="none" w:sz="0" w:space="0" w:color="auto"/>
      </w:divBdr>
    </w:div>
    <w:div w:id="467168790">
      <w:bodyDiv w:val="1"/>
      <w:marLeft w:val="0"/>
      <w:marRight w:val="0"/>
      <w:marTop w:val="0"/>
      <w:marBottom w:val="0"/>
      <w:divBdr>
        <w:top w:val="none" w:sz="0" w:space="0" w:color="auto"/>
        <w:left w:val="none" w:sz="0" w:space="0" w:color="auto"/>
        <w:bottom w:val="none" w:sz="0" w:space="0" w:color="auto"/>
        <w:right w:val="none" w:sz="0" w:space="0" w:color="auto"/>
      </w:divBdr>
    </w:div>
    <w:div w:id="605502842">
      <w:bodyDiv w:val="1"/>
      <w:marLeft w:val="0"/>
      <w:marRight w:val="0"/>
      <w:marTop w:val="0"/>
      <w:marBottom w:val="0"/>
      <w:divBdr>
        <w:top w:val="none" w:sz="0" w:space="0" w:color="auto"/>
        <w:left w:val="none" w:sz="0" w:space="0" w:color="auto"/>
        <w:bottom w:val="none" w:sz="0" w:space="0" w:color="auto"/>
        <w:right w:val="none" w:sz="0" w:space="0" w:color="auto"/>
      </w:divBdr>
    </w:div>
    <w:div w:id="641228623">
      <w:bodyDiv w:val="1"/>
      <w:marLeft w:val="0"/>
      <w:marRight w:val="0"/>
      <w:marTop w:val="0"/>
      <w:marBottom w:val="0"/>
      <w:divBdr>
        <w:top w:val="none" w:sz="0" w:space="0" w:color="auto"/>
        <w:left w:val="none" w:sz="0" w:space="0" w:color="auto"/>
        <w:bottom w:val="none" w:sz="0" w:space="0" w:color="auto"/>
        <w:right w:val="none" w:sz="0" w:space="0" w:color="auto"/>
      </w:divBdr>
    </w:div>
    <w:div w:id="660890212">
      <w:bodyDiv w:val="1"/>
      <w:marLeft w:val="0"/>
      <w:marRight w:val="0"/>
      <w:marTop w:val="0"/>
      <w:marBottom w:val="0"/>
      <w:divBdr>
        <w:top w:val="none" w:sz="0" w:space="0" w:color="auto"/>
        <w:left w:val="none" w:sz="0" w:space="0" w:color="auto"/>
        <w:bottom w:val="none" w:sz="0" w:space="0" w:color="auto"/>
        <w:right w:val="none" w:sz="0" w:space="0" w:color="auto"/>
      </w:divBdr>
    </w:div>
    <w:div w:id="670177935">
      <w:bodyDiv w:val="1"/>
      <w:marLeft w:val="0"/>
      <w:marRight w:val="0"/>
      <w:marTop w:val="0"/>
      <w:marBottom w:val="0"/>
      <w:divBdr>
        <w:top w:val="none" w:sz="0" w:space="0" w:color="auto"/>
        <w:left w:val="none" w:sz="0" w:space="0" w:color="auto"/>
        <w:bottom w:val="none" w:sz="0" w:space="0" w:color="auto"/>
        <w:right w:val="none" w:sz="0" w:space="0" w:color="auto"/>
      </w:divBdr>
    </w:div>
    <w:div w:id="743064433">
      <w:bodyDiv w:val="1"/>
      <w:marLeft w:val="0"/>
      <w:marRight w:val="0"/>
      <w:marTop w:val="0"/>
      <w:marBottom w:val="0"/>
      <w:divBdr>
        <w:top w:val="none" w:sz="0" w:space="0" w:color="auto"/>
        <w:left w:val="none" w:sz="0" w:space="0" w:color="auto"/>
        <w:bottom w:val="none" w:sz="0" w:space="0" w:color="auto"/>
        <w:right w:val="none" w:sz="0" w:space="0" w:color="auto"/>
      </w:divBdr>
    </w:div>
    <w:div w:id="758793872">
      <w:bodyDiv w:val="1"/>
      <w:marLeft w:val="0"/>
      <w:marRight w:val="0"/>
      <w:marTop w:val="0"/>
      <w:marBottom w:val="0"/>
      <w:divBdr>
        <w:top w:val="none" w:sz="0" w:space="0" w:color="auto"/>
        <w:left w:val="none" w:sz="0" w:space="0" w:color="auto"/>
        <w:bottom w:val="none" w:sz="0" w:space="0" w:color="auto"/>
        <w:right w:val="none" w:sz="0" w:space="0" w:color="auto"/>
      </w:divBdr>
    </w:div>
    <w:div w:id="905720595">
      <w:bodyDiv w:val="1"/>
      <w:marLeft w:val="0"/>
      <w:marRight w:val="0"/>
      <w:marTop w:val="0"/>
      <w:marBottom w:val="0"/>
      <w:divBdr>
        <w:top w:val="none" w:sz="0" w:space="0" w:color="auto"/>
        <w:left w:val="none" w:sz="0" w:space="0" w:color="auto"/>
        <w:bottom w:val="none" w:sz="0" w:space="0" w:color="auto"/>
        <w:right w:val="none" w:sz="0" w:space="0" w:color="auto"/>
      </w:divBdr>
    </w:div>
    <w:div w:id="1004625529">
      <w:bodyDiv w:val="1"/>
      <w:marLeft w:val="0"/>
      <w:marRight w:val="0"/>
      <w:marTop w:val="0"/>
      <w:marBottom w:val="0"/>
      <w:divBdr>
        <w:top w:val="none" w:sz="0" w:space="0" w:color="auto"/>
        <w:left w:val="none" w:sz="0" w:space="0" w:color="auto"/>
        <w:bottom w:val="none" w:sz="0" w:space="0" w:color="auto"/>
        <w:right w:val="none" w:sz="0" w:space="0" w:color="auto"/>
      </w:divBdr>
    </w:div>
    <w:div w:id="1038552467">
      <w:bodyDiv w:val="1"/>
      <w:marLeft w:val="0"/>
      <w:marRight w:val="0"/>
      <w:marTop w:val="0"/>
      <w:marBottom w:val="0"/>
      <w:divBdr>
        <w:top w:val="none" w:sz="0" w:space="0" w:color="auto"/>
        <w:left w:val="none" w:sz="0" w:space="0" w:color="auto"/>
        <w:bottom w:val="none" w:sz="0" w:space="0" w:color="auto"/>
        <w:right w:val="none" w:sz="0" w:space="0" w:color="auto"/>
      </w:divBdr>
    </w:div>
    <w:div w:id="1086000662">
      <w:bodyDiv w:val="1"/>
      <w:marLeft w:val="0"/>
      <w:marRight w:val="0"/>
      <w:marTop w:val="0"/>
      <w:marBottom w:val="0"/>
      <w:divBdr>
        <w:top w:val="none" w:sz="0" w:space="0" w:color="auto"/>
        <w:left w:val="none" w:sz="0" w:space="0" w:color="auto"/>
        <w:bottom w:val="none" w:sz="0" w:space="0" w:color="auto"/>
        <w:right w:val="none" w:sz="0" w:space="0" w:color="auto"/>
      </w:divBdr>
    </w:div>
    <w:div w:id="1184200812">
      <w:bodyDiv w:val="1"/>
      <w:marLeft w:val="0"/>
      <w:marRight w:val="0"/>
      <w:marTop w:val="0"/>
      <w:marBottom w:val="0"/>
      <w:divBdr>
        <w:top w:val="none" w:sz="0" w:space="0" w:color="auto"/>
        <w:left w:val="none" w:sz="0" w:space="0" w:color="auto"/>
        <w:bottom w:val="none" w:sz="0" w:space="0" w:color="auto"/>
        <w:right w:val="none" w:sz="0" w:space="0" w:color="auto"/>
      </w:divBdr>
    </w:div>
    <w:div w:id="1298026064">
      <w:bodyDiv w:val="1"/>
      <w:marLeft w:val="0"/>
      <w:marRight w:val="0"/>
      <w:marTop w:val="0"/>
      <w:marBottom w:val="0"/>
      <w:divBdr>
        <w:top w:val="none" w:sz="0" w:space="0" w:color="auto"/>
        <w:left w:val="none" w:sz="0" w:space="0" w:color="auto"/>
        <w:bottom w:val="none" w:sz="0" w:space="0" w:color="auto"/>
        <w:right w:val="none" w:sz="0" w:space="0" w:color="auto"/>
      </w:divBdr>
    </w:div>
    <w:div w:id="1304894619">
      <w:bodyDiv w:val="1"/>
      <w:marLeft w:val="0"/>
      <w:marRight w:val="0"/>
      <w:marTop w:val="0"/>
      <w:marBottom w:val="0"/>
      <w:divBdr>
        <w:top w:val="none" w:sz="0" w:space="0" w:color="auto"/>
        <w:left w:val="none" w:sz="0" w:space="0" w:color="auto"/>
        <w:bottom w:val="none" w:sz="0" w:space="0" w:color="auto"/>
        <w:right w:val="none" w:sz="0" w:space="0" w:color="auto"/>
      </w:divBdr>
    </w:div>
    <w:div w:id="1317029417">
      <w:bodyDiv w:val="1"/>
      <w:marLeft w:val="0"/>
      <w:marRight w:val="0"/>
      <w:marTop w:val="0"/>
      <w:marBottom w:val="0"/>
      <w:divBdr>
        <w:top w:val="none" w:sz="0" w:space="0" w:color="auto"/>
        <w:left w:val="none" w:sz="0" w:space="0" w:color="auto"/>
        <w:bottom w:val="none" w:sz="0" w:space="0" w:color="auto"/>
        <w:right w:val="none" w:sz="0" w:space="0" w:color="auto"/>
      </w:divBdr>
    </w:div>
    <w:div w:id="1428429734">
      <w:bodyDiv w:val="1"/>
      <w:marLeft w:val="0"/>
      <w:marRight w:val="0"/>
      <w:marTop w:val="0"/>
      <w:marBottom w:val="0"/>
      <w:divBdr>
        <w:top w:val="none" w:sz="0" w:space="0" w:color="auto"/>
        <w:left w:val="none" w:sz="0" w:space="0" w:color="auto"/>
        <w:bottom w:val="none" w:sz="0" w:space="0" w:color="auto"/>
        <w:right w:val="none" w:sz="0" w:space="0" w:color="auto"/>
      </w:divBdr>
    </w:div>
    <w:div w:id="1521353180">
      <w:bodyDiv w:val="1"/>
      <w:marLeft w:val="0"/>
      <w:marRight w:val="0"/>
      <w:marTop w:val="0"/>
      <w:marBottom w:val="0"/>
      <w:divBdr>
        <w:top w:val="none" w:sz="0" w:space="0" w:color="auto"/>
        <w:left w:val="none" w:sz="0" w:space="0" w:color="auto"/>
        <w:bottom w:val="none" w:sz="0" w:space="0" w:color="auto"/>
        <w:right w:val="none" w:sz="0" w:space="0" w:color="auto"/>
      </w:divBdr>
    </w:div>
    <w:div w:id="1523208704">
      <w:bodyDiv w:val="1"/>
      <w:marLeft w:val="0"/>
      <w:marRight w:val="0"/>
      <w:marTop w:val="0"/>
      <w:marBottom w:val="0"/>
      <w:divBdr>
        <w:top w:val="none" w:sz="0" w:space="0" w:color="auto"/>
        <w:left w:val="none" w:sz="0" w:space="0" w:color="auto"/>
        <w:bottom w:val="none" w:sz="0" w:space="0" w:color="auto"/>
        <w:right w:val="none" w:sz="0" w:space="0" w:color="auto"/>
      </w:divBdr>
    </w:div>
    <w:div w:id="1524977251">
      <w:bodyDiv w:val="1"/>
      <w:marLeft w:val="0"/>
      <w:marRight w:val="0"/>
      <w:marTop w:val="0"/>
      <w:marBottom w:val="0"/>
      <w:divBdr>
        <w:top w:val="none" w:sz="0" w:space="0" w:color="auto"/>
        <w:left w:val="none" w:sz="0" w:space="0" w:color="auto"/>
        <w:bottom w:val="none" w:sz="0" w:space="0" w:color="auto"/>
        <w:right w:val="none" w:sz="0" w:space="0" w:color="auto"/>
      </w:divBdr>
    </w:div>
    <w:div w:id="1650019846">
      <w:bodyDiv w:val="1"/>
      <w:marLeft w:val="0"/>
      <w:marRight w:val="0"/>
      <w:marTop w:val="0"/>
      <w:marBottom w:val="0"/>
      <w:divBdr>
        <w:top w:val="none" w:sz="0" w:space="0" w:color="auto"/>
        <w:left w:val="none" w:sz="0" w:space="0" w:color="auto"/>
        <w:bottom w:val="none" w:sz="0" w:space="0" w:color="auto"/>
        <w:right w:val="none" w:sz="0" w:space="0" w:color="auto"/>
      </w:divBdr>
    </w:div>
    <w:div w:id="1708870236">
      <w:bodyDiv w:val="1"/>
      <w:marLeft w:val="0"/>
      <w:marRight w:val="0"/>
      <w:marTop w:val="0"/>
      <w:marBottom w:val="0"/>
      <w:divBdr>
        <w:top w:val="none" w:sz="0" w:space="0" w:color="auto"/>
        <w:left w:val="none" w:sz="0" w:space="0" w:color="auto"/>
        <w:bottom w:val="none" w:sz="0" w:space="0" w:color="auto"/>
        <w:right w:val="none" w:sz="0" w:space="0" w:color="auto"/>
      </w:divBdr>
    </w:div>
    <w:div w:id="1726025363">
      <w:bodyDiv w:val="1"/>
      <w:marLeft w:val="0"/>
      <w:marRight w:val="0"/>
      <w:marTop w:val="0"/>
      <w:marBottom w:val="0"/>
      <w:divBdr>
        <w:top w:val="none" w:sz="0" w:space="0" w:color="auto"/>
        <w:left w:val="none" w:sz="0" w:space="0" w:color="auto"/>
        <w:bottom w:val="none" w:sz="0" w:space="0" w:color="auto"/>
        <w:right w:val="none" w:sz="0" w:space="0" w:color="auto"/>
      </w:divBdr>
    </w:div>
    <w:div w:id="1746610981">
      <w:bodyDiv w:val="1"/>
      <w:marLeft w:val="0"/>
      <w:marRight w:val="0"/>
      <w:marTop w:val="0"/>
      <w:marBottom w:val="0"/>
      <w:divBdr>
        <w:top w:val="none" w:sz="0" w:space="0" w:color="auto"/>
        <w:left w:val="none" w:sz="0" w:space="0" w:color="auto"/>
        <w:bottom w:val="none" w:sz="0" w:space="0" w:color="auto"/>
        <w:right w:val="none" w:sz="0" w:space="0" w:color="auto"/>
      </w:divBdr>
    </w:div>
    <w:div w:id="1771507851">
      <w:bodyDiv w:val="1"/>
      <w:marLeft w:val="0"/>
      <w:marRight w:val="0"/>
      <w:marTop w:val="0"/>
      <w:marBottom w:val="0"/>
      <w:divBdr>
        <w:top w:val="none" w:sz="0" w:space="0" w:color="auto"/>
        <w:left w:val="none" w:sz="0" w:space="0" w:color="auto"/>
        <w:bottom w:val="none" w:sz="0" w:space="0" w:color="auto"/>
        <w:right w:val="none" w:sz="0" w:space="0" w:color="auto"/>
      </w:divBdr>
    </w:div>
    <w:div w:id="1783497806">
      <w:bodyDiv w:val="1"/>
      <w:marLeft w:val="0"/>
      <w:marRight w:val="0"/>
      <w:marTop w:val="0"/>
      <w:marBottom w:val="0"/>
      <w:divBdr>
        <w:top w:val="none" w:sz="0" w:space="0" w:color="auto"/>
        <w:left w:val="none" w:sz="0" w:space="0" w:color="auto"/>
        <w:bottom w:val="none" w:sz="0" w:space="0" w:color="auto"/>
        <w:right w:val="none" w:sz="0" w:space="0" w:color="auto"/>
      </w:divBdr>
    </w:div>
    <w:div w:id="1808620468">
      <w:bodyDiv w:val="1"/>
      <w:marLeft w:val="0"/>
      <w:marRight w:val="0"/>
      <w:marTop w:val="0"/>
      <w:marBottom w:val="0"/>
      <w:divBdr>
        <w:top w:val="none" w:sz="0" w:space="0" w:color="auto"/>
        <w:left w:val="none" w:sz="0" w:space="0" w:color="auto"/>
        <w:bottom w:val="none" w:sz="0" w:space="0" w:color="auto"/>
        <w:right w:val="none" w:sz="0" w:space="0" w:color="auto"/>
      </w:divBdr>
    </w:div>
    <w:div w:id="1845044908">
      <w:bodyDiv w:val="1"/>
      <w:marLeft w:val="0"/>
      <w:marRight w:val="0"/>
      <w:marTop w:val="0"/>
      <w:marBottom w:val="0"/>
      <w:divBdr>
        <w:top w:val="none" w:sz="0" w:space="0" w:color="auto"/>
        <w:left w:val="none" w:sz="0" w:space="0" w:color="auto"/>
        <w:bottom w:val="none" w:sz="0" w:space="0" w:color="auto"/>
        <w:right w:val="none" w:sz="0" w:space="0" w:color="auto"/>
      </w:divBdr>
    </w:div>
    <w:div w:id="1899241428">
      <w:bodyDiv w:val="1"/>
      <w:marLeft w:val="0"/>
      <w:marRight w:val="0"/>
      <w:marTop w:val="0"/>
      <w:marBottom w:val="0"/>
      <w:divBdr>
        <w:top w:val="none" w:sz="0" w:space="0" w:color="auto"/>
        <w:left w:val="none" w:sz="0" w:space="0" w:color="auto"/>
        <w:bottom w:val="none" w:sz="0" w:space="0" w:color="auto"/>
        <w:right w:val="none" w:sz="0" w:space="0" w:color="auto"/>
      </w:divBdr>
    </w:div>
    <w:div w:id="1980843413">
      <w:bodyDiv w:val="1"/>
      <w:marLeft w:val="0"/>
      <w:marRight w:val="0"/>
      <w:marTop w:val="0"/>
      <w:marBottom w:val="0"/>
      <w:divBdr>
        <w:top w:val="none" w:sz="0" w:space="0" w:color="auto"/>
        <w:left w:val="none" w:sz="0" w:space="0" w:color="auto"/>
        <w:bottom w:val="none" w:sz="0" w:space="0" w:color="auto"/>
        <w:right w:val="none" w:sz="0" w:space="0" w:color="auto"/>
      </w:divBdr>
    </w:div>
    <w:div w:id="2044164359">
      <w:bodyDiv w:val="1"/>
      <w:marLeft w:val="0"/>
      <w:marRight w:val="0"/>
      <w:marTop w:val="0"/>
      <w:marBottom w:val="0"/>
      <w:divBdr>
        <w:top w:val="none" w:sz="0" w:space="0" w:color="auto"/>
        <w:left w:val="none" w:sz="0" w:space="0" w:color="auto"/>
        <w:bottom w:val="none" w:sz="0" w:space="0" w:color="auto"/>
        <w:right w:val="none" w:sz="0" w:space="0" w:color="auto"/>
      </w:divBdr>
    </w:div>
    <w:div w:id="21110080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image" Target="media/image2.png" Id="rId18" /><Relationship Type="http://schemas.microsoft.com/office/2011/relationships/people" Target="people.xml" Id="rId26" /><Relationship Type="http://schemas.openxmlformats.org/officeDocument/2006/relationships/customXml" Target="../customXml/item3.xml" Id="rId3" /><Relationship Type="http://schemas.openxmlformats.org/officeDocument/2006/relationships/image" Target="media/image5.png"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footer" Target="footer2.xm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image" Target="media/image4.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3.xml" Id="rId24"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image" Target="media/image3.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6.png" Id="rId22" /><Relationship Type="http://schemas.openxmlformats.org/officeDocument/2006/relationships/glossaryDocument" Target="glossary/document.xml" Id="rId27" /><Relationship Type="http://schemas.openxmlformats.org/officeDocument/2006/relationships/hyperlink" Target="mailto:timothy.j.hohman@vumc.org" TargetMode="External" Id="R6d1c7a67d9734e01"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585D86E2478D42ADED16475E6986ED"/>
        <w:category>
          <w:name w:val="General"/>
          <w:gallery w:val="placeholder"/>
        </w:category>
        <w:types>
          <w:type w:val="bbPlcHdr"/>
        </w:types>
        <w:behaviors>
          <w:behavior w:val="content"/>
        </w:behaviors>
        <w:guid w:val="{DAFF8EE7-9AF4-5045-BA11-5F4E895A30BD}"/>
      </w:docPartPr>
      <w:docPartBody>
        <w:p w:rsidR="00146F5B" w:rsidRDefault="008625AC" w:rsidP="008625AC">
          <w:pPr>
            <w:pStyle w:val="D0585D86E2478D42ADED16475E6986ED"/>
          </w:pPr>
          <w:r>
            <w:t>[Type text]</w:t>
          </w:r>
        </w:p>
      </w:docPartBody>
    </w:docPart>
    <w:docPart>
      <w:docPartPr>
        <w:name w:val="6D021546CEC79C4793BF48F1FFF0AACA"/>
        <w:category>
          <w:name w:val="General"/>
          <w:gallery w:val="placeholder"/>
        </w:category>
        <w:types>
          <w:type w:val="bbPlcHdr"/>
        </w:types>
        <w:behaviors>
          <w:behavior w:val="content"/>
        </w:behaviors>
        <w:guid w:val="{6AA4DC93-E8A1-F045-88AC-91C177C4D43D}"/>
      </w:docPartPr>
      <w:docPartBody>
        <w:p w:rsidR="00146F5B" w:rsidRDefault="008625AC" w:rsidP="008625AC">
          <w:pPr>
            <w:pStyle w:val="6D021546CEC79C4793BF48F1FFF0AACA"/>
          </w:pPr>
          <w:r>
            <w:t>[Type text]</w:t>
          </w:r>
        </w:p>
      </w:docPartBody>
    </w:docPart>
    <w:docPart>
      <w:docPartPr>
        <w:name w:val="AE203B6D99E1CF4190ED3EAFC49411D6"/>
        <w:category>
          <w:name w:val="General"/>
          <w:gallery w:val="placeholder"/>
        </w:category>
        <w:types>
          <w:type w:val="bbPlcHdr"/>
        </w:types>
        <w:behaviors>
          <w:behavior w:val="content"/>
        </w:behaviors>
        <w:guid w:val="{99115984-5EC5-FB4F-A55C-E9EFCF1C14D3}"/>
      </w:docPartPr>
      <w:docPartBody>
        <w:p w:rsidR="00146F5B" w:rsidRDefault="008625AC" w:rsidP="008625AC">
          <w:pPr>
            <w:pStyle w:val="AE203B6D99E1CF4190ED3EAFC49411D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5AC"/>
    <w:rsid w:val="000D6DCD"/>
    <w:rsid w:val="00140036"/>
    <w:rsid w:val="00146F5B"/>
    <w:rsid w:val="001B2FFF"/>
    <w:rsid w:val="00236FCF"/>
    <w:rsid w:val="00263E20"/>
    <w:rsid w:val="004A0F1A"/>
    <w:rsid w:val="00621F8D"/>
    <w:rsid w:val="00807063"/>
    <w:rsid w:val="008625AC"/>
    <w:rsid w:val="008F16F8"/>
    <w:rsid w:val="009975B6"/>
    <w:rsid w:val="00BE23CA"/>
    <w:rsid w:val="00BE4119"/>
    <w:rsid w:val="00BE5DDA"/>
    <w:rsid w:val="00C53CD2"/>
    <w:rsid w:val="00CE7CE1"/>
    <w:rsid w:val="00E13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85D86E2478D42ADED16475E6986ED">
    <w:name w:val="D0585D86E2478D42ADED16475E6986ED"/>
    <w:rsid w:val="008625AC"/>
  </w:style>
  <w:style w:type="paragraph" w:customStyle="1" w:styleId="6D021546CEC79C4793BF48F1FFF0AACA">
    <w:name w:val="6D021546CEC79C4793BF48F1FFF0AACA"/>
    <w:rsid w:val="008625AC"/>
  </w:style>
  <w:style w:type="paragraph" w:customStyle="1" w:styleId="AE203B6D99E1CF4190ED3EAFC49411D6">
    <w:name w:val="AE203B6D99E1CF4190ED3EAFC49411D6"/>
    <w:rsid w:val="008625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778EFF69F39B4FB185611712E851EE" ma:contentTypeVersion="13" ma:contentTypeDescription="Create a new document." ma:contentTypeScope="" ma:versionID="da9b6070bb083bf64c2273ccd4b02a1b">
  <xsd:schema xmlns:xsd="http://www.w3.org/2001/XMLSchema" xmlns:xs="http://www.w3.org/2001/XMLSchema" xmlns:p="http://schemas.microsoft.com/office/2006/metadata/properties" xmlns:ns2="f721e87c-4499-4b62-9412-00ba7ddff9dd" xmlns:ns3="6b82293e-2cad-452b-8786-6c262ca78f86" targetNamespace="http://schemas.microsoft.com/office/2006/metadata/properties" ma:root="true" ma:fieldsID="933bab4c02cb1e2993af7c7a6f993156" ns2:_="" ns3:_="">
    <xsd:import namespace="f721e87c-4499-4b62-9412-00ba7ddff9dd"/>
    <xsd:import namespace="6b82293e-2cad-452b-8786-6c262ca78f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1e87c-4499-4b62-9412-00ba7ddff9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e07b1ff-87ca-41ea-8f42-2e31685bcc05"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82293e-2cad-452b-8786-6c262ca78f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018c853-ed63-45e0-8b5c-a6998156c576}" ma:internalName="TaxCatchAll" ma:showField="CatchAllData" ma:web="6b82293e-2cad-452b-8786-6c262ca78f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721e87c-4499-4b62-9412-00ba7ddff9dd">
      <Terms xmlns="http://schemas.microsoft.com/office/infopath/2007/PartnerControls"/>
    </lcf76f155ced4ddcb4097134ff3c332f>
    <TaxCatchAll xmlns="6b82293e-2cad-452b-8786-6c262ca78f86" xsi:nil="true"/>
  </documentManagement>
</p:properties>
</file>

<file path=customXml/itemProps1.xml><?xml version="1.0" encoding="utf-8"?>
<ds:datastoreItem xmlns:ds="http://schemas.openxmlformats.org/officeDocument/2006/customXml" ds:itemID="{71ECF389-D10F-4577-B923-FB819A1DE8BE}">
  <ds:schemaRefs>
    <ds:schemaRef ds:uri="http://schemas.microsoft.com/sharepoint/v3/contenttype/forms"/>
  </ds:schemaRefs>
</ds:datastoreItem>
</file>

<file path=customXml/itemProps2.xml><?xml version="1.0" encoding="utf-8"?>
<ds:datastoreItem xmlns:ds="http://schemas.openxmlformats.org/officeDocument/2006/customXml" ds:itemID="{BF45E0F4-4906-4411-8A6C-08F802170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1e87c-4499-4b62-9412-00ba7ddff9dd"/>
    <ds:schemaRef ds:uri="6b82293e-2cad-452b-8786-6c262ca78f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EF8BF8-0118-4FC7-AD05-80D9E5DC3FF3}">
  <ds:schemaRefs>
    <ds:schemaRef ds:uri="http://schemas.openxmlformats.org/officeDocument/2006/bibliography"/>
  </ds:schemaRefs>
</ds:datastoreItem>
</file>

<file path=customXml/itemProps4.xml><?xml version="1.0" encoding="utf-8"?>
<ds:datastoreItem xmlns:ds="http://schemas.openxmlformats.org/officeDocument/2006/customXml" ds:itemID="{968E3D99-BEFC-401D-96AC-8303F1AC6182}">
  <ds:schemaRefs>
    <ds:schemaRef ds:uri="http://schemas.microsoft.com/office/2006/metadata/properties"/>
    <ds:schemaRef ds:uri="http://schemas.microsoft.com/office/infopath/2007/PartnerControls"/>
    <ds:schemaRef ds:uri="f721e87c-4499-4b62-9412-00ba7ddff9dd"/>
    <ds:schemaRef ds:uri="6b82293e-2cad-452b-8786-6c262ca78f8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ADNI Methods Template</dc:title>
  <dc:subject/>
  <dc:creator>Laboratory of Neuro Imaging, UCLA</dc:creator>
  <keywords/>
  <dc:description/>
  <lastModifiedBy>Turner, Shannon</lastModifiedBy>
  <revision>17</revision>
  <dcterms:created xsi:type="dcterms:W3CDTF">2023-12-05T05:59:00.0000000Z</dcterms:created>
  <dcterms:modified xsi:type="dcterms:W3CDTF">2023-12-08T19:27:42.1194838Z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0x01010057778EFF69F39B4FB185611712E851EE</vt:lpwstr>
  </property>
  <property fmtid="{D5CDD505-2E9C-101B-9397-08002B2CF9AE}" pid="3" name="Order">
    <vt:r8>5300</vt:r8>
  </property>
  <property fmtid="{D5CDD505-2E9C-101B-9397-08002B2CF9AE}" pid="4" name="MediaServiceImageTags">
    <vt:lpwstr/>
  </property>
  <property fmtid="{D5CDD505-2E9C-101B-9397-08002B2CF9AE}" pid="5" name="MSIP_Label_792c8cef-6f2b-4af1-b4ac-d815ff795cd6_Enabled">
    <vt:lpwstr>true</vt:lpwstr>
  </property>
  <property fmtid="{D5CDD505-2E9C-101B-9397-08002B2CF9AE}" pid="6" name="MSIP_Label_792c8cef-6f2b-4af1-b4ac-d815ff795cd6_SetDate">
    <vt:lpwstr>2023-12-05T05:59:42Z</vt:lpwstr>
  </property>
  <property fmtid="{D5CDD505-2E9C-101B-9397-08002B2CF9AE}" pid="7" name="MSIP_Label_792c8cef-6f2b-4af1-b4ac-d815ff795cd6_Method">
    <vt:lpwstr>Standard</vt:lpwstr>
  </property>
  <property fmtid="{D5CDD505-2E9C-101B-9397-08002B2CF9AE}" pid="8" name="MSIP_Label_792c8cef-6f2b-4af1-b4ac-d815ff795cd6_Name">
    <vt:lpwstr>VUMC General</vt:lpwstr>
  </property>
  <property fmtid="{D5CDD505-2E9C-101B-9397-08002B2CF9AE}" pid="9" name="MSIP_Label_792c8cef-6f2b-4af1-b4ac-d815ff795cd6_SiteId">
    <vt:lpwstr>ef575030-1424-4ed8-b83c-12c533d879ab</vt:lpwstr>
  </property>
  <property fmtid="{D5CDD505-2E9C-101B-9397-08002B2CF9AE}" pid="10" name="MSIP_Label_792c8cef-6f2b-4af1-b4ac-d815ff795cd6_ActionId">
    <vt:lpwstr>30ab40d1-e1a3-43af-adcd-1958e95daafb</vt:lpwstr>
  </property>
  <property fmtid="{D5CDD505-2E9C-101B-9397-08002B2CF9AE}" pid="11" name="MSIP_Label_792c8cef-6f2b-4af1-b4ac-d815ff795cd6_ContentBits">
    <vt:lpwstr>0</vt:lpwstr>
  </property>
</Properties>
</file>